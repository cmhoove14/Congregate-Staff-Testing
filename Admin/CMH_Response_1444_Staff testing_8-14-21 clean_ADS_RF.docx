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23AA8" w14:textId="77777777" w:rsidR="000B3CAB" w:rsidRDefault="000B3CAB" w:rsidP="00D54CB3">
      <w:pPr>
        <w:rPr>
          <w:rFonts w:ascii="Times New Roman" w:eastAsia="Times New Roman" w:hAnsi="Times New Roman" w:cs="Times New Roman"/>
          <w:b/>
          <w:color w:val="000000"/>
          <w:sz w:val="24"/>
          <w:szCs w:val="24"/>
          <w:shd w:val="clear" w:color="auto" w:fill="FFFFFF"/>
        </w:rPr>
      </w:pPr>
    </w:p>
    <w:p w14:paraId="7E952E88" w14:textId="1C3095EC" w:rsidR="00D54CB3" w:rsidRPr="00FF28FD" w:rsidRDefault="00460658" w:rsidP="00D54CB3">
      <w:pPr>
        <w:rPr>
          <w:rFonts w:ascii="Times New Roman" w:eastAsia="Times New Roman" w:hAnsi="Times New Roman" w:cs="Times New Roman"/>
          <w:sz w:val="24"/>
          <w:szCs w:val="24"/>
          <w:shd w:val="clear" w:color="auto" w:fill="FFFFFF"/>
        </w:rPr>
      </w:pPr>
      <w:r>
        <w:rPr>
          <w:rFonts w:ascii="Times New Roman" w:eastAsia="Times New Roman" w:hAnsi="Times New Roman" w:cs="Times New Roman"/>
          <w:b/>
          <w:color w:val="000000"/>
          <w:sz w:val="24"/>
          <w:szCs w:val="24"/>
          <w:shd w:val="clear" w:color="auto" w:fill="FFFFFF"/>
        </w:rPr>
        <w:t>T</w:t>
      </w:r>
      <w:r w:rsidR="00D54CB3">
        <w:rPr>
          <w:rFonts w:ascii="Times New Roman" w:eastAsia="Times New Roman" w:hAnsi="Times New Roman" w:cs="Times New Roman"/>
          <w:b/>
          <w:color w:val="000000"/>
          <w:sz w:val="24"/>
          <w:szCs w:val="24"/>
          <w:shd w:val="clear" w:color="auto" w:fill="FFFFFF"/>
        </w:rPr>
        <w:t>esting strategies</w:t>
      </w:r>
      <w:r w:rsidR="00D54CB3" w:rsidRPr="0061364A">
        <w:rPr>
          <w:rFonts w:ascii="Times New Roman" w:eastAsia="Times New Roman" w:hAnsi="Times New Roman" w:cs="Times New Roman"/>
          <w:b/>
          <w:color w:val="000000"/>
          <w:sz w:val="24"/>
          <w:szCs w:val="24"/>
          <w:shd w:val="clear" w:color="auto" w:fill="FFFFFF"/>
        </w:rPr>
        <w:t xml:space="preserve"> to limit COVID-19 introduction from shift-workers into </w:t>
      </w:r>
      <w:r w:rsidR="00816D4D">
        <w:rPr>
          <w:rFonts w:ascii="Times New Roman" w:eastAsia="Times New Roman" w:hAnsi="Times New Roman" w:cs="Times New Roman"/>
          <w:b/>
          <w:color w:val="000000"/>
          <w:sz w:val="24"/>
          <w:szCs w:val="24"/>
          <w:shd w:val="clear" w:color="auto" w:fill="FFFFFF"/>
        </w:rPr>
        <w:t>a congregate-setting</w:t>
      </w:r>
      <w:r>
        <w:rPr>
          <w:rFonts w:ascii="Times New Roman" w:eastAsia="Times New Roman" w:hAnsi="Times New Roman" w:cs="Times New Roman"/>
          <w:b/>
          <w:color w:val="000000"/>
          <w:sz w:val="24"/>
          <w:szCs w:val="24"/>
          <w:shd w:val="clear" w:color="auto" w:fill="FFFFFF"/>
        </w:rPr>
        <w:t xml:space="preserve">: A </w:t>
      </w:r>
      <w:commentRangeStart w:id="0"/>
      <w:commentRangeStart w:id="1"/>
      <w:r>
        <w:rPr>
          <w:rFonts w:ascii="Times New Roman" w:eastAsia="Times New Roman" w:hAnsi="Times New Roman" w:cs="Times New Roman"/>
          <w:b/>
          <w:color w:val="000000"/>
          <w:sz w:val="24"/>
          <w:szCs w:val="24"/>
          <w:shd w:val="clear" w:color="auto" w:fill="FFFFFF"/>
        </w:rPr>
        <w:t>modeling</w:t>
      </w:r>
      <w:commentRangeEnd w:id="0"/>
      <w:r w:rsidR="005E208C">
        <w:rPr>
          <w:rStyle w:val="CommentReference"/>
          <w:rFonts w:ascii="Times New Roman" w:hAnsi="Times New Roman" w:cs="Times New Roman"/>
        </w:rPr>
        <w:commentReference w:id="0"/>
      </w:r>
      <w:commentRangeEnd w:id="1"/>
      <w:r w:rsidR="005D11A5">
        <w:rPr>
          <w:rStyle w:val="CommentReference"/>
          <w:rFonts w:ascii="Times New Roman" w:hAnsi="Times New Roman" w:cs="Times New Roman"/>
        </w:rPr>
        <w:commentReference w:id="1"/>
      </w:r>
      <w:r>
        <w:rPr>
          <w:rFonts w:ascii="Times New Roman" w:eastAsia="Times New Roman" w:hAnsi="Times New Roman" w:cs="Times New Roman"/>
          <w:b/>
          <w:color w:val="000000"/>
          <w:sz w:val="24"/>
          <w:szCs w:val="24"/>
          <w:shd w:val="clear" w:color="auto" w:fill="FFFFFF"/>
        </w:rPr>
        <w:t xml:space="preserve"> study</w:t>
      </w:r>
    </w:p>
    <w:p w14:paraId="0721C3D2" w14:textId="77777777" w:rsidR="000B3CAB" w:rsidRDefault="000B3CAB" w:rsidP="00D54CB3">
      <w:pPr>
        <w:rPr>
          <w:rFonts w:ascii="Times New Roman" w:eastAsia="Times New Roman" w:hAnsi="Times New Roman" w:cs="Times New Roman"/>
          <w:sz w:val="24"/>
          <w:szCs w:val="24"/>
          <w:shd w:val="clear" w:color="auto" w:fill="FFFFFF"/>
        </w:rPr>
      </w:pPr>
    </w:p>
    <w:p w14:paraId="3C2710F1" w14:textId="3799245C" w:rsidR="00D54CB3" w:rsidRDefault="00D54CB3" w:rsidP="00D54CB3">
      <w:pPr>
        <w:rPr>
          <w:rFonts w:ascii="Times New Roman" w:eastAsia="Times New Roman" w:hAnsi="Times New Roman" w:cs="Times New Roman"/>
          <w:sz w:val="24"/>
          <w:szCs w:val="24"/>
          <w:shd w:val="clear" w:color="auto" w:fill="FFFFFF"/>
          <w:vertAlign w:val="superscript"/>
        </w:rPr>
      </w:pPr>
      <w:r>
        <w:rPr>
          <w:rFonts w:ascii="Times New Roman" w:eastAsia="Times New Roman" w:hAnsi="Times New Roman" w:cs="Times New Roman"/>
          <w:sz w:val="24"/>
          <w:szCs w:val="24"/>
          <w:shd w:val="clear" w:color="auto" w:fill="FFFFFF"/>
        </w:rPr>
        <w:t>Christopher M. Hoover</w:t>
      </w:r>
      <w:r w:rsidR="00A368D7" w:rsidRPr="00C330CF">
        <w:rPr>
          <w:rFonts w:ascii="Times New Roman" w:eastAsia="Times New Roman" w:hAnsi="Times New Roman" w:cs="Times New Roman"/>
          <w:i/>
          <w:color w:val="000000"/>
          <w:sz w:val="24"/>
          <w:szCs w:val="24"/>
          <w:shd w:val="clear" w:color="auto" w:fill="FFFFFF"/>
          <w:vertAlign w:val="superscript"/>
        </w:rPr>
        <w:t>1</w:t>
      </w:r>
      <w:r w:rsidR="001B5BBC">
        <w:rPr>
          <w:rFonts w:ascii="Times New Roman" w:eastAsia="Times New Roman" w:hAnsi="Times New Roman" w:cs="Times New Roman"/>
          <w:i/>
          <w:color w:val="000000"/>
          <w:sz w:val="24"/>
          <w:szCs w:val="24"/>
          <w:shd w:val="clear" w:color="auto" w:fill="FFFFFF"/>
          <w:vertAlign w:val="superscript"/>
        </w:rPr>
        <w:t>*</w:t>
      </w:r>
      <w:r>
        <w:rPr>
          <w:rFonts w:ascii="Times New Roman" w:eastAsia="Times New Roman" w:hAnsi="Times New Roman" w:cs="Times New Roman"/>
          <w:sz w:val="24"/>
          <w:szCs w:val="24"/>
          <w:shd w:val="clear" w:color="auto" w:fill="FFFFFF"/>
        </w:rPr>
        <w:t>, Nicholas K. Skaff</w:t>
      </w:r>
      <w:r w:rsidR="00A368D7">
        <w:rPr>
          <w:rFonts w:ascii="Times New Roman" w:eastAsia="Times New Roman" w:hAnsi="Times New Roman" w:cs="Times New Roman"/>
          <w:i/>
          <w:color w:val="000000"/>
          <w:sz w:val="24"/>
          <w:szCs w:val="24"/>
          <w:shd w:val="clear" w:color="auto" w:fill="FFFFFF"/>
          <w:vertAlign w:val="superscript"/>
        </w:rPr>
        <w:t>2</w:t>
      </w:r>
      <w:r w:rsidR="00A368D7">
        <w:rPr>
          <w:rFonts w:ascii="Times New Roman" w:eastAsia="Times New Roman" w:hAnsi="Times New Roman" w:cs="Times New Roman"/>
          <w:sz w:val="24"/>
          <w:szCs w:val="24"/>
          <w:shd w:val="clear" w:color="auto" w:fill="FFFFFF"/>
        </w:rPr>
        <w:t>,</w:t>
      </w:r>
      <w:r>
        <w:rPr>
          <w:rFonts w:ascii="Times New Roman" w:eastAsia="Times New Roman" w:hAnsi="Times New Roman" w:cs="Times New Roman"/>
          <w:sz w:val="24"/>
          <w:szCs w:val="24"/>
          <w:shd w:val="clear" w:color="auto" w:fill="FFFFFF"/>
        </w:rPr>
        <w:t xml:space="preserve"> Seth Blumberg</w:t>
      </w:r>
      <w:r w:rsidR="00A368D7" w:rsidRPr="00C330CF">
        <w:rPr>
          <w:rFonts w:ascii="Times New Roman" w:eastAsia="Times New Roman" w:hAnsi="Times New Roman" w:cs="Times New Roman"/>
          <w:i/>
          <w:color w:val="000000"/>
          <w:sz w:val="24"/>
          <w:szCs w:val="24"/>
          <w:shd w:val="clear" w:color="auto" w:fill="FFFFFF"/>
          <w:vertAlign w:val="superscript"/>
        </w:rPr>
        <w:t>1</w:t>
      </w:r>
      <w:r w:rsidR="003B644F">
        <w:rPr>
          <w:rFonts w:ascii="Times New Roman" w:eastAsia="Times New Roman" w:hAnsi="Times New Roman" w:cs="Times New Roman"/>
          <w:i/>
          <w:color w:val="000000"/>
          <w:sz w:val="24"/>
          <w:szCs w:val="24"/>
          <w:shd w:val="clear" w:color="auto" w:fill="FFFFFF"/>
          <w:vertAlign w:val="superscript"/>
        </w:rPr>
        <w:t>,3</w:t>
      </w:r>
      <w:r>
        <w:rPr>
          <w:rFonts w:ascii="Times New Roman" w:eastAsia="Times New Roman" w:hAnsi="Times New Roman" w:cs="Times New Roman"/>
          <w:sz w:val="24"/>
          <w:szCs w:val="24"/>
          <w:shd w:val="clear" w:color="auto" w:fill="FFFFFF"/>
        </w:rPr>
        <w:t>, Rena Fukunaga</w:t>
      </w:r>
      <w:r w:rsidR="001B5BBC">
        <w:rPr>
          <w:rFonts w:ascii="Times New Roman" w:eastAsia="Times New Roman" w:hAnsi="Times New Roman" w:cs="Times New Roman"/>
          <w:i/>
          <w:color w:val="000000"/>
          <w:sz w:val="24"/>
          <w:szCs w:val="24"/>
          <w:shd w:val="clear" w:color="auto" w:fill="FFFFFF"/>
          <w:vertAlign w:val="superscript"/>
        </w:rPr>
        <w:t>2</w:t>
      </w:r>
    </w:p>
    <w:p w14:paraId="41C1B901" w14:textId="77777777" w:rsidR="00D54CB3" w:rsidRPr="00FF28FD" w:rsidRDefault="00D54CB3" w:rsidP="00D54CB3">
      <w:pPr>
        <w:rPr>
          <w:rFonts w:ascii="Times New Roman" w:eastAsia="Times New Roman" w:hAnsi="Times New Roman" w:cs="Times New Roman"/>
          <w:sz w:val="24"/>
          <w:szCs w:val="24"/>
          <w:shd w:val="clear" w:color="auto" w:fill="FFFFFF"/>
        </w:rPr>
      </w:pPr>
    </w:p>
    <w:p w14:paraId="3FE331D5" w14:textId="77777777" w:rsidR="00D54CB3" w:rsidRDefault="00D54CB3" w:rsidP="00D54CB3">
      <w:pPr>
        <w:spacing w:after="0" w:line="240" w:lineRule="auto"/>
        <w:rPr>
          <w:rFonts w:ascii="Times New Roman" w:eastAsia="Times New Roman" w:hAnsi="Times New Roman" w:cs="Times New Roman"/>
          <w:iCs/>
          <w:color w:val="000000"/>
          <w:sz w:val="24"/>
          <w:szCs w:val="24"/>
          <w:shd w:val="clear" w:color="auto" w:fill="FFFFFF"/>
        </w:rPr>
      </w:pPr>
      <w:r w:rsidRPr="00C330CF">
        <w:rPr>
          <w:rFonts w:ascii="Times New Roman" w:eastAsia="Times New Roman" w:hAnsi="Times New Roman" w:cs="Times New Roman"/>
          <w:i/>
          <w:color w:val="000000"/>
          <w:sz w:val="24"/>
          <w:szCs w:val="24"/>
          <w:shd w:val="clear" w:color="auto" w:fill="FFFFFF"/>
          <w:vertAlign w:val="superscript"/>
        </w:rPr>
        <w:t>1</w:t>
      </w:r>
      <w:r>
        <w:rPr>
          <w:rFonts w:ascii="Times New Roman" w:eastAsia="Times New Roman" w:hAnsi="Times New Roman" w:cs="Times New Roman"/>
          <w:i/>
          <w:color w:val="000000"/>
          <w:sz w:val="24"/>
          <w:szCs w:val="24"/>
          <w:shd w:val="clear" w:color="auto" w:fill="FFFFFF"/>
        </w:rPr>
        <w:t xml:space="preserve"> Francis I. Proctor Foundation, University of California, San Francisco, San Francisco, California </w:t>
      </w:r>
      <w:r>
        <w:rPr>
          <w:rFonts w:ascii="Times New Roman" w:eastAsia="Times New Roman" w:hAnsi="Times New Roman" w:cs="Times New Roman"/>
          <w:iCs/>
          <w:color w:val="000000"/>
          <w:sz w:val="24"/>
          <w:szCs w:val="24"/>
          <w:shd w:val="clear" w:color="auto" w:fill="FFFFFF"/>
        </w:rPr>
        <w:t>(CM Hoover, S Blumberg)</w:t>
      </w:r>
    </w:p>
    <w:p w14:paraId="44328320" w14:textId="60DD4348" w:rsidR="003B644F" w:rsidRPr="003B644F" w:rsidRDefault="00D54CB3" w:rsidP="00D54CB3">
      <w:pPr>
        <w:spacing w:after="0" w:line="240" w:lineRule="auto"/>
        <w:rPr>
          <w:rFonts w:ascii="Times New Roman" w:eastAsia="Times New Roman" w:hAnsi="Times New Roman" w:cs="Times New Roman"/>
          <w:iCs/>
          <w:color w:val="000000"/>
          <w:sz w:val="24"/>
          <w:szCs w:val="24"/>
          <w:shd w:val="clear" w:color="auto" w:fill="FFFFFF"/>
        </w:rPr>
      </w:pPr>
      <w:r>
        <w:rPr>
          <w:rFonts w:ascii="Times New Roman" w:eastAsia="Times New Roman" w:hAnsi="Times New Roman" w:cs="Times New Roman"/>
          <w:i/>
          <w:color w:val="000000"/>
          <w:sz w:val="24"/>
          <w:szCs w:val="24"/>
          <w:shd w:val="clear" w:color="auto" w:fill="FFFFFF"/>
          <w:vertAlign w:val="superscript"/>
        </w:rPr>
        <w:t>2</w:t>
      </w:r>
      <w:r>
        <w:rPr>
          <w:rFonts w:ascii="Times New Roman" w:eastAsia="Times New Roman" w:hAnsi="Times New Roman" w:cs="Times New Roman"/>
          <w:i/>
          <w:color w:val="000000"/>
          <w:sz w:val="24"/>
          <w:szCs w:val="24"/>
          <w:shd w:val="clear" w:color="auto" w:fill="FFFFFF"/>
        </w:rPr>
        <w:t xml:space="preserve"> Centers for Disease Control and Prevention, Atlanta, Georgia </w:t>
      </w:r>
      <w:r>
        <w:rPr>
          <w:rFonts w:ascii="Times New Roman" w:eastAsia="Times New Roman" w:hAnsi="Times New Roman" w:cs="Times New Roman"/>
          <w:iCs/>
          <w:color w:val="000000"/>
          <w:sz w:val="24"/>
          <w:szCs w:val="24"/>
          <w:shd w:val="clear" w:color="auto" w:fill="FFFFFF"/>
        </w:rPr>
        <w:t xml:space="preserve">(NK </w:t>
      </w:r>
      <w:proofErr w:type="spellStart"/>
      <w:r>
        <w:rPr>
          <w:rFonts w:ascii="Times New Roman" w:eastAsia="Times New Roman" w:hAnsi="Times New Roman" w:cs="Times New Roman"/>
          <w:iCs/>
          <w:color w:val="000000"/>
          <w:sz w:val="24"/>
          <w:szCs w:val="24"/>
          <w:shd w:val="clear" w:color="auto" w:fill="FFFFFF"/>
        </w:rPr>
        <w:t>Skaff</w:t>
      </w:r>
      <w:proofErr w:type="spellEnd"/>
      <w:r>
        <w:rPr>
          <w:rFonts w:ascii="Times New Roman" w:eastAsia="Times New Roman" w:hAnsi="Times New Roman" w:cs="Times New Roman"/>
          <w:iCs/>
          <w:color w:val="000000"/>
          <w:sz w:val="24"/>
          <w:szCs w:val="24"/>
          <w:shd w:val="clear" w:color="auto" w:fill="FFFFFF"/>
        </w:rPr>
        <w:t>, R Fukunaga)</w:t>
      </w:r>
    </w:p>
    <w:p w14:paraId="0914AEA6" w14:textId="77777777" w:rsidR="003B644F" w:rsidRDefault="003B644F" w:rsidP="003B644F">
      <w:pPr>
        <w:spacing w:after="0" w:line="240" w:lineRule="auto"/>
        <w:rPr>
          <w:rFonts w:ascii="Times New Roman" w:eastAsia="Times New Roman" w:hAnsi="Times New Roman" w:cs="Times New Roman"/>
          <w:iCs/>
          <w:color w:val="000000"/>
          <w:sz w:val="24"/>
          <w:szCs w:val="24"/>
          <w:shd w:val="clear" w:color="auto" w:fill="FFFFFF"/>
        </w:rPr>
      </w:pPr>
      <w:r>
        <w:rPr>
          <w:rFonts w:ascii="Times New Roman" w:eastAsia="Times New Roman" w:hAnsi="Times New Roman" w:cs="Times New Roman"/>
          <w:i/>
          <w:color w:val="000000"/>
          <w:sz w:val="24"/>
          <w:szCs w:val="24"/>
          <w:shd w:val="clear" w:color="auto" w:fill="FFFFFF"/>
          <w:vertAlign w:val="superscript"/>
        </w:rPr>
        <w:t>3</w:t>
      </w:r>
      <w:r>
        <w:rPr>
          <w:rFonts w:ascii="Times New Roman" w:eastAsia="Times New Roman" w:hAnsi="Times New Roman" w:cs="Times New Roman"/>
          <w:i/>
          <w:color w:val="000000"/>
          <w:sz w:val="24"/>
          <w:szCs w:val="24"/>
          <w:shd w:val="clear" w:color="auto" w:fill="FFFFFF"/>
        </w:rPr>
        <w:t xml:space="preserve"> Department of Medicine, Division of Hospital Medicine, University of California, San Francisco, San Francisco, California </w:t>
      </w:r>
      <w:r>
        <w:rPr>
          <w:rFonts w:ascii="Times New Roman" w:eastAsia="Times New Roman" w:hAnsi="Times New Roman" w:cs="Times New Roman"/>
          <w:iCs/>
          <w:color w:val="000000"/>
          <w:sz w:val="24"/>
          <w:szCs w:val="24"/>
          <w:shd w:val="clear" w:color="auto" w:fill="FFFFFF"/>
        </w:rPr>
        <w:t>(S Blumberg)</w:t>
      </w:r>
    </w:p>
    <w:p w14:paraId="5F6B5241" w14:textId="77777777" w:rsidR="003B644F" w:rsidRDefault="003B644F" w:rsidP="00302836">
      <w:pPr>
        <w:spacing w:after="0" w:line="240" w:lineRule="auto"/>
        <w:rPr>
          <w:rFonts w:ascii="Times New Roman" w:eastAsia="Times New Roman" w:hAnsi="Times New Roman" w:cs="Times New Roman"/>
          <w:color w:val="000000"/>
          <w:sz w:val="24"/>
          <w:szCs w:val="24"/>
          <w:shd w:val="clear" w:color="auto" w:fill="FFFFFF"/>
        </w:rPr>
      </w:pPr>
    </w:p>
    <w:p w14:paraId="5BC8FE4B" w14:textId="77777777" w:rsidR="00BC3468" w:rsidRDefault="00302836" w:rsidP="00302836">
      <w:pPr>
        <w:spacing w:after="0" w:line="240" w:lineRule="auto"/>
        <w:rPr>
          <w:rFonts w:ascii="Times New Roman" w:eastAsia="Times New Roman" w:hAnsi="Times New Roman" w:cs="Times New Roman"/>
          <w:color w:val="000000"/>
          <w:sz w:val="24"/>
          <w:szCs w:val="24"/>
          <w:shd w:val="clear" w:color="auto" w:fill="FFFFFF"/>
        </w:rPr>
      </w:pPr>
      <w:r w:rsidRPr="00C330CF">
        <w:rPr>
          <w:rFonts w:ascii="Times New Roman" w:eastAsia="Times New Roman" w:hAnsi="Times New Roman" w:cs="Times New Roman"/>
          <w:color w:val="000000"/>
          <w:sz w:val="24"/>
          <w:szCs w:val="24"/>
          <w:shd w:val="clear" w:color="auto" w:fill="FFFFFF"/>
        </w:rPr>
        <w:t>*Corresponding author</w:t>
      </w:r>
    </w:p>
    <w:p w14:paraId="1DE8765D" w14:textId="2741BAAD" w:rsidR="00302836" w:rsidRDefault="00DF3F75" w:rsidP="00302836">
      <w:pPr>
        <w:spacing w:after="0" w:line="240" w:lineRule="auto"/>
        <w:rPr>
          <w:rFonts w:ascii="Times New Roman" w:eastAsia="Times New Roman" w:hAnsi="Times New Roman" w:cs="Times New Roman"/>
          <w:color w:val="000000"/>
          <w:sz w:val="24"/>
          <w:szCs w:val="24"/>
          <w:shd w:val="clear" w:color="auto" w:fill="FFFFFF"/>
        </w:rPr>
      </w:pPr>
      <w:r w:rsidRPr="00DF3F75">
        <w:rPr>
          <w:rFonts w:ascii="Times New Roman" w:eastAsia="Times New Roman" w:hAnsi="Times New Roman" w:cs="Times New Roman"/>
          <w:color w:val="000000"/>
          <w:sz w:val="24"/>
          <w:szCs w:val="24"/>
          <w:shd w:val="clear" w:color="auto" w:fill="FFFFFF"/>
        </w:rPr>
        <w:t>Christopher M. Hoover</w:t>
      </w:r>
    </w:p>
    <w:p w14:paraId="2FB26D0C" w14:textId="1119EE2C" w:rsidR="00DF3F75" w:rsidRPr="00BC3468" w:rsidRDefault="00BC3468" w:rsidP="00302836">
      <w:pPr>
        <w:spacing w:after="0" w:line="24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490 Illinois Street</w:t>
      </w:r>
    </w:p>
    <w:p w14:paraId="19EF37FB" w14:textId="23F7BC8C" w:rsidR="00DF3F75" w:rsidRDefault="00BC3468" w:rsidP="00302836">
      <w:pPr>
        <w:spacing w:after="0" w:line="240" w:lineRule="auto"/>
        <w:rPr>
          <w:rFonts w:ascii="Times New Roman" w:hAnsi="Times New Roman" w:cs="Times New Roman"/>
          <w:sz w:val="24"/>
          <w:szCs w:val="24"/>
        </w:rPr>
      </w:pPr>
      <w:r>
        <w:rPr>
          <w:rFonts w:ascii="Times New Roman" w:hAnsi="Times New Roman" w:cs="Times New Roman"/>
          <w:sz w:val="24"/>
          <w:szCs w:val="24"/>
        </w:rPr>
        <w:t>San Francisco, CA 94158</w:t>
      </w:r>
    </w:p>
    <w:p w14:paraId="064D2101" w14:textId="16BF1F44" w:rsidR="00302836" w:rsidRPr="008013AE" w:rsidRDefault="00302836" w:rsidP="00302836">
      <w:pPr>
        <w:spacing w:after="0" w:line="240" w:lineRule="auto"/>
        <w:rPr>
          <w:rFonts w:ascii="Times New Roman" w:eastAsia="Times New Roman" w:hAnsi="Times New Roman" w:cs="Times New Roman"/>
          <w:color w:val="000000"/>
          <w:sz w:val="24"/>
          <w:szCs w:val="24"/>
          <w:shd w:val="clear" w:color="auto" w:fill="FFFFFF"/>
        </w:rPr>
      </w:pPr>
      <w:r w:rsidRPr="008013AE">
        <w:rPr>
          <w:rFonts w:ascii="Times New Roman" w:eastAsia="Times New Roman" w:hAnsi="Times New Roman" w:cs="Times New Roman"/>
          <w:color w:val="000000"/>
          <w:sz w:val="24"/>
          <w:szCs w:val="24"/>
          <w:shd w:val="clear" w:color="auto" w:fill="FFFFFF"/>
        </w:rPr>
        <w:t>Phon</w:t>
      </w:r>
      <w:r>
        <w:rPr>
          <w:rFonts w:ascii="Times New Roman" w:eastAsia="Times New Roman" w:hAnsi="Times New Roman" w:cs="Times New Roman"/>
          <w:color w:val="000000"/>
          <w:sz w:val="24"/>
          <w:szCs w:val="24"/>
          <w:shd w:val="clear" w:color="auto" w:fill="FFFFFF"/>
        </w:rPr>
        <w:t xml:space="preserve">e: </w:t>
      </w:r>
      <w:r w:rsidR="00BC3468">
        <w:rPr>
          <w:rFonts w:ascii="Times New Roman" w:eastAsia="Times New Roman" w:hAnsi="Times New Roman" w:cs="Times New Roman"/>
          <w:color w:val="000000"/>
          <w:sz w:val="24"/>
          <w:szCs w:val="24"/>
          <w:shd w:val="clear" w:color="auto" w:fill="FFFFFF"/>
        </w:rPr>
        <w:t>(615) 476-5362</w:t>
      </w:r>
    </w:p>
    <w:p w14:paraId="57F7C9E0" w14:textId="4176362A" w:rsidR="00302836" w:rsidRPr="008013AE" w:rsidRDefault="00302836" w:rsidP="00302836">
      <w:pPr>
        <w:spacing w:line="360" w:lineRule="auto"/>
        <w:rPr>
          <w:rFonts w:ascii="Times New Roman" w:eastAsia="Times New Roman" w:hAnsi="Times New Roman" w:cs="Times New Roman"/>
          <w:color w:val="000000"/>
          <w:sz w:val="24"/>
          <w:szCs w:val="24"/>
          <w:shd w:val="clear" w:color="auto" w:fill="FFFFFF"/>
        </w:rPr>
      </w:pPr>
      <w:r w:rsidRPr="008013AE">
        <w:rPr>
          <w:rFonts w:ascii="Times New Roman" w:hAnsi="Times New Roman" w:cs="Times New Roman"/>
          <w:sz w:val="24"/>
          <w:szCs w:val="24"/>
        </w:rPr>
        <w:t xml:space="preserve">Email: </w:t>
      </w:r>
      <w:r w:rsidR="00892CD6" w:rsidRPr="00892CD6">
        <w:rPr>
          <w:rFonts w:ascii="Times New Roman" w:hAnsi="Times New Roman" w:cs="Times New Roman"/>
          <w:sz w:val="24"/>
          <w:szCs w:val="24"/>
        </w:rPr>
        <w:t>Christopher.Hoover@ucsf.edu</w:t>
      </w:r>
    </w:p>
    <w:p w14:paraId="2F94B64F" w14:textId="77777777" w:rsidR="000B3CAB" w:rsidRDefault="000B3CAB" w:rsidP="000B3CAB">
      <w:pPr>
        <w:spacing w:after="0" w:line="480" w:lineRule="auto"/>
        <w:rPr>
          <w:rFonts w:ascii="Times New Roman" w:eastAsia="Times New Roman" w:hAnsi="Times New Roman" w:cs="Times New Roman"/>
          <w:b/>
          <w:color w:val="000000"/>
          <w:sz w:val="24"/>
          <w:szCs w:val="24"/>
          <w:shd w:val="clear" w:color="auto" w:fill="FFFFFF"/>
        </w:rPr>
      </w:pPr>
    </w:p>
    <w:p w14:paraId="3FFCC9B4" w14:textId="07D5389F" w:rsidR="00D54CB3" w:rsidRDefault="00D54CB3" w:rsidP="000B3CAB">
      <w:pPr>
        <w:spacing w:after="0" w:line="480" w:lineRule="auto"/>
        <w:rPr>
          <w:rFonts w:ascii="Times New Roman" w:eastAsia="Times New Roman" w:hAnsi="Times New Roman" w:cs="Times New Roman"/>
          <w:color w:val="000000"/>
          <w:sz w:val="24"/>
          <w:szCs w:val="24"/>
          <w:shd w:val="clear" w:color="auto" w:fill="FFFFFF"/>
        </w:rPr>
      </w:pPr>
      <w:r w:rsidRPr="00C330CF">
        <w:rPr>
          <w:rFonts w:ascii="Times New Roman" w:eastAsia="Times New Roman" w:hAnsi="Times New Roman" w:cs="Times New Roman"/>
          <w:b/>
          <w:color w:val="000000"/>
          <w:sz w:val="24"/>
          <w:szCs w:val="24"/>
          <w:shd w:val="clear" w:color="auto" w:fill="FFFFFF"/>
        </w:rPr>
        <w:t>Article summary line</w:t>
      </w:r>
      <w:r>
        <w:rPr>
          <w:rFonts w:ascii="Times New Roman" w:eastAsia="Times New Roman" w:hAnsi="Times New Roman" w:cs="Times New Roman"/>
          <w:color w:val="000000"/>
          <w:sz w:val="24"/>
          <w:szCs w:val="24"/>
          <w:shd w:val="clear" w:color="auto" w:fill="FFFFFF"/>
        </w:rPr>
        <w:t xml:space="preserve">: </w:t>
      </w:r>
      <w:r w:rsidR="008A53AE">
        <w:rPr>
          <w:rFonts w:ascii="Times New Roman" w:eastAsia="Times New Roman" w:hAnsi="Times New Roman" w:cs="Times New Roman"/>
          <w:color w:val="000000"/>
          <w:sz w:val="24"/>
          <w:szCs w:val="24"/>
          <w:shd w:val="clear" w:color="auto" w:fill="FFFFFF"/>
        </w:rPr>
        <w:t>Aligning</w:t>
      </w:r>
      <w:r w:rsidR="003B644F">
        <w:rPr>
          <w:rFonts w:ascii="Times New Roman" w:eastAsia="Times New Roman" w:hAnsi="Times New Roman" w:cs="Times New Roman"/>
          <w:color w:val="000000"/>
          <w:sz w:val="24"/>
          <w:szCs w:val="24"/>
          <w:shd w:val="clear" w:color="auto" w:fill="FFFFFF"/>
        </w:rPr>
        <w:t xml:space="preserve"> </w:t>
      </w:r>
      <w:r w:rsidR="00460658">
        <w:rPr>
          <w:rFonts w:ascii="Times New Roman" w:eastAsia="Times New Roman" w:hAnsi="Times New Roman" w:cs="Times New Roman"/>
          <w:color w:val="000000"/>
          <w:sz w:val="24"/>
          <w:szCs w:val="24"/>
          <w:shd w:val="clear" w:color="auto" w:fill="FFFFFF"/>
        </w:rPr>
        <w:t xml:space="preserve">routine testing with </w:t>
      </w:r>
      <w:r w:rsidR="003B644F">
        <w:rPr>
          <w:rFonts w:ascii="Times New Roman" w:eastAsia="Times New Roman" w:hAnsi="Times New Roman" w:cs="Times New Roman"/>
          <w:color w:val="000000"/>
          <w:sz w:val="24"/>
          <w:szCs w:val="24"/>
          <w:shd w:val="clear" w:color="auto" w:fill="FFFFFF"/>
        </w:rPr>
        <w:t>work</w:t>
      </w:r>
      <w:r w:rsidR="00460658">
        <w:rPr>
          <w:rFonts w:ascii="Times New Roman" w:eastAsia="Times New Roman" w:hAnsi="Times New Roman" w:cs="Times New Roman"/>
          <w:color w:val="000000"/>
          <w:sz w:val="24"/>
          <w:szCs w:val="24"/>
          <w:shd w:val="clear" w:color="auto" w:fill="FFFFFF"/>
        </w:rPr>
        <w:t xml:space="preserve"> schedules among staff </w:t>
      </w:r>
      <w:r w:rsidR="008A53AE">
        <w:rPr>
          <w:rFonts w:ascii="Times New Roman" w:eastAsia="Times New Roman" w:hAnsi="Times New Roman" w:cs="Times New Roman"/>
          <w:color w:val="000000"/>
          <w:sz w:val="24"/>
          <w:szCs w:val="24"/>
          <w:shd w:val="clear" w:color="auto" w:fill="FFFFFF"/>
        </w:rPr>
        <w:t xml:space="preserve">in carceral facilities and other congregate settings can </w:t>
      </w:r>
      <w:r w:rsidR="00460658">
        <w:rPr>
          <w:rFonts w:ascii="Times New Roman" w:eastAsia="Times New Roman" w:hAnsi="Times New Roman" w:cs="Times New Roman"/>
          <w:color w:val="000000"/>
          <w:sz w:val="24"/>
          <w:szCs w:val="24"/>
          <w:shd w:val="clear" w:color="auto" w:fill="FFFFFF"/>
        </w:rPr>
        <w:t xml:space="preserve">enhance the early detection of COVID-19 cases, limiting </w:t>
      </w:r>
      <w:r w:rsidR="008A53AE">
        <w:rPr>
          <w:rFonts w:ascii="Times New Roman" w:eastAsia="Times New Roman" w:hAnsi="Times New Roman" w:cs="Times New Roman"/>
          <w:color w:val="000000"/>
          <w:sz w:val="24"/>
          <w:szCs w:val="24"/>
          <w:shd w:val="clear" w:color="auto" w:fill="FFFFFF"/>
        </w:rPr>
        <w:t xml:space="preserve">the potential for staff to trigger outbreaks </w:t>
      </w:r>
      <w:r w:rsidR="00460658">
        <w:rPr>
          <w:rFonts w:ascii="Times New Roman" w:eastAsia="Times New Roman" w:hAnsi="Times New Roman" w:cs="Times New Roman"/>
          <w:color w:val="000000"/>
          <w:sz w:val="24"/>
          <w:szCs w:val="24"/>
          <w:shd w:val="clear" w:color="auto" w:fill="FFFFFF"/>
        </w:rPr>
        <w:t>in high-risk settings</w:t>
      </w:r>
      <w:r w:rsidR="00303286">
        <w:rPr>
          <w:rFonts w:ascii="Times New Roman" w:eastAsia="Times New Roman" w:hAnsi="Times New Roman" w:cs="Times New Roman"/>
          <w:color w:val="000000"/>
          <w:sz w:val="24"/>
          <w:szCs w:val="24"/>
          <w:shd w:val="clear" w:color="auto" w:fill="FFFFFF"/>
        </w:rPr>
        <w:t>.</w:t>
      </w:r>
    </w:p>
    <w:p w14:paraId="5FD2D0CF" w14:textId="77777777" w:rsidR="00D54CB3" w:rsidRDefault="00D54CB3" w:rsidP="000B3CAB">
      <w:pPr>
        <w:spacing w:after="0" w:line="480" w:lineRule="auto"/>
        <w:rPr>
          <w:rFonts w:ascii="Times New Roman" w:eastAsia="Times New Roman" w:hAnsi="Times New Roman" w:cs="Times New Roman"/>
          <w:color w:val="000000"/>
          <w:sz w:val="24"/>
          <w:szCs w:val="24"/>
          <w:shd w:val="clear" w:color="auto" w:fill="FFFFFF"/>
        </w:rPr>
      </w:pPr>
    </w:p>
    <w:p w14:paraId="35A18DE9" w14:textId="64E5F758" w:rsidR="00D54CB3" w:rsidRDefault="00D54CB3" w:rsidP="000B3CAB">
      <w:pPr>
        <w:spacing w:after="0" w:line="480" w:lineRule="auto"/>
        <w:rPr>
          <w:rFonts w:ascii="Times New Roman" w:eastAsia="Times New Roman" w:hAnsi="Times New Roman" w:cs="Times New Roman"/>
          <w:color w:val="000000"/>
          <w:sz w:val="24"/>
          <w:szCs w:val="24"/>
          <w:shd w:val="clear" w:color="auto" w:fill="FFFFFF"/>
        </w:rPr>
      </w:pPr>
      <w:r w:rsidRPr="00C330CF">
        <w:rPr>
          <w:rFonts w:ascii="Times New Roman" w:eastAsia="Times New Roman" w:hAnsi="Times New Roman" w:cs="Times New Roman"/>
          <w:b/>
          <w:color w:val="000000"/>
          <w:sz w:val="24"/>
          <w:szCs w:val="24"/>
          <w:shd w:val="clear" w:color="auto" w:fill="FFFFFF"/>
        </w:rPr>
        <w:t>Running title</w:t>
      </w:r>
      <w:r>
        <w:rPr>
          <w:rFonts w:ascii="Times New Roman" w:eastAsia="Times New Roman" w:hAnsi="Times New Roman" w:cs="Times New Roman"/>
          <w:color w:val="000000"/>
          <w:sz w:val="24"/>
          <w:szCs w:val="24"/>
          <w:shd w:val="clear" w:color="auto" w:fill="FFFFFF"/>
        </w:rPr>
        <w:t xml:space="preserve">: </w:t>
      </w:r>
      <w:r w:rsidR="00816D4D">
        <w:rPr>
          <w:rFonts w:ascii="Times New Roman" w:eastAsia="Times New Roman" w:hAnsi="Times New Roman" w:cs="Times New Roman"/>
          <w:color w:val="000000"/>
          <w:sz w:val="24"/>
          <w:szCs w:val="24"/>
          <w:shd w:val="clear" w:color="auto" w:fill="FFFFFF"/>
        </w:rPr>
        <w:t>Staff t</w:t>
      </w:r>
      <w:r w:rsidR="008A53AE">
        <w:rPr>
          <w:rFonts w:ascii="Times New Roman" w:eastAsia="Times New Roman" w:hAnsi="Times New Roman" w:cs="Times New Roman"/>
          <w:color w:val="000000"/>
          <w:sz w:val="24"/>
          <w:szCs w:val="24"/>
          <w:shd w:val="clear" w:color="auto" w:fill="FFFFFF"/>
        </w:rPr>
        <w:t xml:space="preserve">esting to prevent COVID-19 </w:t>
      </w:r>
      <w:r w:rsidR="00C957CC">
        <w:rPr>
          <w:rFonts w:ascii="Times New Roman" w:eastAsia="Times New Roman" w:hAnsi="Times New Roman" w:cs="Times New Roman"/>
          <w:color w:val="000000"/>
          <w:sz w:val="24"/>
          <w:szCs w:val="24"/>
          <w:shd w:val="clear" w:color="auto" w:fill="FFFFFF"/>
        </w:rPr>
        <w:t>outbreaks</w:t>
      </w:r>
    </w:p>
    <w:p w14:paraId="11CDEF07" w14:textId="77777777" w:rsidR="00D54CB3" w:rsidRPr="00C330CF" w:rsidRDefault="00D54CB3" w:rsidP="000B3CAB">
      <w:pPr>
        <w:spacing w:after="0" w:line="480" w:lineRule="auto"/>
        <w:rPr>
          <w:rFonts w:ascii="Times New Roman" w:eastAsia="Times New Roman" w:hAnsi="Times New Roman" w:cs="Times New Roman"/>
          <w:color w:val="000000"/>
          <w:sz w:val="24"/>
          <w:szCs w:val="24"/>
          <w:shd w:val="clear" w:color="auto" w:fill="FFFFFF"/>
        </w:rPr>
      </w:pPr>
    </w:p>
    <w:p w14:paraId="245788AE" w14:textId="72CCBCED" w:rsidR="00D54CB3" w:rsidRPr="00303286" w:rsidRDefault="00D54CB3" w:rsidP="000B3CAB">
      <w:pPr>
        <w:spacing w:after="0" w:line="480" w:lineRule="auto"/>
        <w:rPr>
          <w:rFonts w:ascii="Times New Roman" w:eastAsia="Times New Roman" w:hAnsi="Times New Roman" w:cs="Times New Roman"/>
          <w:bCs/>
          <w:color w:val="000000"/>
          <w:sz w:val="24"/>
          <w:szCs w:val="24"/>
          <w:shd w:val="clear" w:color="auto" w:fill="FFFFFF"/>
        </w:rPr>
      </w:pPr>
      <w:r w:rsidRPr="00C330CF">
        <w:rPr>
          <w:rFonts w:ascii="Times New Roman" w:eastAsia="Times New Roman" w:hAnsi="Times New Roman" w:cs="Times New Roman"/>
          <w:b/>
          <w:color w:val="000000"/>
          <w:sz w:val="24"/>
          <w:szCs w:val="24"/>
          <w:shd w:val="clear" w:color="auto" w:fill="FFFFFF"/>
        </w:rPr>
        <w:t xml:space="preserve">Keywords: </w:t>
      </w:r>
      <w:r w:rsidR="00303286" w:rsidRPr="00303286">
        <w:rPr>
          <w:rFonts w:ascii="Times New Roman" w:eastAsia="Times New Roman" w:hAnsi="Times New Roman" w:cs="Times New Roman"/>
          <w:bCs/>
          <w:color w:val="000000"/>
          <w:sz w:val="24"/>
          <w:szCs w:val="24"/>
          <w:shd w:val="clear" w:color="auto" w:fill="FFFFFF"/>
        </w:rPr>
        <w:t>COVID-19</w:t>
      </w:r>
      <w:r w:rsidR="00303286">
        <w:rPr>
          <w:rFonts w:ascii="Times New Roman" w:eastAsia="Times New Roman" w:hAnsi="Times New Roman" w:cs="Times New Roman"/>
          <w:bCs/>
          <w:color w:val="000000"/>
          <w:sz w:val="24"/>
          <w:szCs w:val="24"/>
          <w:shd w:val="clear" w:color="auto" w:fill="FFFFFF"/>
        </w:rPr>
        <w:t xml:space="preserve">, outbreak prevention, testing strategies, individual-based modeling, occupational health, </w:t>
      </w:r>
      <w:r w:rsidR="00816D4D">
        <w:rPr>
          <w:rFonts w:ascii="Times New Roman" w:eastAsia="Times New Roman" w:hAnsi="Times New Roman" w:cs="Times New Roman"/>
          <w:bCs/>
          <w:color w:val="000000"/>
          <w:sz w:val="24"/>
          <w:szCs w:val="24"/>
          <w:shd w:val="clear" w:color="auto" w:fill="FFFFFF"/>
        </w:rPr>
        <w:t>congregate-settings</w:t>
      </w:r>
    </w:p>
    <w:p w14:paraId="4D234A56" w14:textId="77777777" w:rsidR="00D54CB3" w:rsidRDefault="00D54CB3" w:rsidP="000B3CAB">
      <w:pPr>
        <w:spacing w:line="480" w:lineRule="auto"/>
        <w:rPr>
          <w:rFonts w:ascii="Arial" w:hAnsi="Arial" w:cs="Arial"/>
          <w:b/>
        </w:rPr>
      </w:pPr>
    </w:p>
    <w:p w14:paraId="56FE14BD" w14:textId="77777777" w:rsidR="00D54CB3" w:rsidRDefault="00D54CB3">
      <w:pPr>
        <w:rPr>
          <w:rFonts w:ascii="Times New Roman" w:hAnsi="Times New Roman" w:cs="Times New Roman"/>
          <w:b/>
          <w:sz w:val="24"/>
          <w:szCs w:val="24"/>
        </w:rPr>
      </w:pPr>
      <w:r>
        <w:rPr>
          <w:rFonts w:ascii="Times New Roman" w:hAnsi="Times New Roman" w:cs="Times New Roman"/>
          <w:b/>
          <w:sz w:val="24"/>
          <w:szCs w:val="24"/>
        </w:rPr>
        <w:br w:type="page"/>
      </w:r>
    </w:p>
    <w:p w14:paraId="09401294" w14:textId="0C666B24" w:rsidR="00C93F3D" w:rsidRPr="003E5048" w:rsidRDefault="00C93F3D" w:rsidP="000B3CAB">
      <w:pPr>
        <w:spacing w:line="480" w:lineRule="auto"/>
        <w:rPr>
          <w:rFonts w:ascii="Times New Roman" w:hAnsi="Times New Roman" w:cs="Times New Roman"/>
          <w:bCs/>
          <w:sz w:val="24"/>
          <w:szCs w:val="24"/>
        </w:rPr>
      </w:pPr>
      <w:r w:rsidRPr="00EB3D0F">
        <w:rPr>
          <w:rFonts w:ascii="Times New Roman" w:hAnsi="Times New Roman" w:cs="Times New Roman"/>
          <w:b/>
          <w:sz w:val="24"/>
          <w:szCs w:val="24"/>
        </w:rPr>
        <w:lastRenderedPageBreak/>
        <w:t>Abstract</w:t>
      </w:r>
      <w:r w:rsidR="005E4A67">
        <w:rPr>
          <w:rFonts w:ascii="Times New Roman" w:hAnsi="Times New Roman" w:cs="Times New Roman"/>
          <w:b/>
          <w:sz w:val="24"/>
          <w:szCs w:val="24"/>
        </w:rPr>
        <w:t>:</w:t>
      </w:r>
      <w:r w:rsidRPr="00EB3D0F">
        <w:rPr>
          <w:rFonts w:ascii="Times New Roman" w:hAnsi="Times New Roman" w:cs="Times New Roman"/>
          <w:b/>
          <w:sz w:val="24"/>
          <w:szCs w:val="24"/>
        </w:rPr>
        <w:t xml:space="preserve"> </w:t>
      </w:r>
      <w:r w:rsidR="00303286">
        <w:rPr>
          <w:rFonts w:ascii="Times New Roman" w:hAnsi="Times New Roman" w:cs="Times New Roman"/>
          <w:bCs/>
          <w:sz w:val="24"/>
          <w:szCs w:val="24"/>
        </w:rPr>
        <w:t xml:space="preserve">COVID-19 outbreaks </w:t>
      </w:r>
      <w:r w:rsidR="00666A7F">
        <w:rPr>
          <w:rFonts w:ascii="Times New Roman" w:hAnsi="Times New Roman" w:cs="Times New Roman"/>
          <w:bCs/>
          <w:sz w:val="24"/>
          <w:szCs w:val="24"/>
        </w:rPr>
        <w:t xml:space="preserve">in congregate settings remain a serious threat to the health of vulnerable populations such as people experiencing incarceration, </w:t>
      </w:r>
      <w:r w:rsidR="00994335">
        <w:rPr>
          <w:rFonts w:ascii="Times New Roman" w:hAnsi="Times New Roman" w:cs="Times New Roman"/>
          <w:bCs/>
          <w:sz w:val="24"/>
          <w:szCs w:val="24"/>
        </w:rPr>
        <w:t xml:space="preserve">those experiencing homelessness, </w:t>
      </w:r>
      <w:r w:rsidR="00666A7F">
        <w:rPr>
          <w:rFonts w:ascii="Times New Roman" w:hAnsi="Times New Roman" w:cs="Times New Roman"/>
          <w:bCs/>
          <w:sz w:val="24"/>
          <w:szCs w:val="24"/>
        </w:rPr>
        <w:t xml:space="preserve">and </w:t>
      </w:r>
      <w:r w:rsidR="001458E3">
        <w:rPr>
          <w:rFonts w:ascii="Times New Roman" w:hAnsi="Times New Roman" w:cs="Times New Roman"/>
          <w:bCs/>
          <w:sz w:val="24"/>
          <w:szCs w:val="24"/>
        </w:rPr>
        <w:t xml:space="preserve">the elderly. </w:t>
      </w:r>
      <w:r w:rsidR="00806053">
        <w:rPr>
          <w:rFonts w:ascii="Times New Roman" w:hAnsi="Times New Roman" w:cs="Times New Roman"/>
          <w:bCs/>
          <w:sz w:val="24"/>
          <w:szCs w:val="24"/>
        </w:rPr>
        <w:t xml:space="preserve">Using the California </w:t>
      </w:r>
      <w:r w:rsidR="00994335">
        <w:rPr>
          <w:rFonts w:ascii="Times New Roman" w:hAnsi="Times New Roman" w:cs="Times New Roman"/>
          <w:bCs/>
          <w:sz w:val="24"/>
          <w:szCs w:val="24"/>
        </w:rPr>
        <w:t xml:space="preserve">State </w:t>
      </w:r>
      <w:r w:rsidR="00806053">
        <w:rPr>
          <w:rFonts w:ascii="Times New Roman" w:hAnsi="Times New Roman" w:cs="Times New Roman"/>
          <w:bCs/>
          <w:sz w:val="24"/>
          <w:szCs w:val="24"/>
        </w:rPr>
        <w:t xml:space="preserve">Prison System as a case example, </w:t>
      </w:r>
      <w:r w:rsidR="00806053">
        <w:rPr>
          <w:rFonts w:ascii="Times New Roman" w:eastAsiaTheme="minorEastAsia" w:hAnsi="Times New Roman" w:cs="Times New Roman"/>
          <w:bCs/>
          <w:sz w:val="24"/>
          <w:szCs w:val="24"/>
        </w:rPr>
        <w:t xml:space="preserve">we </w:t>
      </w:r>
      <w:r w:rsidR="003E5048">
        <w:rPr>
          <w:rFonts w:ascii="Times New Roman" w:eastAsiaTheme="minorEastAsia" w:hAnsi="Times New Roman" w:cs="Times New Roman"/>
          <w:bCs/>
          <w:sz w:val="24"/>
          <w:szCs w:val="24"/>
        </w:rPr>
        <w:t>devel</w:t>
      </w:r>
      <w:r w:rsidR="00994335">
        <w:rPr>
          <w:rFonts w:ascii="Times New Roman" w:eastAsiaTheme="minorEastAsia" w:hAnsi="Times New Roman" w:cs="Times New Roman"/>
          <w:bCs/>
          <w:sz w:val="24"/>
          <w:szCs w:val="24"/>
        </w:rPr>
        <w:t>o</w:t>
      </w:r>
      <w:r w:rsidR="003E5048">
        <w:rPr>
          <w:rFonts w:ascii="Times New Roman" w:eastAsiaTheme="minorEastAsia" w:hAnsi="Times New Roman" w:cs="Times New Roman"/>
          <w:bCs/>
          <w:sz w:val="24"/>
          <w:szCs w:val="24"/>
        </w:rPr>
        <w:t>p</w:t>
      </w:r>
      <w:r w:rsidR="00994335">
        <w:rPr>
          <w:rFonts w:ascii="Times New Roman" w:eastAsiaTheme="minorEastAsia" w:hAnsi="Times New Roman" w:cs="Times New Roman"/>
          <w:bCs/>
          <w:sz w:val="24"/>
          <w:szCs w:val="24"/>
        </w:rPr>
        <w:t>ed</w:t>
      </w:r>
      <w:r w:rsidR="003E5048">
        <w:rPr>
          <w:rFonts w:ascii="Times New Roman" w:eastAsiaTheme="minorEastAsia" w:hAnsi="Times New Roman" w:cs="Times New Roman"/>
          <w:bCs/>
          <w:sz w:val="24"/>
          <w:szCs w:val="24"/>
        </w:rPr>
        <w:t xml:space="preserve"> an individual-based model </w:t>
      </w:r>
      <w:r w:rsidR="00994335">
        <w:rPr>
          <w:rFonts w:ascii="Times New Roman" w:eastAsiaTheme="minorEastAsia" w:hAnsi="Times New Roman" w:cs="Times New Roman"/>
          <w:bCs/>
          <w:sz w:val="24"/>
          <w:szCs w:val="24"/>
        </w:rPr>
        <w:t>accounting</w:t>
      </w:r>
      <w:r w:rsidR="000739F4">
        <w:rPr>
          <w:rFonts w:ascii="Times New Roman" w:eastAsiaTheme="minorEastAsia" w:hAnsi="Times New Roman" w:cs="Times New Roman"/>
          <w:bCs/>
          <w:sz w:val="24"/>
          <w:szCs w:val="24"/>
        </w:rPr>
        <w:t xml:space="preserve"> for </w:t>
      </w:r>
      <w:r w:rsidR="00994335">
        <w:rPr>
          <w:rFonts w:ascii="Times New Roman" w:eastAsiaTheme="minorEastAsia" w:hAnsi="Times New Roman" w:cs="Times New Roman"/>
          <w:bCs/>
          <w:sz w:val="24"/>
          <w:szCs w:val="24"/>
        </w:rPr>
        <w:t>individual</w:t>
      </w:r>
      <w:r w:rsidR="000739F4">
        <w:rPr>
          <w:rFonts w:ascii="Times New Roman" w:eastAsiaTheme="minorEastAsia" w:hAnsi="Times New Roman" w:cs="Times New Roman"/>
          <w:bCs/>
          <w:sz w:val="24"/>
          <w:szCs w:val="24"/>
        </w:rPr>
        <w:t xml:space="preserve"> infectiousness through time, staff </w:t>
      </w:r>
      <w:ins w:id="2" w:author="Zhao, Guixiang (Grace) (CDC/ONDIEH/NCCDPHP)" w:date="2021-08-17T17:07:00Z">
        <w:r w:rsidR="00E41987">
          <w:rPr>
            <w:rFonts w:ascii="Times New Roman" w:eastAsiaTheme="minorEastAsia" w:hAnsi="Times New Roman" w:cs="Times New Roman"/>
            <w:bCs/>
            <w:sz w:val="24"/>
            <w:szCs w:val="24"/>
          </w:rPr>
          <w:t xml:space="preserve">work </w:t>
        </w:r>
      </w:ins>
      <w:r w:rsidR="000739F4">
        <w:rPr>
          <w:rFonts w:ascii="Times New Roman" w:eastAsiaTheme="minorEastAsia" w:hAnsi="Times New Roman" w:cs="Times New Roman"/>
          <w:bCs/>
          <w:sz w:val="24"/>
          <w:szCs w:val="24"/>
        </w:rPr>
        <w:t xml:space="preserve">schedules, and testing schedules </w:t>
      </w:r>
      <w:r w:rsidR="003E5048">
        <w:rPr>
          <w:rFonts w:ascii="Times New Roman" w:eastAsiaTheme="minorEastAsia" w:hAnsi="Times New Roman" w:cs="Times New Roman"/>
          <w:bCs/>
          <w:sz w:val="24"/>
          <w:szCs w:val="24"/>
        </w:rPr>
        <w:t xml:space="preserve">to simulate </w:t>
      </w:r>
      <w:r w:rsidR="000739F4">
        <w:rPr>
          <w:rFonts w:ascii="Times New Roman" w:eastAsiaTheme="minorEastAsia" w:hAnsi="Times New Roman" w:cs="Times New Roman"/>
          <w:bCs/>
          <w:sz w:val="24"/>
          <w:szCs w:val="24"/>
        </w:rPr>
        <w:t>community transmission of SARS-CoV</w:t>
      </w:r>
      <w:ins w:id="3" w:author="Zhao, Guixiang (Grace) (CDC/ONDIEH/NCCDPHP)" w:date="2021-08-17T17:07:00Z">
        <w:r w:rsidR="00E41987">
          <w:rPr>
            <w:rFonts w:ascii="Times New Roman" w:eastAsiaTheme="minorEastAsia" w:hAnsi="Times New Roman" w:cs="Times New Roman"/>
            <w:bCs/>
            <w:sz w:val="24"/>
            <w:szCs w:val="24"/>
          </w:rPr>
          <w:t>-</w:t>
        </w:r>
      </w:ins>
      <w:r w:rsidR="000739F4">
        <w:rPr>
          <w:rFonts w:ascii="Times New Roman" w:eastAsiaTheme="minorEastAsia" w:hAnsi="Times New Roman" w:cs="Times New Roman"/>
          <w:bCs/>
          <w:sz w:val="24"/>
          <w:szCs w:val="24"/>
        </w:rPr>
        <w:t xml:space="preserve">2 to facility staff and subsequent transmission within </w:t>
      </w:r>
      <w:r w:rsidR="00400D5A">
        <w:rPr>
          <w:rFonts w:ascii="Times New Roman" w:eastAsiaTheme="minorEastAsia" w:hAnsi="Times New Roman" w:cs="Times New Roman"/>
          <w:bCs/>
          <w:sz w:val="24"/>
          <w:szCs w:val="24"/>
        </w:rPr>
        <w:t>a</w:t>
      </w:r>
      <w:r w:rsidR="000739F4">
        <w:rPr>
          <w:rFonts w:ascii="Times New Roman" w:eastAsiaTheme="minorEastAsia" w:hAnsi="Times New Roman" w:cs="Times New Roman"/>
          <w:bCs/>
          <w:sz w:val="24"/>
          <w:szCs w:val="24"/>
        </w:rPr>
        <w:t xml:space="preserve"> facility that could cause an outbreak. Systematic testing strategies in which workers are tested on the first day of their work week </w:t>
      </w:r>
      <w:r w:rsidR="00994335">
        <w:rPr>
          <w:rFonts w:ascii="Times New Roman" w:eastAsiaTheme="minorEastAsia" w:hAnsi="Times New Roman" w:cs="Times New Roman"/>
          <w:bCs/>
          <w:sz w:val="24"/>
          <w:szCs w:val="24"/>
        </w:rPr>
        <w:t>were</w:t>
      </w:r>
      <w:r w:rsidR="000739F4">
        <w:rPr>
          <w:rFonts w:ascii="Times New Roman" w:eastAsiaTheme="minorEastAsia" w:hAnsi="Times New Roman" w:cs="Times New Roman"/>
          <w:bCs/>
          <w:sz w:val="24"/>
          <w:szCs w:val="24"/>
        </w:rPr>
        <w:t xml:space="preserve"> found to prevent significantly more transmission events than testing strategies</w:t>
      </w:r>
      <w:r w:rsidR="00994335">
        <w:rPr>
          <w:rFonts w:ascii="Times New Roman" w:eastAsiaTheme="minorEastAsia" w:hAnsi="Times New Roman" w:cs="Times New Roman"/>
          <w:bCs/>
          <w:sz w:val="24"/>
          <w:szCs w:val="24"/>
        </w:rPr>
        <w:t xml:space="preserve"> unrelated to staff schedule</w:t>
      </w:r>
      <w:r w:rsidR="00400D5A">
        <w:rPr>
          <w:rFonts w:ascii="Times New Roman" w:eastAsiaTheme="minorEastAsia" w:hAnsi="Times New Roman" w:cs="Times New Roman"/>
          <w:bCs/>
          <w:sz w:val="24"/>
          <w:szCs w:val="24"/>
        </w:rPr>
        <w:t>s</w:t>
      </w:r>
      <w:r w:rsidR="000739F4">
        <w:rPr>
          <w:rFonts w:ascii="Times New Roman" w:eastAsiaTheme="minorEastAsia" w:hAnsi="Times New Roman" w:cs="Times New Roman"/>
          <w:bCs/>
          <w:sz w:val="24"/>
          <w:szCs w:val="24"/>
        </w:rPr>
        <w:t xml:space="preserve">. Higher frequency testing may be necessary to prevent outbreaks when community prevalence is high or </w:t>
      </w:r>
      <w:r w:rsidR="00994335">
        <w:rPr>
          <w:rFonts w:ascii="Times New Roman" w:eastAsiaTheme="minorEastAsia" w:hAnsi="Times New Roman" w:cs="Times New Roman"/>
          <w:bCs/>
          <w:sz w:val="24"/>
          <w:szCs w:val="24"/>
        </w:rPr>
        <w:t xml:space="preserve">if </w:t>
      </w:r>
      <w:r w:rsidR="00400D5A">
        <w:rPr>
          <w:rFonts w:ascii="Times New Roman" w:eastAsiaTheme="minorEastAsia" w:hAnsi="Times New Roman" w:cs="Times New Roman"/>
          <w:bCs/>
          <w:sz w:val="24"/>
          <w:szCs w:val="24"/>
        </w:rPr>
        <w:t>characteristics of the facility</w:t>
      </w:r>
      <w:r w:rsidR="00994335">
        <w:rPr>
          <w:rFonts w:ascii="Times New Roman" w:eastAsiaTheme="minorEastAsia" w:hAnsi="Times New Roman" w:cs="Times New Roman"/>
          <w:bCs/>
          <w:sz w:val="24"/>
          <w:szCs w:val="24"/>
        </w:rPr>
        <w:t xml:space="preserve"> make outbreaks among residents more likely</w:t>
      </w:r>
      <w:r w:rsidR="000739F4">
        <w:rPr>
          <w:rFonts w:ascii="Times New Roman" w:eastAsiaTheme="minorEastAsia" w:hAnsi="Times New Roman" w:cs="Times New Roman"/>
          <w:bCs/>
          <w:sz w:val="24"/>
          <w:szCs w:val="24"/>
        </w:rPr>
        <w:t xml:space="preserve">. Testing </w:t>
      </w:r>
      <w:r w:rsidR="00816D4D">
        <w:rPr>
          <w:rFonts w:ascii="Times New Roman" w:eastAsiaTheme="minorEastAsia" w:hAnsi="Times New Roman" w:cs="Times New Roman"/>
          <w:bCs/>
          <w:sz w:val="24"/>
          <w:szCs w:val="24"/>
        </w:rPr>
        <w:t>staff</w:t>
      </w:r>
      <w:r w:rsidR="000739F4">
        <w:rPr>
          <w:rFonts w:ascii="Times New Roman" w:eastAsiaTheme="minorEastAsia" w:hAnsi="Times New Roman" w:cs="Times New Roman"/>
          <w:bCs/>
          <w:sz w:val="24"/>
          <w:szCs w:val="24"/>
        </w:rPr>
        <w:t xml:space="preserve"> at the beginning of consecutive workdays and limiting test </w:t>
      </w:r>
      <w:r w:rsidR="00994335">
        <w:rPr>
          <w:rFonts w:ascii="Times New Roman" w:eastAsiaTheme="minorEastAsia" w:hAnsi="Times New Roman" w:cs="Times New Roman"/>
          <w:bCs/>
          <w:sz w:val="24"/>
          <w:szCs w:val="24"/>
        </w:rPr>
        <w:t>turnaround time</w:t>
      </w:r>
      <w:r w:rsidR="000739F4">
        <w:rPr>
          <w:rFonts w:ascii="Times New Roman" w:eastAsiaTheme="minorEastAsia" w:hAnsi="Times New Roman" w:cs="Times New Roman"/>
          <w:bCs/>
          <w:sz w:val="24"/>
          <w:szCs w:val="24"/>
        </w:rPr>
        <w:t xml:space="preserve"> can aid outbreak prevention in congregate settings. </w:t>
      </w:r>
    </w:p>
    <w:p w14:paraId="09D7F8B8" w14:textId="78365650" w:rsidR="00F87C72" w:rsidRPr="00EB3D0F" w:rsidRDefault="00F87C72" w:rsidP="003E5048">
      <w:pPr>
        <w:spacing w:after="0" w:line="480" w:lineRule="auto"/>
        <w:rPr>
          <w:rFonts w:ascii="Times New Roman" w:hAnsi="Times New Roman" w:cs="Times New Roman"/>
          <w:color w:val="222222"/>
          <w:sz w:val="24"/>
          <w:szCs w:val="24"/>
        </w:rPr>
      </w:pPr>
    </w:p>
    <w:p w14:paraId="3D6D5421" w14:textId="2E3FB6AC" w:rsidR="00210731" w:rsidRDefault="00D715D0">
      <w:pPr>
        <w:rPr>
          <w:rFonts w:ascii="Times New Roman" w:hAnsi="Times New Roman" w:cs="Times New Roman"/>
          <w:b/>
          <w:sz w:val="24"/>
          <w:szCs w:val="24"/>
        </w:rPr>
      </w:pPr>
      <w:r>
        <w:rPr>
          <w:rFonts w:ascii="Times New Roman" w:hAnsi="Times New Roman" w:cs="Times New Roman"/>
          <w:b/>
          <w:sz w:val="24"/>
          <w:szCs w:val="24"/>
        </w:rPr>
        <w:t>Abstract w</w:t>
      </w:r>
      <w:r w:rsidR="0057321A" w:rsidRPr="00EB3D0F">
        <w:rPr>
          <w:rFonts w:ascii="Times New Roman" w:hAnsi="Times New Roman" w:cs="Times New Roman"/>
          <w:b/>
          <w:sz w:val="24"/>
          <w:szCs w:val="24"/>
        </w:rPr>
        <w:t xml:space="preserve">ord </w:t>
      </w:r>
      <w:r>
        <w:rPr>
          <w:rFonts w:ascii="Times New Roman" w:hAnsi="Times New Roman" w:cs="Times New Roman"/>
          <w:b/>
          <w:sz w:val="24"/>
          <w:szCs w:val="24"/>
        </w:rPr>
        <w:t>c</w:t>
      </w:r>
      <w:r w:rsidR="0057321A" w:rsidRPr="00EB3D0F">
        <w:rPr>
          <w:rFonts w:ascii="Times New Roman" w:hAnsi="Times New Roman" w:cs="Times New Roman"/>
          <w:b/>
          <w:sz w:val="24"/>
          <w:szCs w:val="24"/>
        </w:rPr>
        <w:t xml:space="preserve">ount: </w:t>
      </w:r>
      <w:del w:id="4" w:author="Hoover, Christopher M" w:date="2021-08-19T12:48:00Z">
        <w:r w:rsidR="000739F4" w:rsidDel="00D23B03">
          <w:rPr>
            <w:rFonts w:ascii="Times New Roman" w:hAnsi="Times New Roman" w:cs="Times New Roman"/>
            <w:b/>
            <w:sz w:val="24"/>
            <w:szCs w:val="24"/>
          </w:rPr>
          <w:delText>14</w:delText>
        </w:r>
        <w:r w:rsidR="00400D5A" w:rsidDel="00D23B03">
          <w:rPr>
            <w:rFonts w:ascii="Times New Roman" w:hAnsi="Times New Roman" w:cs="Times New Roman"/>
            <w:b/>
            <w:sz w:val="24"/>
            <w:szCs w:val="24"/>
          </w:rPr>
          <w:delText>9</w:delText>
        </w:r>
      </w:del>
      <w:ins w:id="5" w:author="Hoover, Christopher M" w:date="2021-08-19T12:48:00Z">
        <w:r w:rsidR="00D23B03">
          <w:rPr>
            <w:rFonts w:ascii="Times New Roman" w:hAnsi="Times New Roman" w:cs="Times New Roman"/>
            <w:b/>
            <w:sz w:val="24"/>
            <w:szCs w:val="24"/>
          </w:rPr>
          <w:t>150</w:t>
        </w:r>
      </w:ins>
    </w:p>
    <w:p w14:paraId="174E9AA3" w14:textId="509B3167" w:rsidR="00D715D0" w:rsidRPr="00EB3D0F" w:rsidRDefault="00D715D0">
      <w:pPr>
        <w:rPr>
          <w:rFonts w:ascii="Times New Roman" w:hAnsi="Times New Roman" w:cs="Times New Roman"/>
          <w:b/>
          <w:sz w:val="24"/>
          <w:szCs w:val="24"/>
        </w:rPr>
      </w:pPr>
      <w:r>
        <w:rPr>
          <w:rFonts w:ascii="Times New Roman" w:hAnsi="Times New Roman" w:cs="Times New Roman"/>
          <w:b/>
          <w:sz w:val="24"/>
          <w:szCs w:val="24"/>
        </w:rPr>
        <w:t xml:space="preserve">Manuscript word count: </w:t>
      </w:r>
      <w:del w:id="6" w:author="Hoover, Christopher M" w:date="2021-08-19T12:48:00Z">
        <w:r w:rsidR="00D3542D" w:rsidDel="00D23B03">
          <w:rPr>
            <w:rFonts w:ascii="Times New Roman" w:hAnsi="Times New Roman" w:cs="Times New Roman"/>
            <w:b/>
            <w:sz w:val="24"/>
            <w:szCs w:val="24"/>
          </w:rPr>
          <w:delText>31</w:delText>
        </w:r>
        <w:r w:rsidR="00AF04E2" w:rsidDel="00D23B03">
          <w:rPr>
            <w:rFonts w:ascii="Times New Roman" w:hAnsi="Times New Roman" w:cs="Times New Roman"/>
            <w:b/>
            <w:sz w:val="24"/>
            <w:szCs w:val="24"/>
          </w:rPr>
          <w:delText>56</w:delText>
        </w:r>
      </w:del>
      <w:ins w:id="7" w:author="Hoover, Christopher M" w:date="2021-08-19T12:48:00Z">
        <w:r w:rsidR="00D23B03">
          <w:rPr>
            <w:rFonts w:ascii="Times New Roman" w:hAnsi="Times New Roman" w:cs="Times New Roman"/>
            <w:b/>
            <w:sz w:val="24"/>
            <w:szCs w:val="24"/>
          </w:rPr>
          <w:t>3217</w:t>
        </w:r>
      </w:ins>
    </w:p>
    <w:p w14:paraId="2641530D" w14:textId="77777777" w:rsidR="00EC656A" w:rsidRDefault="00EC656A">
      <w:pPr>
        <w:rPr>
          <w:rFonts w:ascii="Arial" w:hAnsi="Arial" w:cs="Arial"/>
          <w:b/>
        </w:rPr>
      </w:pPr>
    </w:p>
    <w:p w14:paraId="331BE421" w14:textId="77777777" w:rsidR="00210731" w:rsidRDefault="00210731">
      <w:pPr>
        <w:rPr>
          <w:rFonts w:ascii="Arial" w:hAnsi="Arial" w:cs="Arial"/>
          <w:b/>
        </w:rPr>
        <w:sectPr w:rsidR="00210731" w:rsidSect="00D26908">
          <w:footerReference w:type="default" r:id="rId12"/>
          <w:pgSz w:w="12240" w:h="15840"/>
          <w:pgMar w:top="1080" w:right="1080" w:bottom="1080" w:left="1080" w:header="720" w:footer="720" w:gutter="0"/>
          <w:cols w:space="720"/>
          <w:docGrid w:linePitch="360"/>
        </w:sectPr>
      </w:pPr>
    </w:p>
    <w:p w14:paraId="655EE375" w14:textId="298FDEC6" w:rsidR="00A43E70" w:rsidRPr="00E14288" w:rsidRDefault="00603C0F" w:rsidP="00E14288">
      <w:pPr>
        <w:pStyle w:val="Heading2"/>
        <w:spacing w:line="480" w:lineRule="auto"/>
        <w:rPr>
          <w:rFonts w:ascii="Times New Roman" w:hAnsi="Times New Roman" w:cs="Times New Roman"/>
          <w:szCs w:val="24"/>
        </w:rPr>
      </w:pPr>
      <w:r>
        <w:rPr>
          <w:rFonts w:ascii="Times New Roman" w:hAnsi="Times New Roman" w:cs="Times New Roman"/>
          <w:szCs w:val="24"/>
        </w:rPr>
        <w:lastRenderedPageBreak/>
        <w:t>INTRODUCTION</w:t>
      </w:r>
      <w:r w:rsidR="00184FA9" w:rsidRPr="00E14288">
        <w:rPr>
          <w:rFonts w:ascii="Times New Roman" w:hAnsi="Times New Roman" w:cs="Times New Roman"/>
          <w:szCs w:val="24"/>
        </w:rPr>
        <w:t xml:space="preserve"> </w:t>
      </w:r>
      <w:r w:rsidR="00D54CB3" w:rsidRPr="00E14288">
        <w:rPr>
          <w:rFonts w:ascii="Times New Roman" w:hAnsi="Times New Roman" w:cs="Times New Roman"/>
          <w:szCs w:val="24"/>
        </w:rPr>
        <w:t>(</w:t>
      </w:r>
      <w:del w:id="8" w:author="Hoover, Christopher M" w:date="2021-08-19T12:45:00Z">
        <w:r w:rsidR="002606D1" w:rsidDel="00D23B03">
          <w:rPr>
            <w:rFonts w:ascii="Times New Roman" w:hAnsi="Times New Roman" w:cs="Times New Roman"/>
            <w:szCs w:val="24"/>
          </w:rPr>
          <w:delText>35</w:delText>
        </w:r>
        <w:r w:rsidR="002D4CDB" w:rsidDel="00D23B03">
          <w:rPr>
            <w:rFonts w:ascii="Times New Roman" w:hAnsi="Times New Roman" w:cs="Times New Roman"/>
            <w:szCs w:val="24"/>
          </w:rPr>
          <w:delText>7</w:delText>
        </w:r>
        <w:r w:rsidR="00D54CB3" w:rsidRPr="00E14288" w:rsidDel="00D23B03">
          <w:rPr>
            <w:rFonts w:ascii="Times New Roman" w:hAnsi="Times New Roman" w:cs="Times New Roman"/>
            <w:szCs w:val="24"/>
          </w:rPr>
          <w:delText xml:space="preserve"> </w:delText>
        </w:r>
      </w:del>
      <w:ins w:id="9" w:author="Hoover, Christopher M" w:date="2021-08-19T12:45:00Z">
        <w:r w:rsidR="00D23B03">
          <w:rPr>
            <w:rFonts w:ascii="Times New Roman" w:hAnsi="Times New Roman" w:cs="Times New Roman"/>
            <w:szCs w:val="24"/>
          </w:rPr>
          <w:t>400</w:t>
        </w:r>
        <w:r w:rsidR="00D23B03" w:rsidRPr="00E14288">
          <w:rPr>
            <w:rFonts w:ascii="Times New Roman" w:hAnsi="Times New Roman" w:cs="Times New Roman"/>
            <w:szCs w:val="24"/>
          </w:rPr>
          <w:t xml:space="preserve"> </w:t>
        </w:r>
      </w:ins>
      <w:r w:rsidR="00D54CB3" w:rsidRPr="00E14288">
        <w:rPr>
          <w:rFonts w:ascii="Times New Roman" w:hAnsi="Times New Roman" w:cs="Times New Roman"/>
          <w:szCs w:val="24"/>
        </w:rPr>
        <w:t>words)</w:t>
      </w:r>
    </w:p>
    <w:p w14:paraId="3DDF6BAF" w14:textId="73FF1D9F" w:rsidR="00B4730A" w:rsidRPr="00E14288" w:rsidRDefault="000F07D2" w:rsidP="00690A47">
      <w:pPr>
        <w:spacing w:line="480" w:lineRule="auto"/>
        <w:ind w:firstLine="720"/>
        <w:rPr>
          <w:rFonts w:ascii="Times New Roman" w:hAnsi="Times New Roman" w:cs="Times New Roman"/>
          <w:sz w:val="24"/>
          <w:szCs w:val="24"/>
        </w:rPr>
      </w:pPr>
      <w:r w:rsidRPr="00E14288">
        <w:rPr>
          <w:rFonts w:ascii="Times New Roman" w:hAnsi="Times New Roman" w:cs="Times New Roman"/>
          <w:sz w:val="24"/>
          <w:szCs w:val="24"/>
        </w:rPr>
        <w:t>Since the early stages of the COVID-19 pandemic, outbreaks in congregate settings such as skilled nursing facilities</w:t>
      </w:r>
      <w:r w:rsidR="007C211A">
        <w:rPr>
          <w:rFonts w:ascii="Times New Roman" w:hAnsi="Times New Roman" w:cs="Times New Roman"/>
          <w:sz w:val="24"/>
          <w:szCs w:val="24"/>
        </w:rPr>
        <w:t xml:space="preserve"> </w:t>
      </w:r>
      <w:r w:rsidR="007C211A">
        <w:rPr>
          <w:rFonts w:ascii="Times New Roman" w:hAnsi="Times New Roman" w:cs="Times New Roman"/>
          <w:sz w:val="24"/>
          <w:szCs w:val="24"/>
        </w:rPr>
        <w:fldChar w:fldCharType="begin"/>
      </w:r>
      <w:r w:rsidR="007C211A">
        <w:rPr>
          <w:rFonts w:ascii="Times New Roman" w:hAnsi="Times New Roman" w:cs="Times New Roman"/>
          <w:sz w:val="24"/>
          <w:szCs w:val="24"/>
        </w:rPr>
        <w:instrText xml:space="preserve"> ADDIN ZOTERO_ITEM CSL_CITATION {"citationID":"wwuCEse4","properties":{"formattedCitation":"(1)","plainCitation":"(1)","noteIndex":0},"citationItems":[{"id":618,"uris":["http://zotero.org/users/3463997/items/YECFJDEL"],"uri":["http://zotero.org/users/3463997/items/YECFJDEL"],"itemData":{"id":618,"type":"article-journal","abstract":"Nursing homes and other long-term care facilities account for a disproportionate share of COVID-19 cases and fatalities worldwide. Outbreaks in US nursing homes have persisted despite nationwide visitor restrictions beginning in mid-March. An early report issued by the Centers for Disease Control and Prevention identified staff members working in multiple nursing homes as a likely source of spread from the Life Care Center in Kirkland, WA, to other skilled nursing facilities. The full extent of staff connections between nursing homes—and the role these connections serve in spreading a highly contagious respiratory infection—is currently unknown given the lack of centralized data on cross-facility employment. We perform a large-scale analysis of nursing home connections via shared staff and contractors using device-level geolocation data from 50 million smartphones, and find that 5.1% of smartphone users who visited a nursing home for at least 1 h also visited another facility during our 11-wk study period—even after visitor restrictions were imposed. We construct network measures of connectedness and estimate that nursing homes, on average, share connections with 7.1 other facilities. Traditional federal regulatory metrics of nursing home quality are unimportant in predicting outbreaks, consistent with recent research. Controlling for demographic and other factors, a home’s staff network connections and its centrality within the greater network strongly predict COVID-19 cases.","container-title":"Proceedings of the National Academy of Sciences","DOI":"10.1073/pnas.2015455118","ISSN":"0027-8424, 1091-6490","issue":"1","journalAbbreviation":"PNAS","language":"en","note":"publisher: National Academy of Sciences\nsection: Social Sciences\nPMID: 33323526","source":"www.pnas.org","title":"Nursing home staff networks and COVID-19","URL":"https://www.pnas.org/content/118/1/e2015455118","volume":"118","author":[{"family":"Chen","given":"M. Keith"},{"family":"Chevalier","given":"Judith A."},{"family":"Long","given":"Elisa F."}],"accessed":{"date-parts":[["2021",7,22]]},"issued":{"date-parts":[["2021",1,5]]}}}],"schema":"https://github.com/citation-style-language/schema/raw/master/csl-citation.json"} </w:instrText>
      </w:r>
      <w:r w:rsidR="007C211A">
        <w:rPr>
          <w:rFonts w:ascii="Times New Roman" w:hAnsi="Times New Roman" w:cs="Times New Roman"/>
          <w:sz w:val="24"/>
          <w:szCs w:val="24"/>
        </w:rPr>
        <w:fldChar w:fldCharType="separate"/>
      </w:r>
      <w:r w:rsidR="007C211A">
        <w:rPr>
          <w:rFonts w:ascii="Times New Roman" w:hAnsi="Times New Roman" w:cs="Times New Roman"/>
          <w:noProof/>
          <w:sz w:val="24"/>
          <w:szCs w:val="24"/>
        </w:rPr>
        <w:t>(1)</w:t>
      </w:r>
      <w:r w:rsidR="007C211A">
        <w:rPr>
          <w:rFonts w:ascii="Times New Roman" w:hAnsi="Times New Roman" w:cs="Times New Roman"/>
          <w:sz w:val="24"/>
          <w:szCs w:val="24"/>
        </w:rPr>
        <w:fldChar w:fldCharType="end"/>
      </w:r>
      <w:r w:rsidRPr="00E14288">
        <w:rPr>
          <w:rFonts w:ascii="Times New Roman" w:hAnsi="Times New Roman" w:cs="Times New Roman"/>
          <w:sz w:val="24"/>
          <w:szCs w:val="24"/>
        </w:rPr>
        <w:t>, homeless shelters</w:t>
      </w:r>
      <w:r w:rsidR="00FD3C57" w:rsidRPr="00E14288">
        <w:rPr>
          <w:rFonts w:ascii="Times New Roman" w:hAnsi="Times New Roman" w:cs="Times New Roman"/>
          <w:sz w:val="24"/>
          <w:szCs w:val="24"/>
        </w:rPr>
        <w:t xml:space="preserve"> </w:t>
      </w:r>
      <w:r w:rsidR="006803D6" w:rsidRPr="00E14288">
        <w:rPr>
          <w:rFonts w:ascii="Times New Roman" w:hAnsi="Times New Roman" w:cs="Times New Roman"/>
          <w:sz w:val="24"/>
          <w:szCs w:val="24"/>
        </w:rPr>
        <w:fldChar w:fldCharType="begin"/>
      </w:r>
      <w:r w:rsidR="007C211A">
        <w:rPr>
          <w:rFonts w:ascii="Times New Roman" w:hAnsi="Times New Roman" w:cs="Times New Roman"/>
          <w:sz w:val="24"/>
          <w:szCs w:val="24"/>
        </w:rPr>
        <w:instrText xml:space="preserve"> ADDIN ZOTERO_ITEM CSL_CITATION {"citationID":"uky08grm","properties":{"formattedCitation":"(2\\uc0\\u8211{}5)","plainCitation":"(2–5)","noteIndex":0},"citationItems":[{"id":448,"uris":["http://zotero.org/users/3463997/items/UPQE8FB3"],"uri":["http://zotero.org/users/3463997/items/UPQE8FB3"],"itemData":{"id":448,"type":"article-journal","container-title":"Morbidity and Mortality Weekly Report","DOI":"10.15585/mmwr.mm6917e2","ISSN":"0149-2195","issue":"17","journalAbbreviation":"MMWR Morb Mortal Wkly Rep","note":"PMID: 32352954\nPMCID: PMC7206987","page":"523-526","source":"PubMed Central","title":"COVID-19 Outbreak Among Three Affiliated Homeless Service Sites — King County, Washington, 2020","volume":"69","author":[{"family":"Tobolowsky","given":"Farrell A."},{"family":"Gonzales","given":"Elysia"},{"family":"Self","given":"Julie L."},{"family":"Rao","given":"Carol Y."},{"family":"Keating","given":"Ryan"},{"family":"Marx","given":"Grace E."},{"family":"McMichael","given":"Temet M."},{"family":"Lukoff","given":"Margaret D."},{"family":"Duchin","given":"Jeffrey S."},{"family":"Huster","given":"Karin"},{"family":"Rauch","given":"Jody"},{"family":"McLendon","given":"Hedda"},{"family":"Hanson","given":"Matthew"},{"family":"Nichols","given":"Dave"},{"family":"Pogosjans","given":"Sargis"},{"family":"Fagalde","given":"Meaghan"},{"family":"Lenahan","given":"Jennifer"},{"family":"Maier","given":"Emily"},{"family":"Whitney","given":"Holly"},{"family":"Sugg","given":"Nancy"},{"family":"Chu","given":"Helen"},{"family":"Rogers","given":"Julia"},{"family":"Mosites","given":"Emily"},{"family":"Kay","given":"Meagan"}],"issued":{"date-parts":[["2020",5,1]]}}},{"id":434,"uris":["http://zotero.org/users/3463997/items/4Y99X93Q"],"uri":["http://zotero.org/users/3463997/items/4Y99X93Q"],"itemData":{"id":434,"type":"article-journal","abstract":"We report the public health response to a coronavirus disease 2019 (COVID-19) outbreak in a San Francisco shelter where 67% of residents and 17% of staff tested positive for severe acute respiratory syndrome coronavirus 2 (SARS-CoV-2). We describe the limited utility of case investigation, person-based contact tracing and symptom screening, and the benefits of mass testing in outbreak response.","container-title":"Clinical Infectious Diseases","DOI":"10.1093/cid/ciaa1071","ISSN":"1058-4838","issue":"ciaa1071","journalAbbreviation":"Clinical Infectious Diseases","source":"Silverchair","title":"Coronavirus Disease 2019 Outbreak in a San Francisco Homeless Shelter","URL":"https://doi.org/10.1093/cid/ciaa1071","author":[{"family":"Imbert","given":"Elizabeth"},{"family":"Kinley","given":"Patrick M"},{"family":"Scarborough","given":"Ashley"},{"family":"Cawley","given":"Caroline"},{"family":"Sankaran","given":"Madeline"},{"family":"Cox","given":"Sarah N"},{"family":"Kushel","given":"Margot"},{"family":"Stoltey","given":"Juliet"},{"family":"Cohen","given":"Stephanie"},{"family":"Fuchs","given":"Jonathan D"},{"literal":"SF COVID-19 Response Team"}],"accessed":{"date-parts":[["2021",6,30]]},"issued":{"date-parts":[["2020",8,3]]}},"label":"page"},{"id":432,"uris":["http://zotero.org/users/3463997/items/UQ8PSTY4"],"uri":["http://zotero.org/users/3463997/items/UQ8PSTY4"],"itemData":{"id":432,"type":"article-journal","container-title":"JAMA","DOI":"10.1001/jama.2020.6887","ISSN":"0098-7484","issue":"21","journalAbbreviation":"JAMA","language":"en","page":"2191","source":"DOI.org (Crossref)","title":"Prevalence of SARS-CoV-2 Infection in Residents of a Large Homeless Shelter in Boston","volume":"323","author":[{"family":"Baggett","given":"Travis P."},{"family":"Keyes","given":"Harrison"},{"family":"Sporn","given":"Nora"},{"family":"Gaeta","given":"Jessie M."}],"issued":{"date-parts":[["2020",6,2]]}},"label":"page"},{"id":445,"uris":["http://zotero.org/users/3463997/items/DN8SN6GG"],"uri":["http://zotero.org/users/3463997/items/DN8SN6GG"],"itemData":{"id":445,"type":"article-journal","container-title":"Morbidity and Mortality Weekly Report","DOI":"10.15585/mmwr.mm6917e1","ISSN":"0149-2195","issue":"17","journalAbbreviation":"MMWR Morb Mortal Wkly Rep","note":"PMID: 32352957\nPMCID: PMC7206983","page":"521-522","source":"PubMed Central","title":"Assessment of SARS-CoV-2 Infection Prevalence in Homeless Shelters — Four U.S. Cities, March 27–April 15, 2020","volume":"69","author":[{"family":"Mosites","given":"Emily"},{"family":"Parker","given":"Erin M."},{"family":"Clarke","given":"Kristie E. N."},{"family":"Gaeta","given":"Jessie M."},{"family":"Baggett","given":"Travis P."},{"family":"Imbert","given":"Elizabeth"},{"family":"Sankaran","given":"Madeline"},{"family":"Scarborough","given":"Ashley"},{"family":"Huster","given":"Karin"},{"family":"Hanson","given":"Matt"},{"family":"Gonzales","given":"Elysia"},{"family":"Rauch","given":"Jody"},{"family":"Page","given":"Libby"},{"family":"McMichael","given":"Temet M."},{"family":"Keating","given":"Ryan"},{"family":"Marx","given":"Grace E."},{"family":"Andrews","given":"Tom"},{"family":"Schmit","given":"Kristine"},{"family":"Morris","given":"Sapna Bamrah"},{"family":"Dowling","given":"Nicole F."},{"family":"Peacock","given":"Georgina"},{"family":"Buff","given":"Ann"},{"family":"Jamison","given":"Calla"},{"family":"Marcus","given":"Ruthanne"},{"family":"Rao","given":"Carol Y."},{"family":"Self","given":"Julie L."},{"family":"Tobolowsky","given":"Farrell"},{"family":"Williams","given":"Samantha"},{"family":"Kay","given":"Meagan"},{"family":"Bobba","given":"Naveena"},{"family":"Cohen","given":"Stephanie"},{"family":"Fuchs","given":"Jonathan"},{"family":"Nguyen","given":"Trang"},{"family":"Stoltey","given":"Julie"}],"issued":{"date-parts":[["2020",5,1]]}}}],"schema":"https://github.com/citation-style-language/schema/raw/master/csl-citation.json"} </w:instrText>
      </w:r>
      <w:r w:rsidR="006803D6" w:rsidRPr="00E14288">
        <w:rPr>
          <w:rFonts w:ascii="Times New Roman" w:hAnsi="Times New Roman" w:cs="Times New Roman"/>
          <w:sz w:val="24"/>
          <w:szCs w:val="24"/>
        </w:rPr>
        <w:fldChar w:fldCharType="separate"/>
      </w:r>
      <w:r w:rsidR="007C211A" w:rsidRPr="007C211A">
        <w:rPr>
          <w:rFonts w:ascii="Times New Roman" w:hAnsi="Times New Roman" w:cs="Times New Roman"/>
          <w:sz w:val="24"/>
        </w:rPr>
        <w:t>(2–5)</w:t>
      </w:r>
      <w:r w:rsidR="006803D6" w:rsidRPr="00E14288">
        <w:rPr>
          <w:rFonts w:ascii="Times New Roman" w:hAnsi="Times New Roman" w:cs="Times New Roman"/>
          <w:sz w:val="24"/>
          <w:szCs w:val="24"/>
        </w:rPr>
        <w:fldChar w:fldCharType="end"/>
      </w:r>
      <w:r w:rsidRPr="00E14288">
        <w:rPr>
          <w:rFonts w:ascii="Times New Roman" w:hAnsi="Times New Roman" w:cs="Times New Roman"/>
          <w:sz w:val="24"/>
          <w:szCs w:val="24"/>
        </w:rPr>
        <w:t>, and carceral facilities</w:t>
      </w:r>
      <w:r w:rsidR="00FD3C57" w:rsidRPr="00E14288">
        <w:rPr>
          <w:rFonts w:ascii="Times New Roman" w:hAnsi="Times New Roman" w:cs="Times New Roman"/>
          <w:sz w:val="24"/>
          <w:szCs w:val="24"/>
        </w:rPr>
        <w:t xml:space="preserve"> </w:t>
      </w:r>
      <w:r w:rsidR="00FD3C57" w:rsidRPr="00E14288">
        <w:rPr>
          <w:rFonts w:ascii="Times New Roman" w:hAnsi="Times New Roman" w:cs="Times New Roman"/>
          <w:sz w:val="24"/>
          <w:szCs w:val="24"/>
        </w:rPr>
        <w:fldChar w:fldCharType="begin"/>
      </w:r>
      <w:r w:rsidR="007C211A">
        <w:rPr>
          <w:rFonts w:ascii="Times New Roman" w:hAnsi="Times New Roman" w:cs="Times New Roman"/>
          <w:sz w:val="24"/>
          <w:szCs w:val="24"/>
        </w:rPr>
        <w:instrText xml:space="preserve"> ADDIN ZOTERO_ITEM CSL_CITATION {"citationID":"P1gTs08q","properties":{"formattedCitation":"(6)","plainCitation":"(6)","noteIndex":0},"citationItems":[{"id":451,"uris":["http://zotero.org/users/3463997/items/F8IJU7JI"],"uri":["http://zotero.org/users/3463997/items/F8IJU7JI"],"itemData":{"id":451,"type":"article-journal","abstract":"An estimated 2.1 million U.S. adults are housed within approximately 5,000 correctional and detention facilities† on any given day (1). Many facilities face significant challenges in controlling the spread of highly infectious pathogens such as SARS-CoV-2, the virus that causes coronavirus disease 2019 (COVID-19). Such challenges include crowded dormitories, shared lavatories, limited medical and isolation resources, daily entry and exit of staff members and visitors, continual introduction of newly incarcerated or detained persons, and transport of incarcerated or detained persons in multiperson vehicles for court-related, medical, or security reasons (2,3). During April 22-28, 2020, aggregate data on COVID-19 cases were reported to CDC by 37 of 54 state and territorial health department jurisdictions. Thirty-two (86%) jurisdictions reported at least one laboratory-confirmed case from a total of 420 correctional and detention facilities. Among these facilities, COVID-19 was diagnosed in 4,893 incarcerated or detained persons and 2,778 facility staff members, resulting in 88 deaths in incarcerated or detained persons and 15 deaths among staff members. Prompt identification of COVID-19 cases and consistent application of prevention measures, such as symptom screening and quarantine, are critical to protecting incarcerated and detained persons and staff members.","container-title":"MMWR. Morbidity and mortality weekly report","DOI":"10.15585/mmwr.mm6919e1","ISSN":"1545-861X","issue":"19","journalAbbreviation":"MMWR Morb Mortal Wkly Rep","language":"eng","note":"PMID: 32407300","page":"587-590","source":"PubMed","title":"COVID-19 in Correctional and Detention Facilities - United States, February-April 2020","volume":"69","author":[{"family":"Wallace","given":"Megan"},{"family":"Hagan","given":"Liesl"},{"family":"Curran","given":"Kathryn G."},{"family":"Williams","given":"Samantha P."},{"family":"Handanagic","given":"Senad"},{"family":"Bjork","given":"Adam"},{"family":"Davidson","given":"Sherri L."},{"family":"Lawrence","given":"Robert T."},{"family":"McLaughlin","given":"Joseph"},{"family":"Butterfield","given":"Marilee"},{"family":"James","given":"Allison E."},{"family":"Patil","given":"Naveen"},{"family":"Lucas","given":"Kimberley"},{"family":"Hutchinson","given":"Justine"},{"family":"Sosa","given":"Lynn"},{"family":"Jara","given":"Amanda"},{"family":"Griffin","given":"Phillip"},{"family":"Simonson","given":"Sean"},{"family":"Brown","given":"Catherine M."},{"family":"Smoyer","given":"Stephanie"},{"family":"Weinberg","given":"Meghan"},{"family":"Pattee","given":"Brittany"},{"family":"Howell","given":"Molly"},{"family":"Donahue","given":"Matthew"},{"family":"Hesham","given":"Soliman"},{"family":"Shelley","given":"Ellen"},{"family":"Philips","given":"Grace"},{"family":"Selvage","given":"David"},{"family":"Staley","given":"E. Michele"},{"family":"Lee","given":"Anthony"},{"family":"Mannell","given":"Mike"},{"family":"McCotter","given":"Orion"},{"family":"Villalobos","given":"Raul"},{"family":"Bell","given":"Linda"},{"family":"Diedhiou","given":"Abdoulaye"},{"family":"Ortbahn","given":"Dustin"},{"family":"Clayton","given":"Joshua L."},{"family":"Sanders","given":"Kelsey"},{"family":"Cranford","given":"Hannah"},{"family":"Barbeau","given":"Bree"},{"family":"McCombs","given":"Katherine G."},{"family":"Holsinger","given":"Caroline"},{"family":"Kwit","given":"Natalie A."},{"family":"Pringle","given":"Julia C."},{"family":"Kariko","given":"Sara"},{"family":"Strick","given":"Lara"},{"family":"Allord","given":"Matt"},{"family":"Tillman","given":"Courtney"},{"family":"Morrison","given":"Andrea"},{"family":"Rowe","given":"Devin"},{"family":"Marlow","given":"Mariel"}],"issued":{"date-parts":[["2020",5,15]]}}}],"schema":"https://github.com/citation-style-language/schema/raw/master/csl-citation.json"} </w:instrText>
      </w:r>
      <w:r w:rsidR="00FD3C57" w:rsidRPr="00E14288">
        <w:rPr>
          <w:rFonts w:ascii="Times New Roman" w:hAnsi="Times New Roman" w:cs="Times New Roman"/>
          <w:sz w:val="24"/>
          <w:szCs w:val="24"/>
        </w:rPr>
        <w:fldChar w:fldCharType="separate"/>
      </w:r>
      <w:r w:rsidR="007C211A">
        <w:rPr>
          <w:rFonts w:ascii="Times New Roman" w:hAnsi="Times New Roman" w:cs="Times New Roman"/>
          <w:noProof/>
          <w:sz w:val="24"/>
          <w:szCs w:val="24"/>
        </w:rPr>
        <w:t>(6)</w:t>
      </w:r>
      <w:r w:rsidR="00FD3C57" w:rsidRPr="00E14288">
        <w:rPr>
          <w:rFonts w:ascii="Times New Roman" w:hAnsi="Times New Roman" w:cs="Times New Roman"/>
          <w:sz w:val="24"/>
          <w:szCs w:val="24"/>
        </w:rPr>
        <w:fldChar w:fldCharType="end"/>
      </w:r>
      <w:r w:rsidRPr="00E14288">
        <w:rPr>
          <w:rFonts w:ascii="Times New Roman" w:hAnsi="Times New Roman" w:cs="Times New Roman"/>
          <w:sz w:val="24"/>
          <w:szCs w:val="24"/>
        </w:rPr>
        <w:t xml:space="preserve"> have been devastating. </w:t>
      </w:r>
      <w:r w:rsidR="00806053">
        <w:rPr>
          <w:rFonts w:ascii="Times New Roman" w:hAnsi="Times New Roman" w:cs="Times New Roman"/>
          <w:sz w:val="24"/>
          <w:szCs w:val="24"/>
        </w:rPr>
        <w:t>S</w:t>
      </w:r>
      <w:r w:rsidR="00C34B43" w:rsidRPr="00E14288">
        <w:rPr>
          <w:rFonts w:ascii="Times New Roman" w:hAnsi="Times New Roman" w:cs="Times New Roman"/>
          <w:sz w:val="24"/>
          <w:szCs w:val="24"/>
        </w:rPr>
        <w:t xml:space="preserve">taff </w:t>
      </w:r>
      <w:r w:rsidR="005C6410" w:rsidRPr="00E14288">
        <w:rPr>
          <w:rFonts w:ascii="Times New Roman" w:hAnsi="Times New Roman" w:cs="Times New Roman"/>
          <w:sz w:val="24"/>
          <w:szCs w:val="24"/>
        </w:rPr>
        <w:t>have been known to seed</w:t>
      </w:r>
      <w:r w:rsidR="00C34B43" w:rsidRPr="00E14288">
        <w:rPr>
          <w:rFonts w:ascii="Times New Roman" w:hAnsi="Times New Roman" w:cs="Times New Roman"/>
          <w:sz w:val="24"/>
          <w:szCs w:val="24"/>
        </w:rPr>
        <w:t xml:space="preserve"> a number of </w:t>
      </w:r>
      <w:r w:rsidR="00806053">
        <w:rPr>
          <w:rFonts w:ascii="Times New Roman" w:hAnsi="Times New Roman" w:cs="Times New Roman"/>
          <w:sz w:val="24"/>
          <w:szCs w:val="24"/>
        </w:rPr>
        <w:t xml:space="preserve">these </w:t>
      </w:r>
      <w:r w:rsidR="00C34B43" w:rsidRPr="00E14288">
        <w:rPr>
          <w:rFonts w:ascii="Times New Roman" w:hAnsi="Times New Roman" w:cs="Times New Roman"/>
          <w:sz w:val="24"/>
          <w:szCs w:val="24"/>
        </w:rPr>
        <w:t xml:space="preserve">outbreaks across the </w:t>
      </w:r>
      <w:r w:rsidR="00B4730A" w:rsidRPr="00E14288">
        <w:rPr>
          <w:rFonts w:ascii="Times New Roman" w:hAnsi="Times New Roman" w:cs="Times New Roman"/>
          <w:sz w:val="24"/>
          <w:szCs w:val="24"/>
        </w:rPr>
        <w:t>United States</w:t>
      </w:r>
      <w:r w:rsidR="006749DD" w:rsidRPr="00E14288">
        <w:rPr>
          <w:rFonts w:ascii="Times New Roman" w:hAnsi="Times New Roman" w:cs="Times New Roman"/>
          <w:sz w:val="24"/>
          <w:szCs w:val="24"/>
        </w:rPr>
        <w:t xml:space="preserve"> </w:t>
      </w:r>
      <w:r w:rsidR="006749DD" w:rsidRPr="00E14288">
        <w:rPr>
          <w:rFonts w:ascii="Times New Roman" w:hAnsi="Times New Roman" w:cs="Times New Roman"/>
          <w:sz w:val="24"/>
          <w:szCs w:val="24"/>
        </w:rPr>
        <w:fldChar w:fldCharType="begin"/>
      </w:r>
      <w:r w:rsidR="007C211A">
        <w:rPr>
          <w:rFonts w:ascii="Times New Roman" w:hAnsi="Times New Roman" w:cs="Times New Roman"/>
          <w:sz w:val="24"/>
          <w:szCs w:val="24"/>
        </w:rPr>
        <w:instrText xml:space="preserve"> ADDIN ZOTERO_ITEM CSL_CITATION {"citationID":"uVFSvSNN","properties":{"formattedCitation":"(6\\uc0\\u8211{}8)","plainCitation":"(6–8)","noteIndex":0},"citationItems":[{"id":451,"uris":["http://zotero.org/users/3463997/items/F8IJU7JI"],"uri":["http://zotero.org/users/3463997/items/F8IJU7JI"],"itemData":{"id":451,"type":"article-journal","abstract":"An estimated 2.1 million U.S. adults are housed within approximately 5,000 correctional and detention facilities† on any given day (1). Many facilities face significant challenges in controlling the spread of highly infectious pathogens such as SARS-CoV-2, the virus that causes coronavirus disease 2019 (COVID-19). Such challenges include crowded dormitories, shared lavatories, limited medical and isolation resources, daily entry and exit of staff members and visitors, continual introduction of newly incarcerated or detained persons, and transport of incarcerated or detained persons in multiperson vehicles for court-related, medical, or security reasons (2,3). During April 22-28, 2020, aggregate data on COVID-19 cases were reported to CDC by 37 of 54 state and territorial health department jurisdictions. Thirty-two (86%) jurisdictions reported at least one laboratory-confirmed case from a total of 420 correctional and detention facilities. Among these facilities, COVID-19 was diagnosed in 4,893 incarcerated or detained persons and 2,778 facility staff members, resulting in 88 deaths in incarcerated or detained persons and 15 deaths among staff members. Prompt identification of COVID-19 cases and consistent application of prevention measures, such as symptom screening and quarantine, are critical to protecting incarcerated and detained persons and staff members.","container-title":"MMWR. Morbidity and mortality weekly report","DOI":"10.15585/mmwr.mm6919e1","ISSN":"1545-861X","issue":"19","journalAbbreviation":"MMWR Morb Mortal Wkly Rep","language":"eng","note":"PMID: 32407300","page":"587-590","source":"PubMed","title":"COVID-19 in Correctional and Detention Facilities - United States, February-April 2020","volume":"69","author":[{"family":"Wallace","given":"Megan"},{"family":"Hagan","given":"Liesl"},{"family":"Curran","given":"Kathryn G."},{"family":"Williams","given":"Samantha P."},{"family":"Handanagic","given":"Senad"},{"family":"Bjork","given":"Adam"},{"family":"Davidson","given":"Sherri L."},{"family":"Lawrence","given":"Robert T."},{"family":"McLaughlin","given":"Joseph"},{"family":"Butterfield","given":"Marilee"},{"family":"James","given":"Allison E."},{"family":"Patil","given":"Naveen"},{"family":"Lucas","given":"Kimberley"},{"family":"Hutchinson","given":"Justine"},{"family":"Sosa","given":"Lynn"},{"family":"Jara","given":"Amanda"},{"family":"Griffin","given":"Phillip"},{"family":"Simonson","given":"Sean"},{"family":"Brown","given":"Catherine M."},{"family":"Smoyer","given":"Stephanie"},{"family":"Weinberg","given":"Meghan"},{"family":"Pattee","given":"Brittany"},{"family":"Howell","given":"Molly"},{"family":"Donahue","given":"Matthew"},{"family":"Hesham","given":"Soliman"},{"family":"Shelley","given":"Ellen"},{"family":"Philips","given":"Grace"},{"family":"Selvage","given":"David"},{"family":"Staley","given":"E. Michele"},{"family":"Lee","given":"Anthony"},{"family":"Mannell","given":"Mike"},{"family":"McCotter","given":"Orion"},{"family":"Villalobos","given":"Raul"},{"family":"Bell","given":"Linda"},{"family":"Diedhiou","given":"Abdoulaye"},{"family":"Ortbahn","given":"Dustin"},{"family":"Clayton","given":"Joshua L."},{"family":"Sanders","given":"Kelsey"},{"family":"Cranford","given":"Hannah"},{"family":"Barbeau","given":"Bree"},{"family":"McCombs","given":"Katherine G."},{"family":"Holsinger","given":"Caroline"},{"family":"Kwit","given":"Natalie A."},{"family":"Pringle","given":"Julia C."},{"family":"Kariko","given":"Sara"},{"family":"Strick","given":"Lara"},{"family":"Allord","given":"Matt"},{"family":"Tillman","given":"Courtney"},{"family":"Morrison","given":"Andrea"},{"family":"Rowe","given":"Devin"},{"family":"Marlow","given":"Mariel"}],"issued":{"date-parts":[["2020",5,15]]}}},{"id":454,"uris":["http://zotero.org/users/3463997/items/S2Q8U9J9"],"uri":["http://zotero.org/users/3463997/items/S2Q8U9J9"],"itemData":{"id":454,"type":"article-journal","abstract":"Transmission of SARS-CoV-2, the virus that causes COVID-19, is common in congregate settings such as correctional and detention facilities (1-3). On September 17, 2020, a Utah correctional facility (facility A) received a report of laboratory-confirmed SARS-CoV-2 infection in a dental health care provider (DHCP) who had treated incarcerated persons at facility A on September 14, 2020 while asymptomatic. On September 21, 2020, the roommate of an incarcerated person who had received dental treatment experienced COVID-19-compatible symptoms*; both were housed in block 1 of facility A (one of 16 occupied blocks across eight residential units). Two days later, the roommate received a positive SARS-CoV-2 test result, becoming the first person with a known-associated case of COVID-19 at facility A. During September 23-24, 2020, screening of 10 incarcerated persons who had received treatment from the DHCP identified another two persons with COVID-19, prompting isolation of all three patients in an unoccupied block at the facility. Within block 1, group activities were stopped to limit interaction among staff members and incarcerated persons and prevent further spread. During September 14-24, 2020, six facility A staff members, one of whom had previous close contact† with one of the patients, also reported symptoms. On September 27, 2020, an outbreak was confirmed after specimens from all remaining incarcerated persons in block 1 were tested; an additional 46 cases of COVID-19 were identified, which were reported to the Salt Lake County Health Department and the Utah Department of Health. On September 30, 2020, CDC, in collaboration with both health departments and the correctional facility, initiated an investigation to identify factors associated with the outbreak and implement control measures. As of January 31, 2021, a total of 1,368 cases among 2,632 incarcerated persons (attack rate = 52%) and 88 cases among 550 staff members (attack rate = 16%) were reported in facility A. Among 33 hospitalized incarcerated persons, 11 died. Quarantine and monitoring of potentially exposed persons and implementation of available prevention measures, including vaccination, are important in preventing introduction and spread of SARS-CoV-2 in correctional facilities and other congregate settings (4).","container-title":"MMWR. Morbidity and mortality weekly report","DOI":"10.15585/mmwr.mm7013a2","ISSN":"1545-861X","issue":"13","journalAbbreviation":"MMWR Morb Mortal Wkly Rep","language":"eng","note":"PMID: 33793464\nPMCID: PMC8022878","page":"467-472","source":"PubMed","title":"Community-Associated Outbreak of COVID-19 in a Correctional Facility - Utah, September 2020-January 2021","volume":"70","author":[{"family":"Lewis","given":"Nathaniel M."},{"family":"Salmanson","given":"Amelia Prebish"},{"family":"Price","given":"Andrea"},{"family":"Risk","given":"Ilene"},{"family":"Guymon","given":"Colleen"},{"family":"Wisner","given":"Marcus"},{"family":"Gardner","given":"Kyle"},{"family":"Fukunaga","given":"Rena"},{"family":"Schwitters","given":"Amee"},{"family":"Lambert","given":"Lauren"},{"family":"Baggett","given":"Henry C."},{"family":"Ewetola","given":"Raimi"},{"family":"Dunn","given":"Angela C."}],"issued":{"date-parts":[["2021",4,2]]}}},{"id":499,"uris":["http://zotero.org/users/3463997/items/25HEF5TA"],"uri":["http://zotero.org/users/3463997/items/25HEF5TA"],"itemData":{"id":499,"type":"article-journal","container-title":"Morbidity and Mortality Weekly Report","DOI":"10.15585/mmwr.mm6926e2","ISSN":"0149-2195","issue":"26","journalAbbreviation":"MMWR Morb Mortal Wkly Rep","note":"PMID: 32614816\nPMCID: PMC7332096","page":"836-840","source":"PubMed Central","title":"Serial Laboratory Testing for SARS-CoV-2 Infection Among Incarcerated and Detained Persons in a Correctional and Detention Facility — Louisiana, April–May 2020","volume":"69","author":[{"family":"Njuguna","given":"Henry"},{"family":"Wallace","given":"Megan"},{"family":"Simonson","given":"Sean"},{"family":"Tobolowsky","given":"Farrell A."},{"family":"James","given":"Allison E."},{"family":"Bordelon","given":"Keith"},{"family":"Fukunaga","given":"Rena"},{"family":"Gold","given":"Jeremy A. W."},{"family":"Wortham","given":"Jonathan"},{"family":"Sokol","given":"Theresa"},{"family":"Haydel","given":"Danielle"},{"family":"Tran","given":"Ha"},{"family":"Kim","given":"Kaylee"},{"family":"Fisher","given":"Kiva A."},{"family":"Marlow","given":"Mariel"},{"family":"Tate","given":"Jacqueline E."},{"family":"Doshi","given":"Reena H."},{"family":"Curran","given":"Kathryn G."}],"issued":{"date-parts":[["2020",7,3]]}}}],"schema":"https://github.com/citation-style-language/schema/raw/master/csl-citation.json"} </w:instrText>
      </w:r>
      <w:r w:rsidR="006749DD" w:rsidRPr="00E14288">
        <w:rPr>
          <w:rFonts w:ascii="Times New Roman" w:hAnsi="Times New Roman" w:cs="Times New Roman"/>
          <w:sz w:val="24"/>
          <w:szCs w:val="24"/>
        </w:rPr>
        <w:fldChar w:fldCharType="separate"/>
      </w:r>
      <w:r w:rsidR="007C211A" w:rsidRPr="007C211A">
        <w:rPr>
          <w:rFonts w:ascii="Times New Roman" w:hAnsi="Times New Roman" w:cs="Times New Roman"/>
          <w:sz w:val="24"/>
        </w:rPr>
        <w:t>(6–8)</w:t>
      </w:r>
      <w:r w:rsidR="006749DD" w:rsidRPr="00E14288">
        <w:rPr>
          <w:rFonts w:ascii="Times New Roman" w:hAnsi="Times New Roman" w:cs="Times New Roman"/>
          <w:sz w:val="24"/>
          <w:szCs w:val="24"/>
        </w:rPr>
        <w:fldChar w:fldCharType="end"/>
      </w:r>
      <w:r w:rsidR="00C34B43" w:rsidRPr="00E14288">
        <w:rPr>
          <w:rFonts w:ascii="Times New Roman" w:hAnsi="Times New Roman" w:cs="Times New Roman"/>
          <w:sz w:val="24"/>
          <w:szCs w:val="24"/>
        </w:rPr>
        <w:t>.</w:t>
      </w:r>
      <w:r w:rsidR="00147672" w:rsidRPr="00E14288">
        <w:rPr>
          <w:rFonts w:ascii="Times New Roman" w:hAnsi="Times New Roman" w:cs="Times New Roman"/>
          <w:sz w:val="24"/>
          <w:szCs w:val="24"/>
        </w:rPr>
        <w:t xml:space="preserve"> </w:t>
      </w:r>
      <w:r w:rsidR="005C6410" w:rsidRPr="00E14288">
        <w:rPr>
          <w:rFonts w:ascii="Times New Roman" w:hAnsi="Times New Roman" w:cs="Times New Roman"/>
          <w:sz w:val="24"/>
          <w:szCs w:val="24"/>
        </w:rPr>
        <w:t>As such, r</w:t>
      </w:r>
      <w:r w:rsidR="00147672" w:rsidRPr="00E14288">
        <w:rPr>
          <w:rFonts w:ascii="Times New Roman" w:hAnsi="Times New Roman" w:cs="Times New Roman"/>
          <w:sz w:val="24"/>
          <w:szCs w:val="24"/>
        </w:rPr>
        <w:t xml:space="preserve">outine testing of staff </w:t>
      </w:r>
      <w:r w:rsidR="00A03249" w:rsidRPr="00E14288">
        <w:rPr>
          <w:rFonts w:ascii="Times New Roman" w:hAnsi="Times New Roman" w:cs="Times New Roman"/>
          <w:sz w:val="24"/>
          <w:szCs w:val="24"/>
        </w:rPr>
        <w:t xml:space="preserve">is </w:t>
      </w:r>
      <w:r w:rsidR="00147672" w:rsidRPr="00E14288">
        <w:rPr>
          <w:rFonts w:ascii="Times New Roman" w:hAnsi="Times New Roman" w:cs="Times New Roman"/>
          <w:sz w:val="24"/>
          <w:szCs w:val="24"/>
        </w:rPr>
        <w:t xml:space="preserve">essential </w:t>
      </w:r>
      <w:r w:rsidR="00916E05">
        <w:rPr>
          <w:rFonts w:ascii="Times New Roman" w:hAnsi="Times New Roman" w:cs="Times New Roman"/>
          <w:sz w:val="24"/>
          <w:szCs w:val="24"/>
        </w:rPr>
        <w:t>to</w:t>
      </w:r>
      <w:r w:rsidR="00A03249" w:rsidRPr="00E14288">
        <w:rPr>
          <w:rFonts w:ascii="Times New Roman" w:hAnsi="Times New Roman" w:cs="Times New Roman"/>
          <w:sz w:val="24"/>
          <w:szCs w:val="24"/>
        </w:rPr>
        <w:t xml:space="preserve"> </w:t>
      </w:r>
      <w:r w:rsidR="00147672" w:rsidRPr="00E14288">
        <w:rPr>
          <w:rFonts w:ascii="Times New Roman" w:hAnsi="Times New Roman" w:cs="Times New Roman"/>
          <w:sz w:val="24"/>
          <w:szCs w:val="24"/>
        </w:rPr>
        <w:t xml:space="preserve">identify new cases and prevent </w:t>
      </w:r>
      <w:r w:rsidR="007C211A">
        <w:rPr>
          <w:rFonts w:ascii="Times New Roman" w:hAnsi="Times New Roman" w:cs="Times New Roman"/>
          <w:sz w:val="24"/>
          <w:szCs w:val="24"/>
        </w:rPr>
        <w:t>case</w:t>
      </w:r>
      <w:r w:rsidR="00147672" w:rsidRPr="00E14288">
        <w:rPr>
          <w:rFonts w:ascii="Times New Roman" w:hAnsi="Times New Roman" w:cs="Times New Roman"/>
          <w:sz w:val="24"/>
          <w:szCs w:val="24"/>
        </w:rPr>
        <w:t xml:space="preserve"> importations into resident populations. </w:t>
      </w:r>
      <w:r w:rsidR="006749DD" w:rsidRPr="00E14288">
        <w:rPr>
          <w:rFonts w:ascii="Times New Roman" w:hAnsi="Times New Roman" w:cs="Times New Roman"/>
          <w:sz w:val="24"/>
          <w:szCs w:val="24"/>
        </w:rPr>
        <w:t xml:space="preserve">Prior analyses suggest that routine asymptomatic testing is an effective strategy to reduce transmission in homeless shelters </w:t>
      </w:r>
      <w:r w:rsidR="006749DD" w:rsidRPr="00E14288">
        <w:rPr>
          <w:rFonts w:ascii="Times New Roman" w:hAnsi="Times New Roman" w:cs="Times New Roman"/>
          <w:sz w:val="24"/>
          <w:szCs w:val="24"/>
        </w:rPr>
        <w:fldChar w:fldCharType="begin"/>
      </w:r>
      <w:r w:rsidR="007C211A">
        <w:rPr>
          <w:rFonts w:ascii="Times New Roman" w:hAnsi="Times New Roman" w:cs="Times New Roman"/>
          <w:sz w:val="24"/>
          <w:szCs w:val="24"/>
        </w:rPr>
        <w:instrText xml:space="preserve"> ADDIN ZOTERO_ITEM CSL_CITATION {"citationID":"e6YpEcZf","properties":{"formattedCitation":"(9)","plainCitation":"(9)","noteIndex":0},"citationItems":[{"id":421,"uris":["http://zotero.org/users/3463997/items/22FVGWXT"],"uri":["http://zotero.org/users/3463997/items/22FVGWXT"],"itemData":{"id":421,"type":"article-journal","abstract":"COVID-19 outbreaks have occurred in homeless shelters across the US, highlighting an urgent need to identify the most effective infection control strategy to prevent future outbreaks.","container-title":"BMC Medicine","DOI":"10.1186/s12916-021-01965-y","ISSN":"1741-7015","issue":"1","journalAbbreviation":"BMC Med","language":"en","page":"116","source":"Springer Link","title":"Comparison of infection control strategies to reduce COVID-19 outbreaks in homeless shelters in the United States: a simulation study","title-short":"Comparison of infection control strategies to reduce COVID-19 outbreaks in homeless shelters in the United States","volume":"19","author":[{"family":"Chapman","given":"Lloyd A. C."},{"family":"Kushel","given":"Margot"},{"family":"Cox","given":"Sarah N."},{"family":"Scarborough","given":"Ashley"},{"family":"Cawley","given":"Caroline"},{"family":"Nguyen","given":"Trang Q."},{"family":"Rodriguez-Barraquer","given":"Isabel"},{"family":"Greenhouse","given":"Bryan"},{"family":"Imbert","given":"Elizabeth"},{"family":"Lo","given":"Nathan C."}],"issued":{"date-parts":[["2021",5,7]]}}}],"schema":"https://github.com/citation-style-language/schema/raw/master/csl-citation.json"} </w:instrText>
      </w:r>
      <w:r w:rsidR="006749DD" w:rsidRPr="00E14288">
        <w:rPr>
          <w:rFonts w:ascii="Times New Roman" w:hAnsi="Times New Roman" w:cs="Times New Roman"/>
          <w:sz w:val="24"/>
          <w:szCs w:val="24"/>
        </w:rPr>
        <w:fldChar w:fldCharType="separate"/>
      </w:r>
      <w:r w:rsidR="007C211A">
        <w:rPr>
          <w:rFonts w:ascii="Times New Roman" w:hAnsi="Times New Roman" w:cs="Times New Roman"/>
          <w:noProof/>
          <w:sz w:val="24"/>
          <w:szCs w:val="24"/>
        </w:rPr>
        <w:t>(9)</w:t>
      </w:r>
      <w:r w:rsidR="006749DD" w:rsidRPr="00E14288">
        <w:rPr>
          <w:rFonts w:ascii="Times New Roman" w:hAnsi="Times New Roman" w:cs="Times New Roman"/>
          <w:sz w:val="24"/>
          <w:szCs w:val="24"/>
        </w:rPr>
        <w:fldChar w:fldCharType="end"/>
      </w:r>
      <w:r w:rsidR="006749DD" w:rsidRPr="00E14288">
        <w:rPr>
          <w:rFonts w:ascii="Times New Roman" w:hAnsi="Times New Roman" w:cs="Times New Roman"/>
          <w:sz w:val="24"/>
          <w:szCs w:val="24"/>
        </w:rPr>
        <w:t xml:space="preserve">, in healthcare settings </w:t>
      </w:r>
      <w:r w:rsidR="006749DD" w:rsidRPr="00E14288">
        <w:rPr>
          <w:rFonts w:ascii="Times New Roman" w:hAnsi="Times New Roman" w:cs="Times New Roman"/>
          <w:sz w:val="24"/>
          <w:szCs w:val="24"/>
        </w:rPr>
        <w:fldChar w:fldCharType="begin"/>
      </w:r>
      <w:r w:rsidR="007C211A">
        <w:rPr>
          <w:rFonts w:ascii="Times New Roman" w:hAnsi="Times New Roman" w:cs="Times New Roman"/>
          <w:sz w:val="24"/>
          <w:szCs w:val="24"/>
        </w:rPr>
        <w:instrText xml:space="preserve"> ADDIN ZOTERO_ITEM CSL_CITATION {"citationID":"6Pp1Jn97","properties":{"formattedCitation":"(10)","plainCitation":"(10)","noteIndex":0},"citationItems":[{"id":415,"uris":["http://zotero.org/users/3463997/items/NDLS7YNX"],"uri":["http://zotero.org/users/3463997/items/NDLS7YNX"],"itemData":{"id":415,"type":"article-journal","abstract":"Routine asymptomatic testing strategies for COVID-19 have been proposed to prevent outbreaks in high-risk healthcare environments. We used simulation modeling to evaluate the optimal frequency of viral testing. We found that routine testing substantially reduces risk of outbreaks, but may need to be as frequent as twice weekly.","container-title":"Clinical Infectious Diseases: An Official Publication of the Infectious Diseases Society of America","DOI":"10.1093/cid/ciaa1383","ISSN":"1058-4838","journalAbbreviation":"Clin Infect Dis","note":"PMID: 33570097\nPMCID: PMC7797732","source":"PubMed Central","title":"Frequency of Routine Testing for Coronavirus Disease 2019 (COVID-19) in High-risk Healthcare Environments to Reduce Outbreaks","URL":"https://www.ncbi.nlm.nih.gov/pmc/articles/PMC7797732/","author":[{"family":"Chin","given":"Elizabeth T"},{"family":"Huynh","given":"Benjamin Q"},{"family":"Chapman","given":"Lloyd A C"},{"family":"Murrill","given":"Matthew"},{"family":"Basu","given":"Sanjay"},{"family":"Lo","given":"Nathan C"}],"accessed":{"date-parts":[["2021",6,30]]},"issued":{"date-parts":[["2020",10,26]]}}}],"schema":"https://github.com/citation-style-language/schema/raw/master/csl-citation.json"} </w:instrText>
      </w:r>
      <w:r w:rsidR="006749DD" w:rsidRPr="00E14288">
        <w:rPr>
          <w:rFonts w:ascii="Times New Roman" w:hAnsi="Times New Roman" w:cs="Times New Roman"/>
          <w:sz w:val="24"/>
          <w:szCs w:val="24"/>
        </w:rPr>
        <w:fldChar w:fldCharType="separate"/>
      </w:r>
      <w:r w:rsidR="007C211A">
        <w:rPr>
          <w:rFonts w:ascii="Times New Roman" w:hAnsi="Times New Roman" w:cs="Times New Roman"/>
          <w:noProof/>
          <w:sz w:val="24"/>
          <w:szCs w:val="24"/>
        </w:rPr>
        <w:t>(10)</w:t>
      </w:r>
      <w:r w:rsidR="006749DD" w:rsidRPr="00E14288">
        <w:rPr>
          <w:rFonts w:ascii="Times New Roman" w:hAnsi="Times New Roman" w:cs="Times New Roman"/>
          <w:sz w:val="24"/>
          <w:szCs w:val="24"/>
        </w:rPr>
        <w:fldChar w:fldCharType="end"/>
      </w:r>
      <w:r w:rsidR="006749DD" w:rsidRPr="00E14288">
        <w:rPr>
          <w:rFonts w:ascii="Times New Roman" w:hAnsi="Times New Roman" w:cs="Times New Roman"/>
          <w:sz w:val="24"/>
          <w:szCs w:val="24"/>
        </w:rPr>
        <w:t xml:space="preserve">, and </w:t>
      </w:r>
      <w:r w:rsidR="00806053">
        <w:rPr>
          <w:rFonts w:ascii="Times New Roman" w:hAnsi="Times New Roman" w:cs="Times New Roman"/>
          <w:sz w:val="24"/>
          <w:szCs w:val="24"/>
        </w:rPr>
        <w:t>during</w:t>
      </w:r>
      <w:r w:rsidR="006749DD" w:rsidRPr="00E14288">
        <w:rPr>
          <w:rFonts w:ascii="Times New Roman" w:hAnsi="Times New Roman" w:cs="Times New Roman"/>
          <w:sz w:val="24"/>
          <w:szCs w:val="24"/>
        </w:rPr>
        <w:t xml:space="preserve"> airline travel </w:t>
      </w:r>
      <w:r w:rsidR="006749DD" w:rsidRPr="00E14288">
        <w:rPr>
          <w:rFonts w:ascii="Times New Roman" w:hAnsi="Times New Roman" w:cs="Times New Roman"/>
          <w:sz w:val="24"/>
          <w:szCs w:val="24"/>
        </w:rPr>
        <w:fldChar w:fldCharType="begin"/>
      </w:r>
      <w:r w:rsidR="007C211A">
        <w:rPr>
          <w:rFonts w:ascii="Times New Roman" w:hAnsi="Times New Roman" w:cs="Times New Roman"/>
          <w:sz w:val="24"/>
          <w:szCs w:val="24"/>
        </w:rPr>
        <w:instrText xml:space="preserve"> ADDIN ZOTERO_ITEM CSL_CITATION {"citationID":"SJRuUbMB","properties":{"formattedCitation":"(11)","plainCitation":"(11)","noteIndex":0},"citationItems":[{"id":418,"uris":["http://zotero.org/users/3463997/items/H74DBI2U"],"uri":["http://zotero.org/users/3463997/items/H74DBI2U"],"itemData":{"id":418,"type":"article-journal","abstract":"Background\nRoutine viral testing strategies for SARS-CoV-2 infection might facilitate safe airline travel during the COVID-19 pandemic and mitigate global spread of the virus. However, the effectiveness of these test-and-travel strategies to reduce passenger risk of SARS-CoV-2 infection and population-level transmission remains unknown.\nMethods\nIn this simulation study, we developed a microsimulation of SARS-CoV-2 transmission in a cohort of 100 000 US domestic airline travellers using publicly available data on COVID-19 clinical cases and published natural history parameters to assign individuals one of five health states of susceptible to infection, latent period, early infection, late infection, or recovered. We estimated a per-day risk of infection with SARS-CoV-2 corresponding to a daily incidence of 150 infections per 100 000 people. We assessed five testing strategies: (1) anterior nasal PCR test within 3 days of departure, (2) PCR within 3 days of departure and 5 days after arrival, (3) rapid antigen test on the day of travel (assuming 90% of the sensitivity of PCR during active infection), (4) rapid antigen test on the day of travel and PCR test 5 days after arrival, and (5) PCR test 5 days after arrival. Strategies 2 and 4 included a 5-day quarantine after arrival. The travel period was defined as 3 days before travel to 2 weeks after travel. Under each scenario, individuals who tested positive before travel were not permitted to travel. The primary study outcome was cumulative number of infectious days in the cohort over the travel period without isolation or quarantine (population-level transmission risk), and the key secondary outcome was the number of infectious people detected on the day of travel (passenger risk of infection).\nFindings\nWe estimated that in a cohort of 100 000 airline travellers, in a scenario with no testing or screening, there would be 8357 (95% uncertainty interval 6144–12831) infectious days with 649 (505–950) actively infectious passengers on the day of travel. The pre-travel PCR test reduced the number of infectious days from 8357 to 5401 (3917–8677), a reduction of 36% (29–41) compared with the base case, and identified 569 (88% [76–92]) of 649 actively infectious travellers on the day of flight; the addition of post-travel quarantine and PCR reduced the number of infectious days to 2520 days (1849–4158), a reduction of 70% (64–75) compared with the base case. The rapid antigen test on the day of travel reduced the number of infectious days to 5674 (4126–9081), a reduction of 32% (26–38) compared with the base case, and identified 560 (86% [83–89]) actively infectious travellers; the addition of post-travel quarantine and PCR reduced the number of infectious days to 3124 (2356–495), a reduction of 63% (58–66) compared with the base case. The post-travel PCR alone reduced the number of infectious days to 4851 (3714–7679), a reduction of 42% (35–49) compared with the base case.\nInterpretation\nRoutine asymptomatic testing for SARS-CoV-2 before travel can be an effective strategy to reduce passenger risk of infection during travel, although abbreviated quarantine with post-travel testing is probably needed to reduce population-level transmission due to importation of infection when travelling from a high to low incidence setting.\nFunding\nUniversity of California, San Francisco.","container-title":"The Lancet Infectious Diseases","DOI":"10.1016/S1473-3099(21)00134-1","ISSN":"1473-3099","issue":"7","journalAbbreviation":"The Lancet Infectious Diseases","language":"en","page":"929-938","source":"ScienceDirect","title":"Routine asymptomatic testing strategies for airline travel during the COVID-19 pandemic: a simulation study","title-short":"Routine asymptomatic testing strategies for airline travel during the COVID-19 pandemic","volume":"21","author":[{"family":"Kiang","given":"Mathew V"},{"family":"Chin","given":"Elizabeth T"},{"family":"Huynh","given":"Benjamin Q"},{"family":"Chapman","given":"Lloyd A C"},{"family":"Rodríguez-Barraquer","given":"Isabel"},{"family":"Greenhouse","given":"Bryan"},{"family":"Rutherford","given":"George W"},{"family":"Bibbins-Domingo","given":"Kirsten"},{"family":"Havlir","given":"Diane"},{"family":"Basu","given":"Sanjay"},{"family":"Lo","given":"Nathan C"}],"issued":{"date-parts":[["2021",7,1]]}}}],"schema":"https://github.com/citation-style-language/schema/raw/master/csl-citation.json"} </w:instrText>
      </w:r>
      <w:r w:rsidR="006749DD" w:rsidRPr="00E14288">
        <w:rPr>
          <w:rFonts w:ascii="Times New Roman" w:hAnsi="Times New Roman" w:cs="Times New Roman"/>
          <w:sz w:val="24"/>
          <w:szCs w:val="24"/>
        </w:rPr>
        <w:fldChar w:fldCharType="separate"/>
      </w:r>
      <w:r w:rsidR="007C211A">
        <w:rPr>
          <w:rFonts w:ascii="Times New Roman" w:hAnsi="Times New Roman" w:cs="Times New Roman"/>
          <w:noProof/>
          <w:sz w:val="24"/>
          <w:szCs w:val="24"/>
        </w:rPr>
        <w:t>(11)</w:t>
      </w:r>
      <w:r w:rsidR="006749DD" w:rsidRPr="00E14288">
        <w:rPr>
          <w:rFonts w:ascii="Times New Roman" w:hAnsi="Times New Roman" w:cs="Times New Roman"/>
          <w:sz w:val="24"/>
          <w:szCs w:val="24"/>
        </w:rPr>
        <w:fldChar w:fldCharType="end"/>
      </w:r>
      <w:r w:rsidR="006749DD" w:rsidRPr="00E14288">
        <w:rPr>
          <w:rFonts w:ascii="Times New Roman" w:hAnsi="Times New Roman" w:cs="Times New Roman"/>
          <w:sz w:val="24"/>
          <w:szCs w:val="24"/>
        </w:rPr>
        <w:t xml:space="preserve">. </w:t>
      </w:r>
    </w:p>
    <w:p w14:paraId="2C05A7F2" w14:textId="140B02FF" w:rsidR="005C6410" w:rsidRPr="00E14288" w:rsidRDefault="005C6410" w:rsidP="00690A47">
      <w:pPr>
        <w:spacing w:line="480" w:lineRule="auto"/>
        <w:ind w:firstLine="720"/>
        <w:rPr>
          <w:rFonts w:ascii="Times New Roman" w:hAnsi="Times New Roman" w:cs="Times New Roman"/>
          <w:sz w:val="24"/>
          <w:szCs w:val="24"/>
        </w:rPr>
      </w:pPr>
      <w:r w:rsidRPr="00E14288">
        <w:rPr>
          <w:rFonts w:ascii="Times New Roman" w:hAnsi="Times New Roman" w:cs="Times New Roman"/>
          <w:sz w:val="24"/>
          <w:szCs w:val="24"/>
        </w:rPr>
        <w:t>In correctional and detention facilities</w:t>
      </w:r>
      <w:r w:rsidR="00C440C1" w:rsidRPr="00E14288">
        <w:rPr>
          <w:rFonts w:ascii="Times New Roman" w:hAnsi="Times New Roman" w:cs="Times New Roman"/>
          <w:sz w:val="24"/>
          <w:szCs w:val="24"/>
        </w:rPr>
        <w:t xml:space="preserve">, </w:t>
      </w:r>
      <w:r w:rsidRPr="00E14288">
        <w:rPr>
          <w:rFonts w:ascii="Times New Roman" w:hAnsi="Times New Roman" w:cs="Times New Roman"/>
          <w:sz w:val="24"/>
          <w:szCs w:val="24"/>
        </w:rPr>
        <w:t xml:space="preserve">preventing </w:t>
      </w:r>
      <w:r w:rsidR="00C440C1" w:rsidRPr="00E14288">
        <w:rPr>
          <w:rFonts w:ascii="Times New Roman" w:hAnsi="Times New Roman" w:cs="Times New Roman"/>
          <w:sz w:val="24"/>
          <w:szCs w:val="24"/>
        </w:rPr>
        <w:t>spillover from the community to facility staff and subsequen</w:t>
      </w:r>
      <w:r w:rsidRPr="00E14288">
        <w:rPr>
          <w:rFonts w:ascii="Times New Roman" w:hAnsi="Times New Roman" w:cs="Times New Roman"/>
          <w:sz w:val="24"/>
          <w:szCs w:val="24"/>
        </w:rPr>
        <w:t xml:space="preserve">tly </w:t>
      </w:r>
      <w:r w:rsidR="00C440C1" w:rsidRPr="00E14288">
        <w:rPr>
          <w:rFonts w:ascii="Times New Roman" w:hAnsi="Times New Roman" w:cs="Times New Roman"/>
          <w:sz w:val="24"/>
          <w:szCs w:val="24"/>
        </w:rPr>
        <w:t xml:space="preserve">into resident populations remains a </w:t>
      </w:r>
      <w:r w:rsidRPr="00E14288">
        <w:rPr>
          <w:rFonts w:ascii="Times New Roman" w:hAnsi="Times New Roman" w:cs="Times New Roman"/>
          <w:sz w:val="24"/>
          <w:szCs w:val="24"/>
        </w:rPr>
        <w:t>significant challenge</w:t>
      </w:r>
      <w:r w:rsidR="00C277D9">
        <w:rPr>
          <w:rFonts w:ascii="Times New Roman" w:hAnsi="Times New Roman" w:cs="Times New Roman"/>
          <w:sz w:val="24"/>
          <w:szCs w:val="24"/>
        </w:rPr>
        <w:t xml:space="preserve"> </w:t>
      </w:r>
      <w:r w:rsidR="00C277D9">
        <w:rPr>
          <w:rFonts w:ascii="Times New Roman" w:hAnsi="Times New Roman" w:cs="Times New Roman"/>
          <w:sz w:val="24"/>
          <w:szCs w:val="24"/>
        </w:rPr>
        <w:fldChar w:fldCharType="begin"/>
      </w:r>
      <w:r w:rsidR="00C277D9">
        <w:rPr>
          <w:rFonts w:ascii="Times New Roman" w:hAnsi="Times New Roman" w:cs="Times New Roman"/>
          <w:sz w:val="24"/>
          <w:szCs w:val="24"/>
        </w:rPr>
        <w:instrText xml:space="preserve"> ADDIN ZOTERO_ITEM CSL_CITATION {"citationID":"GNV7TxfN","properties":{"formattedCitation":"(12)","plainCitation":"(12)","noteIndex":0},"citationItems":[{"id":655,"uris":["http://zotero.org/users/3463997/items/XYNXP465"],"uri":["http://zotero.org/users/3463997/items/XYNXP465"],"itemData":{"id":655,"type":"article-journal","abstract":"Objectives. To examine SARS-CoV-2 (severe acute respiratory syndrome coronavirus 2) epidemiology and risk factors among Federal Bureau of Prisons (BOP) staff in the United States.Methods. We calculated the SARS-CoV-2 case rate among 37 640 BOP staff from March 12 to June 17, 2020, using payroll and COVID-19-specific data. We compared occupational factors among staff with and without known SARS-CoV-2 using multiple logistic regression, controlling for demographic characteristics. We calculated relative risk among staff in stand-alone institutions versus complexes (&gt; 1 institution).Results. SARS-CoV-2 was reported by 665 staff across 59.8% of institutions, a case rate of 1766.6 per 100 000. Working in dorm-style housing and in detention centers were strong risk factors, whereas cell-based housing was protective; these effects were erased in complexes. Occupational category was not associated with SARS-CoV-2.Conclusions. SARS-CoV-2 infection was more likely among staff working in institutions where physical distancing and limiting exposure to a consistent set of staff and inmates are challenging.Public Health Implications. Mitigation strategies-including augmented staff testing, entry and exit testing among inmates, limiting staff interactions across complexes, and increasing physical distancing by reducing occupancy in dorm-style housing-may prevent SARS-CoV-2 infections among correctional staff.","container-title":"American Journal of Public Health","DOI":"10.2105/AJPH.2021.306237","ISSN":"1541-0048","issue":"6","journalAbbreviation":"Am J Public Health","language":"eng","note":"PMID: 33856883\nPMCID: PMC8101570","page":"1164-1167","source":"PubMed","title":"SARS-CoV-2 Infection Among Correctional Staff in the Federal Bureau of Prisons","volume":"111","author":[{"family":"Toblin","given":"Robin L."},{"family":"Cohen","given":"Sylvie I."},{"family":"Hagan","given":"Liesl M."}],"issued":{"date-parts":[["2021",6]]}}}],"schema":"https://github.com/citation-style-language/schema/raw/master/csl-citation.json"} </w:instrText>
      </w:r>
      <w:r w:rsidR="00C277D9">
        <w:rPr>
          <w:rFonts w:ascii="Times New Roman" w:hAnsi="Times New Roman" w:cs="Times New Roman"/>
          <w:sz w:val="24"/>
          <w:szCs w:val="24"/>
        </w:rPr>
        <w:fldChar w:fldCharType="separate"/>
      </w:r>
      <w:r w:rsidR="00C277D9">
        <w:rPr>
          <w:rFonts w:ascii="Times New Roman" w:hAnsi="Times New Roman" w:cs="Times New Roman"/>
          <w:noProof/>
          <w:sz w:val="24"/>
          <w:szCs w:val="24"/>
        </w:rPr>
        <w:t>(12)</w:t>
      </w:r>
      <w:r w:rsidR="00C277D9">
        <w:rPr>
          <w:rFonts w:ascii="Times New Roman" w:hAnsi="Times New Roman" w:cs="Times New Roman"/>
          <w:sz w:val="24"/>
          <w:szCs w:val="24"/>
        </w:rPr>
        <w:fldChar w:fldCharType="end"/>
      </w:r>
      <w:r w:rsidR="00C440C1" w:rsidRPr="00E14288">
        <w:rPr>
          <w:rFonts w:ascii="Times New Roman" w:hAnsi="Times New Roman" w:cs="Times New Roman"/>
          <w:sz w:val="24"/>
          <w:szCs w:val="24"/>
        </w:rPr>
        <w:t xml:space="preserve">. </w:t>
      </w:r>
      <w:r w:rsidR="00A25499" w:rsidRPr="00E14288">
        <w:rPr>
          <w:rFonts w:ascii="Times New Roman" w:hAnsi="Times New Roman" w:cs="Times New Roman"/>
          <w:sz w:val="24"/>
          <w:szCs w:val="24"/>
        </w:rPr>
        <w:t>Having</w:t>
      </w:r>
      <w:r w:rsidR="00E852DD" w:rsidRPr="00E14288">
        <w:rPr>
          <w:rFonts w:ascii="Times New Roman" w:hAnsi="Times New Roman" w:cs="Times New Roman"/>
          <w:sz w:val="24"/>
          <w:szCs w:val="24"/>
        </w:rPr>
        <w:t xml:space="preserve"> a robust and responsive testing strategy</w:t>
      </w:r>
      <w:r w:rsidR="00A25499" w:rsidRPr="00E14288">
        <w:rPr>
          <w:rFonts w:ascii="Times New Roman" w:hAnsi="Times New Roman" w:cs="Times New Roman"/>
          <w:sz w:val="24"/>
          <w:szCs w:val="24"/>
        </w:rPr>
        <w:t xml:space="preserve"> </w:t>
      </w:r>
      <w:r w:rsidR="00E852DD" w:rsidRPr="00E14288">
        <w:rPr>
          <w:rFonts w:ascii="Times New Roman" w:hAnsi="Times New Roman" w:cs="Times New Roman"/>
          <w:sz w:val="24"/>
          <w:szCs w:val="24"/>
        </w:rPr>
        <w:t xml:space="preserve">remains essential to a facility’s success in </w:t>
      </w:r>
      <w:ins w:id="10" w:author="Fukunaga, Rena (CDC/DDPHSIS/CGH/DGHT)" w:date="2021-08-19T11:18:00Z">
        <w:r w:rsidR="00EC45AD" w:rsidRPr="00EC45AD">
          <w:rPr>
            <w:rFonts w:ascii="Times New Roman" w:hAnsi="Times New Roman" w:cs="Times New Roman"/>
            <w:sz w:val="24"/>
            <w:szCs w:val="24"/>
          </w:rPr>
          <w:t>preventing the spread of SARS-CoV-2, the virus that causes COVID-19</w:t>
        </w:r>
      </w:ins>
      <w:commentRangeStart w:id="11"/>
      <w:commentRangeStart w:id="12"/>
      <w:del w:id="13" w:author="Fukunaga, Rena (CDC/DDPHSIS/CGH/DGHT)" w:date="2021-08-19T11:18:00Z">
        <w:r w:rsidR="00E852DD" w:rsidRPr="00E14288" w:rsidDel="00EC45AD">
          <w:rPr>
            <w:rFonts w:ascii="Times New Roman" w:hAnsi="Times New Roman" w:cs="Times New Roman"/>
            <w:sz w:val="24"/>
            <w:szCs w:val="24"/>
          </w:rPr>
          <w:delText>stopping the spread of COVID-19</w:delText>
        </w:r>
        <w:commentRangeEnd w:id="11"/>
        <w:r w:rsidR="00032C0B" w:rsidDel="00EC45AD">
          <w:rPr>
            <w:rStyle w:val="CommentReference"/>
            <w:rFonts w:ascii="Times New Roman" w:hAnsi="Times New Roman" w:cs="Times New Roman"/>
          </w:rPr>
          <w:commentReference w:id="11"/>
        </w:r>
      </w:del>
      <w:commentRangeEnd w:id="12"/>
      <w:r w:rsidR="00EC45AD">
        <w:rPr>
          <w:rStyle w:val="CommentReference"/>
          <w:rFonts w:ascii="Times New Roman" w:hAnsi="Times New Roman" w:cs="Times New Roman"/>
        </w:rPr>
        <w:commentReference w:id="12"/>
      </w:r>
      <w:r w:rsidR="00E852DD" w:rsidRPr="00E14288">
        <w:rPr>
          <w:rFonts w:ascii="Times New Roman" w:hAnsi="Times New Roman" w:cs="Times New Roman"/>
          <w:sz w:val="24"/>
          <w:szCs w:val="24"/>
        </w:rPr>
        <w:t xml:space="preserve">. </w:t>
      </w:r>
      <w:r w:rsidR="00D3542D">
        <w:rPr>
          <w:rFonts w:ascii="Times New Roman" w:hAnsi="Times New Roman" w:cs="Times New Roman"/>
          <w:sz w:val="24"/>
          <w:szCs w:val="24"/>
        </w:rPr>
        <w:t>As of June 7, 2021 t</w:t>
      </w:r>
      <w:r w:rsidR="00C277D9">
        <w:rPr>
          <w:rFonts w:ascii="Times New Roman" w:hAnsi="Times New Roman" w:cs="Times New Roman"/>
          <w:sz w:val="24"/>
          <w:szCs w:val="24"/>
        </w:rPr>
        <w:t xml:space="preserve">he Center for Disease Control and Prevention’s (CDC) </w:t>
      </w:r>
      <w:r w:rsidR="00B07CE3" w:rsidRPr="00E14288">
        <w:rPr>
          <w:rFonts w:ascii="Times New Roman" w:hAnsi="Times New Roman" w:cs="Times New Roman"/>
          <w:sz w:val="24"/>
          <w:szCs w:val="24"/>
        </w:rPr>
        <w:t xml:space="preserve">Interim Guidance for SARS-CoV-2 Testing in Correctional and Detention Facilities recommends </w:t>
      </w:r>
      <w:r w:rsidR="00806053">
        <w:rPr>
          <w:rFonts w:ascii="Times New Roman" w:hAnsi="Times New Roman" w:cs="Times New Roman"/>
          <w:sz w:val="24"/>
          <w:szCs w:val="24"/>
        </w:rPr>
        <w:t>that</w:t>
      </w:r>
      <w:r w:rsidR="00D3542D">
        <w:rPr>
          <w:rFonts w:ascii="Times New Roman" w:hAnsi="Times New Roman" w:cs="Times New Roman"/>
          <w:sz w:val="24"/>
          <w:szCs w:val="24"/>
        </w:rPr>
        <w:t>,</w:t>
      </w:r>
      <w:r w:rsidR="00806053">
        <w:rPr>
          <w:rFonts w:ascii="Times New Roman" w:hAnsi="Times New Roman" w:cs="Times New Roman"/>
          <w:sz w:val="24"/>
          <w:szCs w:val="24"/>
        </w:rPr>
        <w:t xml:space="preserve"> </w:t>
      </w:r>
      <w:r w:rsidR="00CB4BD9" w:rsidRPr="00E14288">
        <w:rPr>
          <w:rFonts w:ascii="Times New Roman" w:hAnsi="Times New Roman" w:cs="Times New Roman"/>
          <w:sz w:val="24"/>
          <w:szCs w:val="24"/>
        </w:rPr>
        <w:t>after a known or suspected exposure to COVID-19, facility staff who are fully vaccinated should be tested for COVID-19</w:t>
      </w:r>
      <w:r w:rsidR="00D3542D">
        <w:rPr>
          <w:rFonts w:ascii="Times New Roman" w:hAnsi="Times New Roman" w:cs="Times New Roman"/>
          <w:sz w:val="24"/>
          <w:szCs w:val="24"/>
        </w:rPr>
        <w:t xml:space="preserve">, but </w:t>
      </w:r>
      <w:r w:rsidR="00D119AA" w:rsidRPr="00E14288">
        <w:rPr>
          <w:rFonts w:ascii="Times New Roman" w:hAnsi="Times New Roman" w:cs="Times New Roman"/>
          <w:sz w:val="24"/>
          <w:szCs w:val="24"/>
        </w:rPr>
        <w:t>need</w:t>
      </w:r>
      <w:r w:rsidR="00CB4BD9" w:rsidRPr="00E14288">
        <w:rPr>
          <w:rFonts w:ascii="Times New Roman" w:hAnsi="Times New Roman" w:cs="Times New Roman"/>
          <w:sz w:val="24"/>
          <w:szCs w:val="24"/>
        </w:rPr>
        <w:t xml:space="preserve"> </w:t>
      </w:r>
      <w:r w:rsidR="00E14288" w:rsidRPr="00E14288">
        <w:rPr>
          <w:rFonts w:ascii="Times New Roman" w:hAnsi="Times New Roman" w:cs="Times New Roman"/>
          <w:sz w:val="24"/>
          <w:szCs w:val="24"/>
        </w:rPr>
        <w:t xml:space="preserve">not </w:t>
      </w:r>
      <w:r w:rsidR="00CB4BD9" w:rsidRPr="00E14288">
        <w:rPr>
          <w:rFonts w:ascii="Times New Roman" w:hAnsi="Times New Roman" w:cs="Times New Roman"/>
          <w:sz w:val="24"/>
          <w:szCs w:val="24"/>
        </w:rPr>
        <w:t>be quarantined</w:t>
      </w:r>
      <w:r w:rsidR="007C211A">
        <w:rPr>
          <w:rFonts w:ascii="Times New Roman" w:hAnsi="Times New Roman" w:cs="Times New Roman"/>
          <w:sz w:val="24"/>
          <w:szCs w:val="24"/>
        </w:rPr>
        <w:t xml:space="preserve"> following a negative test </w:t>
      </w:r>
      <w:r w:rsidR="007C211A" w:rsidRPr="00E14288">
        <w:rPr>
          <w:rFonts w:ascii="Times New Roman" w:hAnsi="Times New Roman" w:cs="Times New Roman"/>
          <w:sz w:val="24"/>
          <w:szCs w:val="24"/>
        </w:rPr>
        <w:t>if asymptomatic</w:t>
      </w:r>
      <w:r w:rsidR="00D3542D">
        <w:rPr>
          <w:rFonts w:ascii="Times New Roman" w:hAnsi="Times New Roman" w:cs="Times New Roman"/>
          <w:sz w:val="24"/>
          <w:szCs w:val="24"/>
        </w:rPr>
        <w:t xml:space="preserve"> </w:t>
      </w:r>
      <w:r w:rsidR="00D3542D">
        <w:rPr>
          <w:rFonts w:ascii="Times New Roman" w:hAnsi="Times New Roman" w:cs="Times New Roman"/>
          <w:sz w:val="24"/>
          <w:szCs w:val="24"/>
        </w:rPr>
        <w:fldChar w:fldCharType="begin"/>
      </w:r>
      <w:r w:rsidR="00D3542D">
        <w:rPr>
          <w:rFonts w:ascii="Times New Roman" w:hAnsi="Times New Roman" w:cs="Times New Roman"/>
          <w:sz w:val="24"/>
          <w:szCs w:val="24"/>
        </w:rPr>
        <w:instrText xml:space="preserve"> ADDIN ZOTERO_ITEM CSL_CITATION {"citationID":"mEr4czFr","properties":{"formattedCitation":"(13)","plainCitation":"(13)","noteIndex":0},"citationItems":[{"id":634,"uris":["http://zotero.org/users/3463997/items/YNRHBBMD"],"uri":["http://zotero.org/users/3463997/items/YNRHBBMD"],"itemData":{"id":634,"type":"article","title":"Interim Guidance for SARS-CoV-2 Testing in Correctional and Detention Facilities","URL":"https://www.cdc.gov/coronavirus/2019-ncov/community/correction-detention/testing.html","author":[{"family":"Centers for Disease Controla and Prevention","given":""}],"accessed":{"date-parts":[["2021",7,21]]},"issued":{"date-parts":[["2021",7,23]]}}}],"schema":"https://github.com/citation-style-language/schema/raw/master/csl-citation.json"} </w:instrText>
      </w:r>
      <w:r w:rsidR="00D3542D">
        <w:rPr>
          <w:rFonts w:ascii="Times New Roman" w:hAnsi="Times New Roman" w:cs="Times New Roman"/>
          <w:sz w:val="24"/>
          <w:szCs w:val="24"/>
        </w:rPr>
        <w:fldChar w:fldCharType="separate"/>
      </w:r>
      <w:r w:rsidR="00D3542D">
        <w:rPr>
          <w:rFonts w:ascii="Times New Roman" w:hAnsi="Times New Roman" w:cs="Times New Roman"/>
          <w:noProof/>
          <w:sz w:val="24"/>
          <w:szCs w:val="24"/>
        </w:rPr>
        <w:t>(13)</w:t>
      </w:r>
      <w:r w:rsidR="00D3542D">
        <w:rPr>
          <w:rFonts w:ascii="Times New Roman" w:hAnsi="Times New Roman" w:cs="Times New Roman"/>
          <w:sz w:val="24"/>
          <w:szCs w:val="24"/>
        </w:rPr>
        <w:fldChar w:fldCharType="end"/>
      </w:r>
      <w:r w:rsidR="00CB4BD9" w:rsidRPr="00E14288">
        <w:rPr>
          <w:rFonts w:ascii="Times New Roman" w:hAnsi="Times New Roman" w:cs="Times New Roman"/>
          <w:sz w:val="24"/>
          <w:szCs w:val="24"/>
        </w:rPr>
        <w:t xml:space="preserve">. </w:t>
      </w:r>
      <w:r w:rsidR="006A2BBE">
        <w:rPr>
          <w:rFonts w:ascii="Times New Roman" w:hAnsi="Times New Roman" w:cs="Times New Roman"/>
          <w:sz w:val="24"/>
          <w:szCs w:val="24"/>
        </w:rPr>
        <w:t>Meanwhile, all</w:t>
      </w:r>
      <w:r w:rsidR="00CB4BD9" w:rsidRPr="00E14288">
        <w:rPr>
          <w:rFonts w:ascii="Times New Roman" w:hAnsi="Times New Roman" w:cs="Times New Roman"/>
          <w:sz w:val="24"/>
          <w:szCs w:val="24"/>
        </w:rPr>
        <w:t xml:space="preserve"> staff should still be tested routinely </w:t>
      </w:r>
      <w:r w:rsidR="00D119AA" w:rsidRPr="00E14288">
        <w:rPr>
          <w:rFonts w:ascii="Times New Roman" w:hAnsi="Times New Roman" w:cs="Times New Roman"/>
          <w:sz w:val="24"/>
          <w:szCs w:val="24"/>
        </w:rPr>
        <w:t>due to</w:t>
      </w:r>
      <w:r w:rsidR="00CB4BD9" w:rsidRPr="00E14288">
        <w:rPr>
          <w:rFonts w:ascii="Times New Roman" w:hAnsi="Times New Roman" w:cs="Times New Roman"/>
          <w:sz w:val="24"/>
          <w:szCs w:val="24"/>
        </w:rPr>
        <w:t xml:space="preserve"> the high risk of</w:t>
      </w:r>
      <w:r w:rsidR="006A2BBE">
        <w:rPr>
          <w:rFonts w:ascii="Times New Roman" w:hAnsi="Times New Roman" w:cs="Times New Roman"/>
          <w:sz w:val="24"/>
          <w:szCs w:val="24"/>
        </w:rPr>
        <w:t xml:space="preserve"> asymptomatic</w:t>
      </w:r>
      <w:r w:rsidR="00CB4BD9" w:rsidRPr="00E14288">
        <w:rPr>
          <w:rFonts w:ascii="Times New Roman" w:hAnsi="Times New Roman" w:cs="Times New Roman"/>
          <w:sz w:val="24"/>
          <w:szCs w:val="24"/>
        </w:rPr>
        <w:t xml:space="preserve"> SARS-CoV-2 transmission in </w:t>
      </w:r>
      <w:r w:rsidR="00D119AA" w:rsidRPr="00E14288">
        <w:rPr>
          <w:rFonts w:ascii="Times New Roman" w:hAnsi="Times New Roman" w:cs="Times New Roman"/>
          <w:sz w:val="24"/>
          <w:szCs w:val="24"/>
        </w:rPr>
        <w:t>congregate</w:t>
      </w:r>
      <w:ins w:id="14" w:author="Hoover, Christopher M" w:date="2021-08-19T10:01:00Z">
        <w:r w:rsidR="005D11A5">
          <w:rPr>
            <w:rFonts w:ascii="Times New Roman" w:hAnsi="Times New Roman" w:cs="Times New Roman"/>
            <w:sz w:val="24"/>
            <w:szCs w:val="24"/>
          </w:rPr>
          <w:t xml:space="preserve"> </w:t>
        </w:r>
      </w:ins>
      <w:del w:id="15" w:author="Hoover, Christopher M" w:date="2021-08-19T10:01:00Z">
        <w:r w:rsidR="00D119AA" w:rsidRPr="00E14288" w:rsidDel="005D11A5">
          <w:rPr>
            <w:rFonts w:ascii="Times New Roman" w:hAnsi="Times New Roman" w:cs="Times New Roman"/>
            <w:sz w:val="24"/>
            <w:szCs w:val="24"/>
          </w:rPr>
          <w:delText>-</w:delText>
        </w:r>
      </w:del>
      <w:r w:rsidR="00D119AA" w:rsidRPr="00E14288">
        <w:rPr>
          <w:rFonts w:ascii="Times New Roman" w:hAnsi="Times New Roman" w:cs="Times New Roman"/>
          <w:sz w:val="24"/>
          <w:szCs w:val="24"/>
        </w:rPr>
        <w:t>settings</w:t>
      </w:r>
      <w:r w:rsidR="006A2BBE">
        <w:rPr>
          <w:rFonts w:ascii="Times New Roman" w:hAnsi="Times New Roman" w:cs="Times New Roman"/>
          <w:sz w:val="24"/>
          <w:szCs w:val="24"/>
        </w:rPr>
        <w:t xml:space="preserve">. </w:t>
      </w:r>
      <w:commentRangeStart w:id="16"/>
      <w:commentRangeStart w:id="17"/>
      <w:r w:rsidR="006A2BBE">
        <w:rPr>
          <w:rFonts w:ascii="Times New Roman" w:hAnsi="Times New Roman" w:cs="Times New Roman"/>
          <w:sz w:val="24"/>
          <w:szCs w:val="24"/>
        </w:rPr>
        <w:t xml:space="preserve">This holds for vaccinated and unvaccinated staff </w:t>
      </w:r>
      <w:del w:id="18" w:author="Fukunaga, Rena (CDC/DDPHSIS/CGH/DGHT)" w:date="2021-08-19T11:19:00Z">
        <w:r w:rsidR="006A2BBE" w:rsidDel="00A62D45">
          <w:rPr>
            <w:rFonts w:ascii="Times New Roman" w:hAnsi="Times New Roman" w:cs="Times New Roman"/>
            <w:sz w:val="24"/>
            <w:szCs w:val="24"/>
          </w:rPr>
          <w:delText>as there</w:delText>
        </w:r>
      </w:del>
      <w:ins w:id="19" w:author="Fukunaga, Rena (CDC/DDPHSIS/CGH/DGHT)" w:date="2021-08-19T11:19:00Z">
        <w:r w:rsidR="00A62D45">
          <w:rPr>
            <w:rFonts w:ascii="Times New Roman" w:hAnsi="Times New Roman" w:cs="Times New Roman"/>
            <w:sz w:val="24"/>
            <w:szCs w:val="24"/>
          </w:rPr>
          <w:t>with growing reports of</w:t>
        </w:r>
      </w:ins>
      <w:r w:rsidR="006A2BBE">
        <w:rPr>
          <w:rFonts w:ascii="Times New Roman" w:hAnsi="Times New Roman" w:cs="Times New Roman"/>
          <w:sz w:val="24"/>
          <w:szCs w:val="24"/>
        </w:rPr>
        <w:t xml:space="preserve"> </w:t>
      </w:r>
      <w:del w:id="20" w:author="Fukunaga, Rena (CDC/DDPHSIS/CGH/DGHT)" w:date="2021-08-19T11:19:00Z">
        <w:r w:rsidR="006A2BBE" w:rsidDel="00FA2EFB">
          <w:rPr>
            <w:rFonts w:ascii="Times New Roman" w:hAnsi="Times New Roman" w:cs="Times New Roman"/>
            <w:sz w:val="24"/>
            <w:szCs w:val="24"/>
          </w:rPr>
          <w:delText xml:space="preserve">are </w:delText>
        </w:r>
        <w:commentRangeStart w:id="21"/>
        <w:commentRangeStart w:id="22"/>
        <w:r w:rsidR="006A2BBE" w:rsidDel="00FA2EFB">
          <w:rPr>
            <w:rFonts w:ascii="Times New Roman" w:hAnsi="Times New Roman" w:cs="Times New Roman"/>
            <w:sz w:val="24"/>
            <w:szCs w:val="24"/>
          </w:rPr>
          <w:delText>numerous</w:delText>
        </w:r>
        <w:commentRangeEnd w:id="21"/>
        <w:r w:rsidR="009F5948" w:rsidDel="00FA2EFB">
          <w:rPr>
            <w:rStyle w:val="CommentReference"/>
            <w:rFonts w:ascii="Times New Roman" w:hAnsi="Times New Roman" w:cs="Times New Roman"/>
          </w:rPr>
          <w:commentReference w:id="21"/>
        </w:r>
      </w:del>
      <w:commentRangeEnd w:id="22"/>
      <w:r w:rsidR="005909BC">
        <w:rPr>
          <w:rStyle w:val="CommentReference"/>
          <w:rFonts w:ascii="Times New Roman" w:hAnsi="Times New Roman" w:cs="Times New Roman"/>
        </w:rPr>
        <w:commentReference w:id="22"/>
      </w:r>
      <w:del w:id="23" w:author="Fukunaga, Rena (CDC/DDPHSIS/CGH/DGHT)" w:date="2021-08-19T11:19:00Z">
        <w:r w:rsidR="00CB4BD9" w:rsidRPr="00E14288" w:rsidDel="00FA2EFB">
          <w:rPr>
            <w:rFonts w:ascii="Times New Roman" w:hAnsi="Times New Roman" w:cs="Times New Roman"/>
            <w:sz w:val="24"/>
            <w:szCs w:val="24"/>
          </w:rPr>
          <w:delText xml:space="preserve"> </w:delText>
        </w:r>
      </w:del>
      <w:r w:rsidR="00CB4BD9" w:rsidRPr="00E14288">
        <w:rPr>
          <w:rFonts w:ascii="Times New Roman" w:hAnsi="Times New Roman" w:cs="Times New Roman"/>
          <w:sz w:val="24"/>
          <w:szCs w:val="24"/>
        </w:rPr>
        <w:t>vaccine breakthrough cases</w:t>
      </w:r>
      <w:ins w:id="24" w:author="Fukunaga, Rena (CDC/DDPHSIS/CGH/DGHT)" w:date="2021-08-19T11:19:00Z">
        <w:r w:rsidR="00A62D45">
          <w:rPr>
            <w:rFonts w:ascii="Times New Roman" w:hAnsi="Times New Roman" w:cs="Times New Roman"/>
            <w:sz w:val="24"/>
            <w:szCs w:val="24"/>
          </w:rPr>
          <w:t xml:space="preserve"> in </w:t>
        </w:r>
      </w:ins>
      <w:ins w:id="25" w:author="Fukunaga, Rena (CDC/DDPHSIS/CGH/DGHT)" w:date="2021-08-19T12:07:00Z">
        <w:r w:rsidR="00D07DCF">
          <w:rPr>
            <w:rFonts w:ascii="Times New Roman" w:hAnsi="Times New Roman" w:cs="Times New Roman"/>
            <w:sz w:val="24"/>
            <w:szCs w:val="24"/>
          </w:rPr>
          <w:t>large public gatherings</w:t>
        </w:r>
      </w:ins>
      <w:ins w:id="26" w:author="Fukunaga, Rena (CDC/DDPHSIS/CGH/DGHT)" w:date="2021-08-19T12:08:00Z">
        <w:r w:rsidR="00B637AE">
          <w:rPr>
            <w:rFonts w:ascii="Times New Roman" w:hAnsi="Times New Roman" w:cs="Times New Roman"/>
            <w:sz w:val="24"/>
            <w:szCs w:val="24"/>
          </w:rPr>
          <w:t xml:space="preserve"> </w:t>
        </w:r>
      </w:ins>
      <w:r w:rsidR="005D11A5">
        <w:rPr>
          <w:rFonts w:ascii="Times New Roman" w:hAnsi="Times New Roman" w:cs="Times New Roman"/>
          <w:sz w:val="24"/>
          <w:szCs w:val="24"/>
        </w:rPr>
        <w:fldChar w:fldCharType="begin"/>
      </w:r>
      <w:r w:rsidR="005D11A5">
        <w:rPr>
          <w:rFonts w:ascii="Times New Roman" w:hAnsi="Times New Roman" w:cs="Times New Roman"/>
          <w:sz w:val="24"/>
          <w:szCs w:val="24"/>
        </w:rPr>
        <w:instrText xml:space="preserve"> ADDIN ZOTERO_ITEM CSL_CITATION {"citationID":"Y0NvYNZp","properties":{"formattedCitation":"(14)","plainCitation":"(14)","noteIndex":0},"citationItems":[{"id":722,"uris":["http://zotero.org/users/3463997/items/M4CF5C68"],"uri":["http://zotero.org/users/3463997/items/M4CF5C68"],"itemData":{"id":722,"type":"article-journal","abstract":"What is already known about this topic? Variants of SARS-CoV-2 continue to emerge. The B.1.617.2 (Delta) variant is highly transmissible. What is added by this report? In July 2021, following multiple large public events in a Barnstable County, Massachusetts, town, 469 COVID-19 cases were identified among Massachusetts residents who had traveled to the town during July 3–17; 346 (74%) occurred in fully vaccinated persons. Testing identified the Delta variant in 90% of specimens from 133 patients. Cycle threshold values were similar among specimens from patients who were fully vaccinated and those who were not. What are the implications for public health practice? Jurisdictions might consider expanded prevention strategies, including universal masking in indoor public settings, particularly for large public gatherings that include travelers from many areas with differing levels of SARS-CoV-2 transmission.","container-title":"MMWR. Morbidity and Mortality Weekly Report","DOI":"10.15585/mmwr.mm7031e2","ISSN":"0149-2195, 1545-861X","issue":"31","journalAbbreviation":"MMWR Morb. Mortal. Wkly. Rep.","language":"en","page":"1059-1062","source":"DOI.org (Crossref)","title":"Outbreak of SARS-CoV-2 Infections, Including COVID-19 Vaccine Breakthrough Infections, Associated with Large Public Gatherings — Barnstable County, Massachusetts, July 2021","volume":"70","author":[{"family":"Brown","given":"Catherine M."},{"family":"Vostok","given":"Johanna"},{"family":"Johnson","given":"Hillary"},{"family":"Burns","given":"Meagan"},{"family":"Gharpure","given":"Radhika"},{"family":"Sami","given":"Samira"},{"family":"Sabo","given":"Rebecca T."},{"family":"Hall","given":"Noemi"},{"family":"Foreman","given":"Anne"},{"family":"Schubert","given":"Petra L."},{"family":"Gallagher","given":"Glen R."},{"family":"Fink","given":"Timelia"},{"family":"Madoff","given":"Lawrence C."},{"family":"Gabriel","given":"Stacey B."},{"family":"MacInnis","given":"Bronwyn"},{"family":"Park","given":"Daniel J."},{"family":"Siddle","given":"Katherine J."},{"family":"Harik","given":"Vaira"},{"family":"Arvidson","given":"Deirdre"},{"family":"Brock-Fisher","given":"Taylor"},{"family":"Dunn","given":"Molly"},{"family":"Kearns","given":"Amanda"},{"family":"Laney","given":"A. Scott"}],"issued":{"date-parts":[["2021",8,6]]}}}],"schema":"https://github.com/citation-style-language/schema/raw/master/csl-citation.json"} </w:instrText>
      </w:r>
      <w:r w:rsidR="005D11A5">
        <w:rPr>
          <w:rFonts w:ascii="Times New Roman" w:hAnsi="Times New Roman" w:cs="Times New Roman"/>
          <w:sz w:val="24"/>
          <w:szCs w:val="24"/>
        </w:rPr>
        <w:fldChar w:fldCharType="separate"/>
      </w:r>
      <w:r w:rsidR="005D11A5">
        <w:rPr>
          <w:rFonts w:ascii="Times New Roman" w:hAnsi="Times New Roman" w:cs="Times New Roman"/>
          <w:noProof/>
          <w:sz w:val="24"/>
          <w:szCs w:val="24"/>
        </w:rPr>
        <w:t>(14)</w:t>
      </w:r>
      <w:r w:rsidR="005D11A5">
        <w:rPr>
          <w:rFonts w:ascii="Times New Roman" w:hAnsi="Times New Roman" w:cs="Times New Roman"/>
          <w:sz w:val="24"/>
          <w:szCs w:val="24"/>
        </w:rPr>
        <w:fldChar w:fldCharType="end"/>
      </w:r>
      <w:ins w:id="27" w:author="Fukunaga, Rena (CDC/DDPHSIS/CGH/DGHT)" w:date="2021-08-19T12:08:00Z">
        <w:del w:id="28" w:author="Hoover, Christopher M" w:date="2021-08-19T10:03:00Z">
          <w:r w:rsidR="00B637AE" w:rsidDel="005D11A5">
            <w:rPr>
              <w:rFonts w:ascii="Times New Roman" w:hAnsi="Times New Roman" w:cs="Times New Roman"/>
              <w:sz w:val="24"/>
              <w:szCs w:val="24"/>
            </w:rPr>
            <w:delText>(14)</w:delText>
          </w:r>
        </w:del>
        <w:r w:rsidR="00B637AE">
          <w:rPr>
            <w:rFonts w:ascii="Times New Roman" w:hAnsi="Times New Roman" w:cs="Times New Roman"/>
            <w:sz w:val="24"/>
            <w:szCs w:val="24"/>
          </w:rPr>
          <w:t>, as well as</w:t>
        </w:r>
      </w:ins>
      <w:ins w:id="29" w:author="Fukunaga, Rena (CDC/DDPHSIS/CGH/DGHT)" w:date="2021-08-19T12:10:00Z">
        <w:r w:rsidR="00CE21EA">
          <w:rPr>
            <w:rFonts w:ascii="Times New Roman" w:hAnsi="Times New Roman" w:cs="Times New Roman"/>
            <w:sz w:val="24"/>
            <w:szCs w:val="24"/>
          </w:rPr>
          <w:t xml:space="preserve"> in</w:t>
        </w:r>
      </w:ins>
      <w:ins w:id="30" w:author="Fukunaga, Rena (CDC/DDPHSIS/CGH/DGHT)" w:date="2021-08-19T12:08:00Z">
        <w:r w:rsidR="00B637AE">
          <w:rPr>
            <w:rFonts w:ascii="Times New Roman" w:hAnsi="Times New Roman" w:cs="Times New Roman"/>
            <w:sz w:val="24"/>
            <w:szCs w:val="24"/>
          </w:rPr>
          <w:t xml:space="preserve"> congregate</w:t>
        </w:r>
      </w:ins>
      <w:ins w:id="31" w:author="Hoover, Christopher M" w:date="2021-08-19T10:04:00Z">
        <w:r w:rsidR="005D11A5">
          <w:rPr>
            <w:rFonts w:ascii="Times New Roman" w:hAnsi="Times New Roman" w:cs="Times New Roman"/>
            <w:sz w:val="24"/>
            <w:szCs w:val="24"/>
          </w:rPr>
          <w:t xml:space="preserve"> </w:t>
        </w:r>
      </w:ins>
      <w:ins w:id="32" w:author="Fukunaga, Rena (CDC/DDPHSIS/CGH/DGHT)" w:date="2021-08-19T12:08:00Z">
        <w:del w:id="33" w:author="Hoover, Christopher M" w:date="2021-08-19T10:04:00Z">
          <w:r w:rsidR="00B637AE" w:rsidDel="005D11A5">
            <w:rPr>
              <w:rFonts w:ascii="Times New Roman" w:hAnsi="Times New Roman" w:cs="Times New Roman"/>
              <w:sz w:val="24"/>
              <w:szCs w:val="24"/>
            </w:rPr>
            <w:delText>-</w:delText>
          </w:r>
        </w:del>
        <w:r w:rsidR="00B637AE">
          <w:rPr>
            <w:rFonts w:ascii="Times New Roman" w:hAnsi="Times New Roman" w:cs="Times New Roman"/>
            <w:sz w:val="24"/>
            <w:szCs w:val="24"/>
          </w:rPr>
          <w:t>sett</w:t>
        </w:r>
      </w:ins>
      <w:ins w:id="34" w:author="Fukunaga, Rena (CDC/DDPHSIS/CGH/DGHT)" w:date="2021-08-19T12:09:00Z">
        <w:r w:rsidR="00B637AE">
          <w:rPr>
            <w:rFonts w:ascii="Times New Roman" w:hAnsi="Times New Roman" w:cs="Times New Roman"/>
            <w:sz w:val="24"/>
            <w:szCs w:val="24"/>
          </w:rPr>
          <w:t xml:space="preserve">ings </w:t>
        </w:r>
      </w:ins>
      <w:ins w:id="35" w:author="Fukunaga, Rena (CDC/DDPHSIS/CGH/DGHT)" w:date="2021-08-19T12:10:00Z">
        <w:r w:rsidR="00CE21EA">
          <w:rPr>
            <w:rFonts w:ascii="Times New Roman" w:hAnsi="Times New Roman" w:cs="Times New Roman"/>
            <w:sz w:val="24"/>
            <w:szCs w:val="24"/>
          </w:rPr>
          <w:t>such as</w:t>
        </w:r>
      </w:ins>
      <w:ins w:id="36" w:author="Fukunaga, Rena (CDC/DDPHSIS/CGH/DGHT)" w:date="2021-08-19T12:09:00Z">
        <w:r w:rsidR="00B637AE">
          <w:rPr>
            <w:rFonts w:ascii="Times New Roman" w:hAnsi="Times New Roman" w:cs="Times New Roman"/>
            <w:sz w:val="24"/>
            <w:szCs w:val="24"/>
          </w:rPr>
          <w:t xml:space="preserve"> </w:t>
        </w:r>
      </w:ins>
      <w:ins w:id="37" w:author="Fukunaga, Rena (CDC/DDPHSIS/CGH/DGHT)" w:date="2021-08-19T12:07:00Z">
        <w:r w:rsidR="00D07DCF">
          <w:rPr>
            <w:rFonts w:ascii="Times New Roman" w:hAnsi="Times New Roman" w:cs="Times New Roman"/>
            <w:sz w:val="24"/>
            <w:szCs w:val="24"/>
          </w:rPr>
          <w:t xml:space="preserve">health care </w:t>
        </w:r>
      </w:ins>
      <w:r w:rsidR="005D11A5">
        <w:rPr>
          <w:rFonts w:ascii="Times New Roman" w:hAnsi="Times New Roman" w:cs="Times New Roman"/>
          <w:sz w:val="24"/>
          <w:szCs w:val="24"/>
        </w:rPr>
        <w:fldChar w:fldCharType="begin"/>
      </w:r>
      <w:r w:rsidR="005D11A5">
        <w:rPr>
          <w:rFonts w:ascii="Times New Roman" w:hAnsi="Times New Roman" w:cs="Times New Roman"/>
          <w:sz w:val="24"/>
          <w:szCs w:val="24"/>
        </w:rPr>
        <w:instrText xml:space="preserve"> ADDIN ZOTERO_ITEM CSL_CITATION {"citationID":"1g12xU1G","properties":{"formattedCitation":"(15)","plainCitation":"(15)","noteIndex":0},"citationItems":[{"id":723,"uris":["http://zotero.org/users/3463997/items/TKH762WY"],"uri":["http://zotero.org/users/3463997/items/TKH762WY"],"itemData":{"id":723,"type":"article-journal","container-title":"New England Journal of Medicine","DOI":"10.1056/NEJMoa2109072","ISSN":"0028-4793","issue":"0","note":"publisher: Massachusetts Medical Society\n_eprint: https://doi.org/10.1056/NEJMoa2109072","page":"null","source":"Taylor and Francis+NEJM","title":"Covid-19 Breakthrough Infections in Vaccinated Health Care Workers","volume":"0","author":[{"family":"Bergwerk","given":"Moriah"},{"family":"Gonen","given":"Tal"},{"family":"Lustig","given":"Yaniv"},{"family":"Amit","given":"Sharon"},{"family":"Lipsitch","given":"Marc"},{"family":"Cohen","given":"Carmit"},{"family":"Mandelboim","given":"Michal"},{"family":"Gal Levin","given":"Einav"},{"family":"Rubin","given":"Carmit"},{"family":"Indenbaum","given":"Victoria"},{"family":"Tal","given":"Ilana"},{"family":"Zavitan","given":"Malka"},{"family":"Zuckerman","given":"Neta"},{"family":"Bar-Chaim","given":"Adina"},{"family":"Kreiss","given":"Yitshak"},{"family":"Regev-Yochay","given":"Gili"}],"issued":{"date-parts":[["2021",7,28]]}}}],"schema":"https://github.com/citation-style-language/schema/raw/master/csl-citation.json"} </w:instrText>
      </w:r>
      <w:r w:rsidR="005D11A5">
        <w:rPr>
          <w:rFonts w:ascii="Times New Roman" w:hAnsi="Times New Roman" w:cs="Times New Roman"/>
          <w:sz w:val="24"/>
          <w:szCs w:val="24"/>
        </w:rPr>
        <w:fldChar w:fldCharType="separate"/>
      </w:r>
      <w:r w:rsidR="005D11A5">
        <w:rPr>
          <w:rFonts w:ascii="Times New Roman" w:hAnsi="Times New Roman" w:cs="Times New Roman"/>
          <w:noProof/>
          <w:sz w:val="24"/>
          <w:szCs w:val="24"/>
        </w:rPr>
        <w:t>(15)</w:t>
      </w:r>
      <w:r w:rsidR="005D11A5">
        <w:rPr>
          <w:rFonts w:ascii="Times New Roman" w:hAnsi="Times New Roman" w:cs="Times New Roman"/>
          <w:sz w:val="24"/>
          <w:szCs w:val="24"/>
        </w:rPr>
        <w:fldChar w:fldCharType="end"/>
      </w:r>
      <w:ins w:id="38" w:author="Fukunaga, Rena (CDC/DDPHSIS/CGH/DGHT)" w:date="2021-08-19T11:20:00Z">
        <w:del w:id="39" w:author="Hoover, Christopher M" w:date="2021-08-19T10:04:00Z">
          <w:r w:rsidR="005909BC" w:rsidDel="005D11A5">
            <w:rPr>
              <w:rFonts w:ascii="Times New Roman" w:hAnsi="Times New Roman" w:cs="Times New Roman"/>
              <w:sz w:val="24"/>
              <w:szCs w:val="24"/>
            </w:rPr>
            <w:delText>(</w:delText>
          </w:r>
        </w:del>
      </w:ins>
      <w:ins w:id="40" w:author="Fukunaga, Rena (CDC/DDPHSIS/CGH/DGHT)" w:date="2021-08-19T12:05:00Z">
        <w:del w:id="41" w:author="Hoover, Christopher M" w:date="2021-08-19T10:04:00Z">
          <w:r w:rsidR="00C231E2" w:rsidDel="005D11A5">
            <w:rPr>
              <w:rFonts w:ascii="Times New Roman" w:hAnsi="Times New Roman" w:cs="Times New Roman"/>
              <w:sz w:val="24"/>
              <w:szCs w:val="24"/>
            </w:rPr>
            <w:delText>1</w:delText>
          </w:r>
        </w:del>
      </w:ins>
      <w:ins w:id="42" w:author="Fukunaga, Rena (CDC/DDPHSIS/CGH/DGHT)" w:date="2021-08-19T12:10:00Z">
        <w:del w:id="43" w:author="Hoover, Christopher M" w:date="2021-08-19T10:04:00Z">
          <w:r w:rsidR="00CE21EA" w:rsidDel="005D11A5">
            <w:rPr>
              <w:rFonts w:ascii="Times New Roman" w:hAnsi="Times New Roman" w:cs="Times New Roman"/>
              <w:sz w:val="24"/>
              <w:szCs w:val="24"/>
            </w:rPr>
            <w:delText>5</w:delText>
          </w:r>
        </w:del>
      </w:ins>
      <w:ins w:id="44" w:author="Fukunaga, Rena (CDC/DDPHSIS/CGH/DGHT)" w:date="2021-08-19T11:20:00Z">
        <w:del w:id="45" w:author="Hoover, Christopher M" w:date="2021-08-19T10:04:00Z">
          <w:r w:rsidR="005909BC" w:rsidDel="005D11A5">
            <w:rPr>
              <w:rFonts w:ascii="Times New Roman" w:hAnsi="Times New Roman" w:cs="Times New Roman"/>
              <w:sz w:val="24"/>
              <w:szCs w:val="24"/>
            </w:rPr>
            <w:delText>)</w:delText>
          </w:r>
        </w:del>
      </w:ins>
      <w:ins w:id="46" w:author="Fukunaga, Rena (CDC/DDPHSIS/CGH/DGHT)" w:date="2021-08-19T12:08:00Z">
        <w:r w:rsidR="007E619A">
          <w:rPr>
            <w:rFonts w:ascii="Times New Roman" w:hAnsi="Times New Roman" w:cs="Times New Roman"/>
            <w:sz w:val="24"/>
            <w:szCs w:val="24"/>
          </w:rPr>
          <w:t xml:space="preserve">, </w:t>
        </w:r>
        <w:r w:rsidR="00B637AE">
          <w:rPr>
            <w:rFonts w:ascii="Times New Roman" w:hAnsi="Times New Roman" w:cs="Times New Roman"/>
            <w:sz w:val="24"/>
            <w:szCs w:val="24"/>
          </w:rPr>
          <w:t>and</w:t>
        </w:r>
        <w:r w:rsidR="007E619A">
          <w:rPr>
            <w:rFonts w:ascii="Times New Roman" w:hAnsi="Times New Roman" w:cs="Times New Roman"/>
            <w:sz w:val="24"/>
            <w:szCs w:val="24"/>
          </w:rPr>
          <w:t xml:space="preserve"> </w:t>
        </w:r>
        <w:r w:rsidR="00B637AE">
          <w:rPr>
            <w:rFonts w:ascii="Times New Roman" w:hAnsi="Times New Roman" w:cs="Times New Roman"/>
            <w:sz w:val="24"/>
            <w:szCs w:val="24"/>
          </w:rPr>
          <w:t xml:space="preserve">correctional </w:t>
        </w:r>
      </w:ins>
      <w:r w:rsidR="005D11A5">
        <w:rPr>
          <w:rFonts w:ascii="Times New Roman" w:hAnsi="Times New Roman" w:cs="Times New Roman"/>
          <w:sz w:val="24"/>
          <w:szCs w:val="24"/>
        </w:rPr>
        <w:fldChar w:fldCharType="begin"/>
      </w:r>
      <w:r w:rsidR="005D11A5">
        <w:rPr>
          <w:rFonts w:ascii="Times New Roman" w:hAnsi="Times New Roman" w:cs="Times New Roman"/>
          <w:sz w:val="24"/>
          <w:szCs w:val="24"/>
        </w:rPr>
        <w:instrText xml:space="preserve"> ADDIN ZOTERO_ITEM CSL_CITATION {"citationID":"WTdgP6fk","properties":{"formattedCitation":"(16)","plainCitation":"(16)","noteIndex":0},"citationItems":[{"id":728,"uris":["http://zotero.org/users/3463997/items/HJNXUNKK"],"uri":["http://zotero.org/users/3463997/items/HJNXUNKK"],"itemData":{"id":728,"type":"article-journal","container-title":"The New England Journal of Medicine","DOI":"10.1056/NEJMc2108479","ISSN":"1533-4406","journalAbbreviation":"N Engl J Med","language":"eng","note":"PMID: 34233109\nPMCID: PMC8279089","source":"PubMed","title":"Breakthrough SARS-CoV-2 Infections in Prison after Vaccination","author":[{"family":"Brinkley-Rubinstein","given":"Lauren"},{"family":"Peterson","given":"Meghan"},{"family":"Martin","given":"Rosemarie"},{"family":"Chan","given":"Philip"},{"family":"Berk","given":"Justin"}],"issued":{"date-parts":[["2021",7,7]]}}}],"schema":"https://github.com/citation-style-language/schema/raw/master/csl-citation.json"} </w:instrText>
      </w:r>
      <w:r w:rsidR="005D11A5">
        <w:rPr>
          <w:rFonts w:ascii="Times New Roman" w:hAnsi="Times New Roman" w:cs="Times New Roman"/>
          <w:sz w:val="24"/>
          <w:szCs w:val="24"/>
        </w:rPr>
        <w:fldChar w:fldCharType="separate"/>
      </w:r>
      <w:r w:rsidR="005D11A5">
        <w:rPr>
          <w:rFonts w:ascii="Times New Roman" w:hAnsi="Times New Roman" w:cs="Times New Roman"/>
          <w:noProof/>
          <w:sz w:val="24"/>
          <w:szCs w:val="24"/>
        </w:rPr>
        <w:t>(16)</w:t>
      </w:r>
      <w:r w:rsidR="005D11A5">
        <w:rPr>
          <w:rFonts w:ascii="Times New Roman" w:hAnsi="Times New Roman" w:cs="Times New Roman"/>
          <w:sz w:val="24"/>
          <w:szCs w:val="24"/>
        </w:rPr>
        <w:fldChar w:fldCharType="end"/>
      </w:r>
      <w:ins w:id="47" w:author="Fukunaga, Rena (CDC/DDPHSIS/CGH/DGHT)" w:date="2021-08-19T12:09:00Z">
        <w:del w:id="48" w:author="Hoover, Christopher M" w:date="2021-08-19T10:03:00Z">
          <w:r w:rsidR="00B637AE" w:rsidDel="005D11A5">
            <w:rPr>
              <w:rFonts w:ascii="Times New Roman" w:hAnsi="Times New Roman" w:cs="Times New Roman"/>
              <w:sz w:val="24"/>
              <w:szCs w:val="24"/>
            </w:rPr>
            <w:delText>(1</w:delText>
          </w:r>
        </w:del>
      </w:ins>
      <w:ins w:id="49" w:author="Fukunaga, Rena (CDC/DDPHSIS/CGH/DGHT)" w:date="2021-08-19T12:10:00Z">
        <w:del w:id="50" w:author="Hoover, Christopher M" w:date="2021-08-19T10:03:00Z">
          <w:r w:rsidR="00CE21EA" w:rsidDel="005D11A5">
            <w:rPr>
              <w:rFonts w:ascii="Times New Roman" w:hAnsi="Times New Roman" w:cs="Times New Roman"/>
              <w:sz w:val="24"/>
              <w:szCs w:val="24"/>
            </w:rPr>
            <w:delText>6</w:delText>
          </w:r>
        </w:del>
      </w:ins>
      <w:ins w:id="51" w:author="Fukunaga, Rena (CDC/DDPHSIS/CGH/DGHT)" w:date="2021-08-19T12:09:00Z">
        <w:del w:id="52" w:author="Hoover, Christopher M" w:date="2021-08-19T10:03:00Z">
          <w:r w:rsidR="00B637AE" w:rsidDel="005D11A5">
            <w:rPr>
              <w:rFonts w:ascii="Times New Roman" w:hAnsi="Times New Roman" w:cs="Times New Roman"/>
              <w:sz w:val="24"/>
              <w:szCs w:val="24"/>
            </w:rPr>
            <w:delText>)</w:delText>
          </w:r>
        </w:del>
        <w:r w:rsidR="00B637AE">
          <w:rPr>
            <w:rFonts w:ascii="Times New Roman" w:hAnsi="Times New Roman" w:cs="Times New Roman"/>
            <w:sz w:val="24"/>
            <w:szCs w:val="24"/>
          </w:rPr>
          <w:t xml:space="preserve"> </w:t>
        </w:r>
      </w:ins>
      <w:ins w:id="53" w:author="Fukunaga, Rena (CDC/DDPHSIS/CGH/DGHT)" w:date="2021-08-19T12:08:00Z">
        <w:r w:rsidR="00B637AE">
          <w:rPr>
            <w:rFonts w:ascii="Times New Roman" w:hAnsi="Times New Roman" w:cs="Times New Roman"/>
            <w:sz w:val="24"/>
            <w:szCs w:val="24"/>
          </w:rPr>
          <w:t>facilities</w:t>
        </w:r>
      </w:ins>
      <w:r w:rsidR="00E852DD" w:rsidRPr="00E14288">
        <w:rPr>
          <w:rFonts w:ascii="Times New Roman" w:hAnsi="Times New Roman" w:cs="Times New Roman"/>
          <w:sz w:val="24"/>
          <w:szCs w:val="24"/>
        </w:rPr>
        <w:t>.</w:t>
      </w:r>
      <w:commentRangeEnd w:id="16"/>
      <w:r w:rsidR="00635B19">
        <w:rPr>
          <w:rStyle w:val="CommentReference"/>
          <w:rFonts w:ascii="Times New Roman" w:hAnsi="Times New Roman" w:cs="Times New Roman"/>
        </w:rPr>
        <w:commentReference w:id="16"/>
      </w:r>
      <w:commentRangeEnd w:id="17"/>
      <w:r w:rsidR="005909BC">
        <w:rPr>
          <w:rStyle w:val="CommentReference"/>
          <w:rFonts w:ascii="Times New Roman" w:hAnsi="Times New Roman" w:cs="Times New Roman"/>
        </w:rPr>
        <w:commentReference w:id="17"/>
      </w:r>
      <w:r w:rsidR="00E852DD" w:rsidRPr="00E14288">
        <w:rPr>
          <w:rFonts w:ascii="Times New Roman" w:hAnsi="Times New Roman" w:cs="Times New Roman"/>
          <w:sz w:val="24"/>
          <w:szCs w:val="24"/>
        </w:rPr>
        <w:t xml:space="preserve"> At this time,</w:t>
      </w:r>
      <w:ins w:id="54" w:author="Fukunaga, Rena (CDC/DDPHSIS/CGH/DGHT)" w:date="2021-08-19T11:21:00Z">
        <w:r w:rsidR="005909BC">
          <w:rPr>
            <w:rFonts w:ascii="Times New Roman" w:hAnsi="Times New Roman" w:cs="Times New Roman"/>
            <w:sz w:val="24"/>
            <w:szCs w:val="24"/>
          </w:rPr>
          <w:t xml:space="preserve"> the </w:t>
        </w:r>
        <w:r w:rsidR="00C25440" w:rsidRPr="00C25440">
          <w:rPr>
            <w:rFonts w:ascii="Times New Roman" w:hAnsi="Times New Roman" w:cs="Times New Roman"/>
            <w:sz w:val="24"/>
            <w:szCs w:val="24"/>
          </w:rPr>
          <w:t>Interim Guidance for SARS-CoV-2 Testing in Correctional and Detention</w:t>
        </w:r>
      </w:ins>
      <w:ins w:id="55" w:author="Fukunaga, Rena (CDC/DDPHSIS/CGH/DGHT)" w:date="2021-08-19T12:12:00Z">
        <w:r w:rsidR="00E3512A">
          <w:rPr>
            <w:rFonts w:ascii="Times New Roman" w:hAnsi="Times New Roman" w:cs="Times New Roman"/>
            <w:sz w:val="24"/>
            <w:szCs w:val="24"/>
          </w:rPr>
          <w:t xml:space="preserve"> (13)</w:t>
        </w:r>
      </w:ins>
      <w:ins w:id="56" w:author="Fukunaga, Rena (CDC/DDPHSIS/CGH/DGHT)" w:date="2021-08-19T11:21:00Z">
        <w:r w:rsidR="00C25440" w:rsidRPr="00C25440">
          <w:rPr>
            <w:rFonts w:ascii="Times New Roman" w:hAnsi="Times New Roman" w:cs="Times New Roman"/>
            <w:sz w:val="24"/>
            <w:szCs w:val="24"/>
          </w:rPr>
          <w:t xml:space="preserve"> </w:t>
        </w:r>
      </w:ins>
      <w:del w:id="57" w:author="Fukunaga, Rena (CDC/DDPHSIS/CGH/DGHT)" w:date="2021-08-19T11:21:00Z">
        <w:r w:rsidR="00E852DD" w:rsidRPr="00E14288" w:rsidDel="00C25440">
          <w:rPr>
            <w:rFonts w:ascii="Times New Roman" w:hAnsi="Times New Roman" w:cs="Times New Roman"/>
            <w:sz w:val="24"/>
            <w:szCs w:val="24"/>
          </w:rPr>
          <w:delText xml:space="preserve"> </w:delText>
        </w:r>
      </w:del>
      <w:commentRangeStart w:id="58"/>
      <w:commentRangeStart w:id="59"/>
      <w:del w:id="60" w:author="Fukunaga, Rena (CDC/DDPHSIS/CGH/DGHT)" w:date="2021-08-19T11:22:00Z">
        <w:r w:rsidR="00E852DD" w:rsidRPr="00E14288" w:rsidDel="00C25440">
          <w:rPr>
            <w:rFonts w:ascii="Times New Roman" w:hAnsi="Times New Roman" w:cs="Times New Roman"/>
            <w:sz w:val="24"/>
            <w:szCs w:val="24"/>
          </w:rPr>
          <w:delText>guidance</w:delText>
        </w:r>
      </w:del>
      <w:commentRangeEnd w:id="58"/>
      <w:commentRangeEnd w:id="59"/>
      <w:ins w:id="61" w:author="Fukunaga, Rena (CDC/DDPHSIS/CGH/DGHT)" w:date="2021-08-19T11:22:00Z">
        <w:r w:rsidR="00C25440" w:rsidRPr="00C25440">
          <w:rPr>
            <w:rFonts w:ascii="Times New Roman" w:hAnsi="Times New Roman" w:cs="Times New Roman"/>
            <w:sz w:val="24"/>
            <w:szCs w:val="24"/>
          </w:rPr>
          <w:t>Facilities</w:t>
        </w:r>
      </w:ins>
      <w:del w:id="62" w:author="Fukunaga, Rena (CDC/DDPHSIS/CGH/DGHT)" w:date="2021-08-19T11:22:00Z">
        <w:r w:rsidR="00B812AC" w:rsidDel="00C25440">
          <w:rPr>
            <w:rStyle w:val="CommentReference"/>
            <w:rFonts w:ascii="Times New Roman" w:hAnsi="Times New Roman" w:cs="Times New Roman"/>
          </w:rPr>
          <w:commentReference w:id="58"/>
        </w:r>
      </w:del>
      <w:r w:rsidR="009231F1">
        <w:rPr>
          <w:rStyle w:val="CommentReference"/>
          <w:rFonts w:ascii="Times New Roman" w:hAnsi="Times New Roman" w:cs="Times New Roman"/>
        </w:rPr>
        <w:commentReference w:id="59"/>
      </w:r>
      <w:ins w:id="63" w:author="Hoover, Christopher M" w:date="2021-08-19T10:04:00Z">
        <w:r w:rsidR="005D11A5">
          <w:rPr>
            <w:rFonts w:ascii="Times New Roman" w:hAnsi="Times New Roman" w:cs="Times New Roman"/>
            <w:sz w:val="24"/>
            <w:szCs w:val="24"/>
          </w:rPr>
          <w:t xml:space="preserve"> </w:t>
        </w:r>
      </w:ins>
      <w:del w:id="64" w:author="Fukunaga, Rena (CDC/DDPHSIS/CGH/DGHT)" w:date="2021-08-19T11:22:00Z">
        <w:r w:rsidR="00E852DD" w:rsidRPr="00E14288" w:rsidDel="00C25440">
          <w:rPr>
            <w:rFonts w:ascii="Times New Roman" w:hAnsi="Times New Roman" w:cs="Times New Roman"/>
            <w:sz w:val="24"/>
            <w:szCs w:val="24"/>
          </w:rPr>
          <w:delText xml:space="preserve"> </w:delText>
        </w:r>
      </w:del>
      <w:r w:rsidR="00E852DD" w:rsidRPr="00E14288">
        <w:rPr>
          <w:rFonts w:ascii="Times New Roman" w:hAnsi="Times New Roman" w:cs="Times New Roman"/>
          <w:sz w:val="24"/>
          <w:szCs w:val="24"/>
        </w:rPr>
        <w:t>does not specify when staff should be tested during the work week</w:t>
      </w:r>
      <w:r w:rsidR="00E14288" w:rsidRPr="00E14288">
        <w:rPr>
          <w:rFonts w:ascii="Times New Roman" w:hAnsi="Times New Roman" w:cs="Times New Roman"/>
          <w:sz w:val="24"/>
          <w:szCs w:val="24"/>
        </w:rPr>
        <w:t xml:space="preserve"> to </w:t>
      </w:r>
      <w:r w:rsidR="00474A59">
        <w:rPr>
          <w:rFonts w:ascii="Times New Roman" w:hAnsi="Times New Roman" w:cs="Times New Roman"/>
          <w:sz w:val="24"/>
          <w:szCs w:val="24"/>
        </w:rPr>
        <w:t xml:space="preserve">minimize the spread of </w:t>
      </w:r>
      <w:del w:id="65" w:author="Zhao, Guixiang (Grace) (CDC/ONDIEH/NCCDPHP)" w:date="2021-08-17T15:53:00Z">
        <w:r w:rsidR="00474A59" w:rsidDel="00B812AC">
          <w:rPr>
            <w:rFonts w:ascii="Times New Roman" w:hAnsi="Times New Roman" w:cs="Times New Roman"/>
            <w:sz w:val="24"/>
            <w:szCs w:val="24"/>
          </w:rPr>
          <w:delText>COVID-19</w:delText>
        </w:r>
      </w:del>
      <w:ins w:id="66" w:author="Zhao, Guixiang (Grace) (CDC/ONDIEH/NCCDPHP)" w:date="2021-08-17T15:53:00Z">
        <w:r w:rsidR="00B812AC">
          <w:rPr>
            <w:rFonts w:ascii="Times New Roman" w:hAnsi="Times New Roman" w:cs="Times New Roman"/>
            <w:sz w:val="24"/>
            <w:szCs w:val="24"/>
          </w:rPr>
          <w:t>SARS-CoV-2</w:t>
        </w:r>
      </w:ins>
      <w:r w:rsidR="00474A59">
        <w:rPr>
          <w:rFonts w:ascii="Times New Roman" w:hAnsi="Times New Roman" w:cs="Times New Roman"/>
          <w:sz w:val="24"/>
          <w:szCs w:val="24"/>
        </w:rPr>
        <w:t xml:space="preserve"> via</w:t>
      </w:r>
      <w:r w:rsidR="00E14288" w:rsidRPr="00E14288">
        <w:rPr>
          <w:rFonts w:ascii="Times New Roman" w:hAnsi="Times New Roman" w:cs="Times New Roman"/>
          <w:sz w:val="24"/>
          <w:szCs w:val="24"/>
        </w:rPr>
        <w:t xml:space="preserve"> rapid identification and isolation of new staff cases.</w:t>
      </w:r>
    </w:p>
    <w:p w14:paraId="6A822D22" w14:textId="79ADEEAB" w:rsidR="00B4730A" w:rsidRPr="00E14288" w:rsidRDefault="0015497D" w:rsidP="00690A47">
      <w:pPr>
        <w:spacing w:line="480" w:lineRule="auto"/>
        <w:ind w:firstLine="720"/>
        <w:rPr>
          <w:rFonts w:ascii="Times New Roman" w:hAnsi="Times New Roman" w:cs="Times New Roman"/>
          <w:sz w:val="24"/>
          <w:szCs w:val="24"/>
        </w:rPr>
      </w:pPr>
      <w:r w:rsidRPr="00E14288">
        <w:rPr>
          <w:rFonts w:ascii="Times New Roman" w:hAnsi="Times New Roman" w:cs="Times New Roman"/>
          <w:sz w:val="24"/>
          <w:szCs w:val="24"/>
        </w:rPr>
        <w:lastRenderedPageBreak/>
        <w:t xml:space="preserve">Here we </w:t>
      </w:r>
      <w:del w:id="67" w:author="Hoover, Christopher M" w:date="2021-08-19T11:59:00Z">
        <w:r w:rsidRPr="00E14288" w:rsidDel="008F141A">
          <w:rPr>
            <w:rFonts w:ascii="Times New Roman" w:hAnsi="Times New Roman" w:cs="Times New Roman"/>
            <w:sz w:val="24"/>
            <w:szCs w:val="24"/>
          </w:rPr>
          <w:delText xml:space="preserve">draw on </w:delText>
        </w:r>
      </w:del>
      <w:del w:id="68" w:author="Hoover, Christopher M" w:date="2021-08-19T10:08:00Z">
        <w:r w:rsidRPr="00E14288" w:rsidDel="005D11A5">
          <w:rPr>
            <w:rFonts w:ascii="Times New Roman" w:hAnsi="Times New Roman" w:cs="Times New Roman"/>
            <w:sz w:val="24"/>
            <w:szCs w:val="24"/>
          </w:rPr>
          <w:delText>staff</w:delText>
        </w:r>
        <w:r w:rsidR="00221343" w:rsidRPr="00E14288" w:rsidDel="005D11A5">
          <w:rPr>
            <w:rFonts w:ascii="Times New Roman" w:hAnsi="Times New Roman" w:cs="Times New Roman"/>
            <w:sz w:val="24"/>
            <w:szCs w:val="24"/>
          </w:rPr>
          <w:delText>ing</w:delText>
        </w:r>
        <w:r w:rsidRPr="00E14288" w:rsidDel="005D11A5">
          <w:rPr>
            <w:rFonts w:ascii="Times New Roman" w:hAnsi="Times New Roman" w:cs="Times New Roman"/>
            <w:sz w:val="24"/>
            <w:szCs w:val="24"/>
          </w:rPr>
          <w:delText xml:space="preserve"> </w:delText>
        </w:r>
      </w:del>
      <w:del w:id="69" w:author="Hoover, Christopher M" w:date="2021-08-19T11:59:00Z">
        <w:r w:rsidRPr="00E14288" w:rsidDel="008F141A">
          <w:rPr>
            <w:rFonts w:ascii="Times New Roman" w:hAnsi="Times New Roman" w:cs="Times New Roman"/>
            <w:sz w:val="24"/>
            <w:szCs w:val="24"/>
          </w:rPr>
          <w:delText xml:space="preserve">and testing schedules from carceral facilities </w:delText>
        </w:r>
        <w:r w:rsidR="00C34B43" w:rsidRPr="00E14288" w:rsidDel="008F141A">
          <w:rPr>
            <w:rFonts w:ascii="Times New Roman" w:hAnsi="Times New Roman" w:cs="Times New Roman"/>
            <w:sz w:val="24"/>
            <w:szCs w:val="24"/>
          </w:rPr>
          <w:delText>operated by the California Department of Corrections and Rehabilitation (CDCR)</w:delText>
        </w:r>
        <w:r w:rsidRPr="00E14288" w:rsidDel="008F141A">
          <w:rPr>
            <w:rFonts w:ascii="Times New Roman" w:hAnsi="Times New Roman" w:cs="Times New Roman"/>
            <w:sz w:val="24"/>
            <w:szCs w:val="24"/>
          </w:rPr>
          <w:delText xml:space="preserve"> to </w:delText>
        </w:r>
      </w:del>
      <w:r w:rsidR="00871CF6">
        <w:rPr>
          <w:rFonts w:ascii="Times New Roman" w:hAnsi="Times New Roman" w:cs="Times New Roman"/>
          <w:sz w:val="24"/>
          <w:szCs w:val="24"/>
        </w:rPr>
        <w:t>exam</w:t>
      </w:r>
      <w:r w:rsidR="006F35CB">
        <w:rPr>
          <w:rFonts w:ascii="Times New Roman" w:hAnsi="Times New Roman" w:cs="Times New Roman"/>
          <w:sz w:val="24"/>
          <w:szCs w:val="24"/>
        </w:rPr>
        <w:t>in</w:t>
      </w:r>
      <w:r w:rsidR="00871CF6">
        <w:rPr>
          <w:rFonts w:ascii="Times New Roman" w:hAnsi="Times New Roman" w:cs="Times New Roman"/>
          <w:sz w:val="24"/>
          <w:szCs w:val="24"/>
        </w:rPr>
        <w:t xml:space="preserve">e the relationship between </w:t>
      </w:r>
      <w:del w:id="70" w:author="Hoover, Christopher M" w:date="2021-08-19T10:06:00Z">
        <w:r w:rsidR="00474A59" w:rsidDel="005D11A5">
          <w:rPr>
            <w:rFonts w:ascii="Times New Roman" w:hAnsi="Times New Roman" w:cs="Times New Roman"/>
            <w:sz w:val="24"/>
            <w:szCs w:val="24"/>
          </w:rPr>
          <w:delText xml:space="preserve">staffing </w:delText>
        </w:r>
      </w:del>
      <w:ins w:id="71" w:author="Hoover, Christopher M" w:date="2021-08-19T10:06:00Z">
        <w:r w:rsidR="005D11A5">
          <w:rPr>
            <w:rFonts w:ascii="Times New Roman" w:hAnsi="Times New Roman" w:cs="Times New Roman"/>
            <w:sz w:val="24"/>
            <w:szCs w:val="24"/>
          </w:rPr>
          <w:t>work schedules,</w:t>
        </w:r>
      </w:ins>
      <w:del w:id="72" w:author="Hoover, Christopher M" w:date="2021-08-19T10:06:00Z">
        <w:r w:rsidR="00474A59" w:rsidDel="005D11A5">
          <w:rPr>
            <w:rFonts w:ascii="Times New Roman" w:hAnsi="Times New Roman" w:cs="Times New Roman"/>
            <w:sz w:val="24"/>
            <w:szCs w:val="24"/>
          </w:rPr>
          <w:delText>and</w:delText>
        </w:r>
      </w:del>
      <w:r w:rsidR="00474A59">
        <w:rPr>
          <w:rFonts w:ascii="Times New Roman" w:hAnsi="Times New Roman" w:cs="Times New Roman"/>
          <w:sz w:val="24"/>
          <w:szCs w:val="24"/>
        </w:rPr>
        <w:t xml:space="preserve"> testing schedules</w:t>
      </w:r>
      <w:ins w:id="73" w:author="Hoover, Christopher M" w:date="2021-08-19T10:06:00Z">
        <w:r w:rsidR="005D11A5">
          <w:rPr>
            <w:rFonts w:ascii="Times New Roman" w:hAnsi="Times New Roman" w:cs="Times New Roman"/>
            <w:sz w:val="24"/>
            <w:szCs w:val="24"/>
          </w:rPr>
          <w:t>,</w:t>
        </w:r>
      </w:ins>
      <w:r w:rsidR="00871CF6">
        <w:rPr>
          <w:rFonts w:ascii="Times New Roman" w:hAnsi="Times New Roman" w:cs="Times New Roman"/>
          <w:sz w:val="24"/>
          <w:szCs w:val="24"/>
        </w:rPr>
        <w:t xml:space="preserve"> and within-facility transmission</w:t>
      </w:r>
      <w:r w:rsidR="00C34B43" w:rsidRPr="00E14288">
        <w:rPr>
          <w:rFonts w:ascii="Times New Roman" w:hAnsi="Times New Roman" w:cs="Times New Roman"/>
          <w:sz w:val="24"/>
          <w:szCs w:val="24"/>
        </w:rPr>
        <w:t>.</w:t>
      </w:r>
      <w:r w:rsidRPr="00E14288">
        <w:rPr>
          <w:rFonts w:ascii="Times New Roman" w:hAnsi="Times New Roman" w:cs="Times New Roman"/>
          <w:sz w:val="24"/>
          <w:szCs w:val="24"/>
        </w:rPr>
        <w:t xml:space="preserve"> We </w:t>
      </w:r>
      <w:ins w:id="74" w:author="Hoover, Christopher M" w:date="2021-08-19T10:06:00Z">
        <w:r w:rsidR="005D11A5">
          <w:rPr>
            <w:rFonts w:ascii="Times New Roman" w:hAnsi="Times New Roman" w:cs="Times New Roman"/>
            <w:sz w:val="24"/>
            <w:szCs w:val="24"/>
          </w:rPr>
          <w:t xml:space="preserve">first </w:t>
        </w:r>
      </w:ins>
      <w:r w:rsidR="00871CF6">
        <w:rPr>
          <w:rFonts w:ascii="Times New Roman" w:hAnsi="Times New Roman" w:cs="Times New Roman"/>
          <w:sz w:val="24"/>
          <w:szCs w:val="24"/>
        </w:rPr>
        <w:t>present</w:t>
      </w:r>
      <w:r w:rsidR="006F35CB">
        <w:rPr>
          <w:rFonts w:ascii="Times New Roman" w:hAnsi="Times New Roman" w:cs="Times New Roman"/>
          <w:sz w:val="24"/>
          <w:szCs w:val="24"/>
        </w:rPr>
        <w:t xml:space="preserve"> </w:t>
      </w:r>
      <w:r w:rsidRPr="00E14288">
        <w:rPr>
          <w:rFonts w:ascii="Times New Roman" w:hAnsi="Times New Roman" w:cs="Times New Roman"/>
          <w:sz w:val="24"/>
          <w:szCs w:val="24"/>
        </w:rPr>
        <w:t xml:space="preserve">an analytic framework to estimate the effect of variable testing frequencies and </w:t>
      </w:r>
      <w:commentRangeStart w:id="75"/>
      <w:commentRangeStart w:id="76"/>
      <w:commentRangeStart w:id="77"/>
      <w:del w:id="78" w:author="Hoover, Christopher M" w:date="2021-08-19T10:07:00Z">
        <w:r w:rsidRPr="00E14288" w:rsidDel="005D11A5">
          <w:rPr>
            <w:rFonts w:ascii="Times New Roman" w:hAnsi="Times New Roman" w:cs="Times New Roman"/>
            <w:sz w:val="24"/>
            <w:szCs w:val="24"/>
          </w:rPr>
          <w:delText>delays</w:delText>
        </w:r>
      </w:del>
      <w:ins w:id="79" w:author="Fukunaga, Rena (CDC/DDPHSIS/CGH/DGHT)" w:date="2021-08-19T11:22:00Z">
        <w:del w:id="80" w:author="Hoover, Christopher M" w:date="2021-08-19T10:07:00Z">
          <w:r w:rsidR="00787F61" w:rsidDel="005D11A5">
            <w:rPr>
              <w:rFonts w:ascii="Times New Roman" w:hAnsi="Times New Roman" w:cs="Times New Roman"/>
              <w:sz w:val="24"/>
              <w:szCs w:val="24"/>
            </w:rPr>
            <w:delText xml:space="preserve"> </w:delText>
          </w:r>
          <w:r w:rsidR="00F82329" w:rsidDel="005D11A5">
            <w:rPr>
              <w:rFonts w:ascii="Times New Roman" w:hAnsi="Times New Roman" w:cs="Times New Roman"/>
              <w:sz w:val="24"/>
              <w:szCs w:val="24"/>
            </w:rPr>
            <w:delText xml:space="preserve">for </w:delText>
          </w:r>
        </w:del>
      </w:ins>
      <w:ins w:id="81" w:author="Fukunaga, Rena (CDC/DDPHSIS/CGH/DGHT)" w:date="2021-08-19T11:23:00Z">
        <w:del w:id="82" w:author="Hoover, Christopher M" w:date="2021-08-19T10:07:00Z">
          <w:r w:rsidR="009231F1" w:rsidDel="005D11A5">
            <w:rPr>
              <w:rFonts w:ascii="Times New Roman" w:hAnsi="Times New Roman" w:cs="Times New Roman"/>
              <w:sz w:val="24"/>
              <w:szCs w:val="24"/>
            </w:rPr>
            <w:delText>getting a test result</w:delText>
          </w:r>
        </w:del>
      </w:ins>
      <w:ins w:id="83" w:author="Hoover, Christopher M" w:date="2021-08-19T10:07:00Z">
        <w:r w:rsidR="005D11A5">
          <w:rPr>
            <w:rFonts w:ascii="Times New Roman" w:hAnsi="Times New Roman" w:cs="Times New Roman"/>
            <w:sz w:val="24"/>
            <w:szCs w:val="24"/>
          </w:rPr>
          <w:t xml:space="preserve">turnaround time between test administration and </w:t>
        </w:r>
      </w:ins>
      <w:ins w:id="84" w:author="Hoover, Christopher M" w:date="2021-08-19T12:01:00Z">
        <w:r w:rsidR="008F141A">
          <w:rPr>
            <w:rFonts w:ascii="Times New Roman" w:hAnsi="Times New Roman" w:cs="Times New Roman"/>
            <w:sz w:val="24"/>
            <w:szCs w:val="24"/>
          </w:rPr>
          <w:t>isolation</w:t>
        </w:r>
      </w:ins>
      <w:r w:rsidRPr="00E14288">
        <w:rPr>
          <w:rFonts w:ascii="Times New Roman" w:hAnsi="Times New Roman" w:cs="Times New Roman"/>
          <w:sz w:val="24"/>
          <w:szCs w:val="24"/>
        </w:rPr>
        <w:t xml:space="preserve"> </w:t>
      </w:r>
      <w:commentRangeEnd w:id="75"/>
      <w:r w:rsidR="00415ED9">
        <w:rPr>
          <w:rStyle w:val="CommentReference"/>
          <w:rFonts w:ascii="Times New Roman" w:hAnsi="Times New Roman" w:cs="Times New Roman"/>
        </w:rPr>
        <w:commentReference w:id="75"/>
      </w:r>
      <w:commentRangeEnd w:id="76"/>
      <w:r w:rsidR="009231F1">
        <w:rPr>
          <w:rStyle w:val="CommentReference"/>
          <w:rFonts w:ascii="Times New Roman" w:hAnsi="Times New Roman" w:cs="Times New Roman"/>
        </w:rPr>
        <w:commentReference w:id="76"/>
      </w:r>
      <w:commentRangeEnd w:id="77"/>
      <w:r w:rsidR="005D11A5">
        <w:rPr>
          <w:rStyle w:val="CommentReference"/>
          <w:rFonts w:ascii="Times New Roman" w:hAnsi="Times New Roman" w:cs="Times New Roman"/>
        </w:rPr>
        <w:commentReference w:id="77"/>
      </w:r>
      <w:r w:rsidRPr="00E14288">
        <w:rPr>
          <w:rFonts w:ascii="Times New Roman" w:hAnsi="Times New Roman" w:cs="Times New Roman"/>
          <w:sz w:val="24"/>
          <w:szCs w:val="24"/>
        </w:rPr>
        <w:t xml:space="preserve">on </w:t>
      </w:r>
      <w:r w:rsidR="00474A59">
        <w:rPr>
          <w:rFonts w:ascii="Times New Roman" w:hAnsi="Times New Roman" w:cs="Times New Roman"/>
          <w:sz w:val="24"/>
          <w:szCs w:val="24"/>
        </w:rPr>
        <w:t>SARS-CoV</w:t>
      </w:r>
      <w:ins w:id="85" w:author="Zhao, Guixiang (Grace) (CDC/ONDIEH/NCCDPHP)" w:date="2021-08-17T17:11:00Z">
        <w:r w:rsidR="00653AED">
          <w:rPr>
            <w:rFonts w:ascii="Times New Roman" w:hAnsi="Times New Roman" w:cs="Times New Roman"/>
            <w:sz w:val="24"/>
            <w:szCs w:val="24"/>
          </w:rPr>
          <w:t>-</w:t>
        </w:r>
      </w:ins>
      <w:r w:rsidR="00474A59">
        <w:rPr>
          <w:rFonts w:ascii="Times New Roman" w:hAnsi="Times New Roman" w:cs="Times New Roman"/>
          <w:sz w:val="24"/>
          <w:szCs w:val="24"/>
        </w:rPr>
        <w:t>2 transmission</w:t>
      </w:r>
      <w:r w:rsidRPr="00E14288">
        <w:rPr>
          <w:rFonts w:ascii="Times New Roman" w:hAnsi="Times New Roman" w:cs="Times New Roman"/>
          <w:sz w:val="24"/>
          <w:szCs w:val="24"/>
        </w:rPr>
        <w:t xml:space="preserve">. We then develop an individual-based model </w:t>
      </w:r>
      <w:r w:rsidR="00221343" w:rsidRPr="00E14288">
        <w:rPr>
          <w:rFonts w:ascii="Times New Roman" w:hAnsi="Times New Roman" w:cs="Times New Roman"/>
          <w:sz w:val="24"/>
          <w:szCs w:val="24"/>
        </w:rPr>
        <w:t xml:space="preserve">which incorporates </w:t>
      </w:r>
      <w:del w:id="86" w:author="Hoover, Christopher M" w:date="2021-08-19T11:25:00Z">
        <w:r w:rsidR="00221343" w:rsidRPr="00E14288" w:rsidDel="0030183D">
          <w:rPr>
            <w:rFonts w:ascii="Times New Roman" w:hAnsi="Times New Roman" w:cs="Times New Roman"/>
            <w:sz w:val="24"/>
            <w:szCs w:val="24"/>
          </w:rPr>
          <w:delText xml:space="preserve">CDCR </w:delText>
        </w:r>
      </w:del>
      <w:del w:id="87" w:author="Hoover, Christopher M" w:date="2021-08-19T10:09:00Z">
        <w:r w:rsidR="00221343" w:rsidRPr="00E14288" w:rsidDel="005D11A5">
          <w:rPr>
            <w:rFonts w:ascii="Times New Roman" w:hAnsi="Times New Roman" w:cs="Times New Roman"/>
            <w:sz w:val="24"/>
            <w:szCs w:val="24"/>
          </w:rPr>
          <w:delText xml:space="preserve">staffing </w:delText>
        </w:r>
      </w:del>
      <w:ins w:id="88" w:author="Hoover, Christopher M" w:date="2021-08-19T10:09:00Z">
        <w:r w:rsidR="005D11A5">
          <w:rPr>
            <w:rFonts w:ascii="Times New Roman" w:hAnsi="Times New Roman" w:cs="Times New Roman"/>
            <w:sz w:val="24"/>
            <w:szCs w:val="24"/>
          </w:rPr>
          <w:t>work</w:t>
        </w:r>
        <w:r w:rsidR="005D11A5" w:rsidRPr="00E14288">
          <w:rPr>
            <w:rFonts w:ascii="Times New Roman" w:hAnsi="Times New Roman" w:cs="Times New Roman"/>
            <w:sz w:val="24"/>
            <w:szCs w:val="24"/>
          </w:rPr>
          <w:t xml:space="preserve"> </w:t>
        </w:r>
      </w:ins>
      <w:r w:rsidR="00221343" w:rsidRPr="00E14288">
        <w:rPr>
          <w:rFonts w:ascii="Times New Roman" w:hAnsi="Times New Roman" w:cs="Times New Roman"/>
          <w:sz w:val="24"/>
          <w:szCs w:val="24"/>
        </w:rPr>
        <w:t xml:space="preserve">and testing schedules </w:t>
      </w:r>
      <w:ins w:id="89" w:author="Hoover, Christopher M" w:date="2021-08-19T12:00:00Z">
        <w:r w:rsidR="008F141A">
          <w:rPr>
            <w:rFonts w:ascii="Times New Roman" w:hAnsi="Times New Roman" w:cs="Times New Roman"/>
            <w:sz w:val="24"/>
            <w:szCs w:val="24"/>
          </w:rPr>
          <w:t>influenced by those observed in operations records collected</w:t>
        </w:r>
      </w:ins>
      <w:ins w:id="90" w:author="Hoover, Christopher M" w:date="2021-08-19T11:59:00Z">
        <w:r w:rsidR="008F141A" w:rsidRPr="00E14288">
          <w:rPr>
            <w:rFonts w:ascii="Times New Roman" w:hAnsi="Times New Roman" w:cs="Times New Roman"/>
            <w:sz w:val="24"/>
            <w:szCs w:val="24"/>
          </w:rPr>
          <w:t xml:space="preserve"> by the California Department of Corrections and Rehabilitation (CDCR) </w:t>
        </w:r>
      </w:ins>
      <w:r w:rsidRPr="00E14288">
        <w:rPr>
          <w:rFonts w:ascii="Times New Roman" w:hAnsi="Times New Roman" w:cs="Times New Roman"/>
          <w:sz w:val="24"/>
          <w:szCs w:val="24"/>
        </w:rPr>
        <w:t xml:space="preserve">to simulate </w:t>
      </w:r>
      <w:ins w:id="91" w:author="Hoover, Christopher M" w:date="2021-08-19T10:09:00Z">
        <w:r w:rsidR="003111A4">
          <w:rPr>
            <w:rFonts w:ascii="Times New Roman" w:hAnsi="Times New Roman" w:cs="Times New Roman"/>
            <w:sz w:val="24"/>
            <w:szCs w:val="24"/>
          </w:rPr>
          <w:t xml:space="preserve">how </w:t>
        </w:r>
      </w:ins>
      <w:r w:rsidRPr="00E14288">
        <w:rPr>
          <w:rFonts w:ascii="Times New Roman" w:hAnsi="Times New Roman" w:cs="Times New Roman"/>
          <w:sz w:val="24"/>
          <w:szCs w:val="24"/>
        </w:rPr>
        <w:t>community acquisition of SARS-CoV</w:t>
      </w:r>
      <w:ins w:id="92" w:author="Zhao, Guixiang (Grace) (CDC/ONDIEH/NCCDPHP)" w:date="2021-08-17T15:55:00Z">
        <w:r w:rsidR="00B812AC">
          <w:rPr>
            <w:rFonts w:ascii="Times New Roman" w:hAnsi="Times New Roman" w:cs="Times New Roman"/>
            <w:sz w:val="24"/>
            <w:szCs w:val="24"/>
          </w:rPr>
          <w:t>-</w:t>
        </w:r>
      </w:ins>
      <w:r w:rsidRPr="00E14288">
        <w:rPr>
          <w:rFonts w:ascii="Times New Roman" w:hAnsi="Times New Roman" w:cs="Times New Roman"/>
          <w:sz w:val="24"/>
          <w:szCs w:val="24"/>
        </w:rPr>
        <w:t xml:space="preserve">2 </w:t>
      </w:r>
      <w:ins w:id="93" w:author="Hoover, Christopher M" w:date="2021-08-19T10:10:00Z">
        <w:r w:rsidR="003111A4">
          <w:rPr>
            <w:rFonts w:ascii="Times New Roman" w:hAnsi="Times New Roman" w:cs="Times New Roman"/>
            <w:sz w:val="24"/>
            <w:szCs w:val="24"/>
          </w:rPr>
          <w:t>by staff impacts</w:t>
        </w:r>
      </w:ins>
      <w:del w:id="94" w:author="Hoover, Christopher M" w:date="2021-08-19T10:10:00Z">
        <w:r w:rsidRPr="00E14288" w:rsidDel="003111A4">
          <w:rPr>
            <w:rFonts w:ascii="Times New Roman" w:hAnsi="Times New Roman" w:cs="Times New Roman"/>
            <w:sz w:val="24"/>
            <w:szCs w:val="24"/>
          </w:rPr>
          <w:delText>and</w:delText>
        </w:r>
      </w:del>
      <w:r w:rsidRPr="00E14288">
        <w:rPr>
          <w:rFonts w:ascii="Times New Roman" w:hAnsi="Times New Roman" w:cs="Times New Roman"/>
          <w:sz w:val="24"/>
          <w:szCs w:val="24"/>
        </w:rPr>
        <w:t xml:space="preserve"> subsequent </w:t>
      </w:r>
      <w:r w:rsidR="00221343" w:rsidRPr="00E14288">
        <w:rPr>
          <w:rFonts w:ascii="Times New Roman" w:hAnsi="Times New Roman" w:cs="Times New Roman"/>
          <w:sz w:val="24"/>
          <w:szCs w:val="24"/>
        </w:rPr>
        <w:t>transmission in a</w:t>
      </w:r>
      <w:r w:rsidRPr="00E14288">
        <w:rPr>
          <w:rFonts w:ascii="Times New Roman" w:hAnsi="Times New Roman" w:cs="Times New Roman"/>
          <w:sz w:val="24"/>
          <w:szCs w:val="24"/>
        </w:rPr>
        <w:t xml:space="preserve"> </w:t>
      </w:r>
      <w:r w:rsidR="000B3CAB" w:rsidRPr="00E14288">
        <w:rPr>
          <w:rFonts w:ascii="Times New Roman" w:hAnsi="Times New Roman" w:cs="Times New Roman"/>
          <w:sz w:val="24"/>
          <w:szCs w:val="24"/>
        </w:rPr>
        <w:t>congregate setting</w:t>
      </w:r>
      <w:r w:rsidRPr="00E14288">
        <w:rPr>
          <w:rFonts w:ascii="Times New Roman" w:hAnsi="Times New Roman" w:cs="Times New Roman"/>
          <w:sz w:val="24"/>
          <w:szCs w:val="24"/>
        </w:rPr>
        <w:t xml:space="preserve">. We use the model to explore the impact of aligning testing schedules with </w:t>
      </w:r>
      <w:del w:id="95" w:author="Hoover, Christopher M" w:date="2021-08-19T10:09:00Z">
        <w:r w:rsidRPr="00E14288" w:rsidDel="005D11A5">
          <w:rPr>
            <w:rFonts w:ascii="Times New Roman" w:hAnsi="Times New Roman" w:cs="Times New Roman"/>
            <w:sz w:val="24"/>
            <w:szCs w:val="24"/>
          </w:rPr>
          <w:delText xml:space="preserve">staffing </w:delText>
        </w:r>
      </w:del>
      <w:ins w:id="96" w:author="Hoover, Christopher M" w:date="2021-08-19T10:09:00Z">
        <w:r w:rsidR="005D11A5">
          <w:rPr>
            <w:rFonts w:ascii="Times New Roman" w:hAnsi="Times New Roman" w:cs="Times New Roman"/>
            <w:sz w:val="24"/>
            <w:szCs w:val="24"/>
          </w:rPr>
          <w:t>work</w:t>
        </w:r>
        <w:r w:rsidR="005D11A5" w:rsidRPr="00E14288">
          <w:rPr>
            <w:rFonts w:ascii="Times New Roman" w:hAnsi="Times New Roman" w:cs="Times New Roman"/>
            <w:sz w:val="24"/>
            <w:szCs w:val="24"/>
          </w:rPr>
          <w:t xml:space="preserve"> </w:t>
        </w:r>
      </w:ins>
      <w:r w:rsidRPr="00E14288">
        <w:rPr>
          <w:rFonts w:ascii="Times New Roman" w:hAnsi="Times New Roman" w:cs="Times New Roman"/>
          <w:sz w:val="24"/>
          <w:szCs w:val="24"/>
        </w:rPr>
        <w:t>schedules across testing frequenc</w:t>
      </w:r>
      <w:r w:rsidR="00474A59">
        <w:rPr>
          <w:rFonts w:ascii="Times New Roman" w:hAnsi="Times New Roman" w:cs="Times New Roman"/>
          <w:sz w:val="24"/>
          <w:szCs w:val="24"/>
        </w:rPr>
        <w:t>y</w:t>
      </w:r>
      <w:r w:rsidRPr="00E14288">
        <w:rPr>
          <w:rFonts w:ascii="Times New Roman" w:hAnsi="Times New Roman" w:cs="Times New Roman"/>
          <w:sz w:val="24"/>
          <w:szCs w:val="24"/>
        </w:rPr>
        <w:t>, background community infection rate, and within-facility transmission rate</w:t>
      </w:r>
      <w:r w:rsidR="003A0A17">
        <w:rPr>
          <w:rFonts w:ascii="Times New Roman" w:hAnsi="Times New Roman" w:cs="Times New Roman"/>
          <w:sz w:val="24"/>
          <w:szCs w:val="24"/>
        </w:rPr>
        <w:t>.</w:t>
      </w:r>
    </w:p>
    <w:p w14:paraId="354803F2" w14:textId="178E6304" w:rsidR="002D4CDB" w:rsidRDefault="00603C0F" w:rsidP="00E14288">
      <w:pPr>
        <w:pStyle w:val="Heading2"/>
        <w:spacing w:line="480" w:lineRule="auto"/>
        <w:rPr>
          <w:rFonts w:ascii="Times New Roman" w:eastAsia="Times New Roman" w:hAnsi="Times New Roman" w:cs="Times New Roman"/>
          <w:szCs w:val="24"/>
        </w:rPr>
      </w:pPr>
      <w:bookmarkStart w:id="97" w:name="staff-work-and-testing-schedules"/>
      <w:r>
        <w:rPr>
          <w:rFonts w:ascii="Times New Roman" w:eastAsia="Times New Roman" w:hAnsi="Times New Roman" w:cs="Times New Roman"/>
          <w:szCs w:val="24"/>
        </w:rPr>
        <w:t>METHODS</w:t>
      </w:r>
      <w:r w:rsidR="00AF04E2">
        <w:rPr>
          <w:rFonts w:ascii="Times New Roman" w:eastAsia="Times New Roman" w:hAnsi="Times New Roman" w:cs="Times New Roman"/>
          <w:szCs w:val="24"/>
        </w:rPr>
        <w:t xml:space="preserve"> (</w:t>
      </w:r>
      <w:del w:id="98" w:author="Hoover, Christopher M" w:date="2021-08-19T12:46:00Z">
        <w:r w:rsidR="00AF04E2" w:rsidDel="00D23B03">
          <w:rPr>
            <w:rFonts w:ascii="Times New Roman" w:eastAsia="Times New Roman" w:hAnsi="Times New Roman" w:cs="Times New Roman"/>
            <w:szCs w:val="24"/>
          </w:rPr>
          <w:delText xml:space="preserve">1253 </w:delText>
        </w:r>
      </w:del>
      <w:ins w:id="99" w:author="Hoover, Christopher M" w:date="2021-08-19T12:46:00Z">
        <w:r w:rsidR="00D23B03">
          <w:rPr>
            <w:rFonts w:ascii="Times New Roman" w:eastAsia="Times New Roman" w:hAnsi="Times New Roman" w:cs="Times New Roman"/>
            <w:szCs w:val="24"/>
          </w:rPr>
          <w:t>1262</w:t>
        </w:r>
        <w:r w:rsidR="00D23B03">
          <w:rPr>
            <w:rFonts w:ascii="Times New Roman" w:eastAsia="Times New Roman" w:hAnsi="Times New Roman" w:cs="Times New Roman"/>
            <w:szCs w:val="24"/>
          </w:rPr>
          <w:t xml:space="preserve"> </w:t>
        </w:r>
      </w:ins>
      <w:r w:rsidR="00AF04E2">
        <w:rPr>
          <w:rFonts w:ascii="Times New Roman" w:eastAsia="Times New Roman" w:hAnsi="Times New Roman" w:cs="Times New Roman"/>
          <w:szCs w:val="24"/>
        </w:rPr>
        <w:t>words)</w:t>
      </w:r>
    </w:p>
    <w:p w14:paraId="5BA900FF" w14:textId="30B83BCF" w:rsidR="002D4CDB" w:rsidRPr="00E14288" w:rsidRDefault="002D4CDB" w:rsidP="002D4CDB">
      <w:pPr>
        <w:pStyle w:val="Heading2"/>
        <w:spacing w:line="480" w:lineRule="auto"/>
        <w:rPr>
          <w:rFonts w:ascii="Times New Roman" w:eastAsia="Times New Roman" w:hAnsi="Times New Roman" w:cs="Times New Roman"/>
          <w:szCs w:val="24"/>
        </w:rPr>
      </w:pPr>
      <w:r w:rsidRPr="00E14288">
        <w:rPr>
          <w:rFonts w:ascii="Times New Roman" w:eastAsia="Times New Roman" w:hAnsi="Times New Roman" w:cs="Times New Roman"/>
          <w:szCs w:val="24"/>
        </w:rPr>
        <w:t>Model framework and parameterization for SARS-CoV</w:t>
      </w:r>
      <w:ins w:id="100" w:author="Zhao, Guixiang (Grace) (CDC/ONDIEH/NCCDPHP)" w:date="2021-08-17T15:56:00Z">
        <w:r w:rsidR="00096241">
          <w:rPr>
            <w:rFonts w:ascii="Times New Roman" w:eastAsia="Times New Roman" w:hAnsi="Times New Roman" w:cs="Times New Roman"/>
            <w:szCs w:val="24"/>
          </w:rPr>
          <w:t>-</w:t>
        </w:r>
      </w:ins>
      <w:r w:rsidRPr="00E14288">
        <w:rPr>
          <w:rFonts w:ascii="Times New Roman" w:eastAsia="Times New Roman" w:hAnsi="Times New Roman" w:cs="Times New Roman"/>
          <w:szCs w:val="24"/>
        </w:rPr>
        <w:t>2</w:t>
      </w:r>
    </w:p>
    <w:p w14:paraId="7D982959" w14:textId="7DC9F45D" w:rsidR="002D4CDB" w:rsidRPr="00E14288" w:rsidRDefault="002D4CDB" w:rsidP="002D4CDB">
      <w:pPr>
        <w:spacing w:line="480" w:lineRule="auto"/>
        <w:ind w:firstLine="720"/>
        <w:rPr>
          <w:rFonts w:ascii="Times New Roman" w:hAnsi="Times New Roman" w:cs="Times New Roman"/>
          <w:sz w:val="24"/>
          <w:szCs w:val="24"/>
        </w:rPr>
      </w:pPr>
      <w:r w:rsidRPr="00E14288">
        <w:rPr>
          <w:rFonts w:ascii="Times New Roman" w:hAnsi="Times New Roman" w:cs="Times New Roman"/>
          <w:sz w:val="24"/>
          <w:szCs w:val="24"/>
        </w:rPr>
        <w:t xml:space="preserve">Building on previous work investigating the effects of non-pharmaceutical interventions </w:t>
      </w:r>
      <w:r w:rsidRPr="00E14288">
        <w:rPr>
          <w:rFonts w:ascii="Times New Roman" w:hAnsi="Times New Roman" w:cs="Times New Roman"/>
          <w:sz w:val="24"/>
          <w:szCs w:val="24"/>
        </w:rPr>
        <w:fldChar w:fldCharType="begin"/>
      </w:r>
      <w:r w:rsidR="005D11A5">
        <w:rPr>
          <w:rFonts w:ascii="Times New Roman" w:hAnsi="Times New Roman" w:cs="Times New Roman"/>
          <w:sz w:val="24"/>
          <w:szCs w:val="24"/>
        </w:rPr>
        <w:instrText xml:space="preserve"> ADDIN ZOTERO_ITEM CSL_CITATION {"citationID":"J18ygQ6A","properties":{"formattedCitation":"(14)","plainCitation":"(14)","dontUpdate":true,"noteIndex":0},"citationItems":[{"id":502,"uris":["http://zotero.org/users/3463997/items/7N3LHIVR"],"uri":["http://zotero.org/users/3463997/items/7N3LHIVR"],"itemData":{"id":502,"type":"article-journal","container-title":"Proceedings of the National Academy of Sciences","issue":"15","journalAbbreviation":"PNAS","page":"4023-4028","title":"Comparing nonpharmaceutical interventions for containing emerging epidemics","volume":"114","author":[{"family":"Peak","given":"Corey M."},{"family":"Childs","given":"Lauren M."},{"family":"Grad","given":"Yonatan H."},{"family":"Buckee","given":"Caroline O."}],"issued":{"date-parts":[["2017",4,11]]}}}],"schema":"https://github.com/citation-style-language/schema/raw/master/csl-citation.json"} </w:instrText>
      </w:r>
      <w:r w:rsidRPr="00E14288">
        <w:rPr>
          <w:rFonts w:ascii="Times New Roman" w:hAnsi="Times New Roman" w:cs="Times New Roman"/>
          <w:sz w:val="24"/>
          <w:szCs w:val="24"/>
        </w:rPr>
        <w:fldChar w:fldCharType="separate"/>
      </w:r>
      <w:r>
        <w:rPr>
          <w:rFonts w:ascii="Times New Roman" w:hAnsi="Times New Roman" w:cs="Times New Roman"/>
          <w:noProof/>
          <w:sz w:val="24"/>
          <w:szCs w:val="24"/>
        </w:rPr>
        <w:t>(1</w:t>
      </w:r>
      <w:ins w:id="101" w:author="Fukunaga, Rena (CDC/DDPHSIS/CGH/DGHT)" w:date="2021-08-19T12:14:00Z">
        <w:r w:rsidR="00392187">
          <w:rPr>
            <w:rFonts w:ascii="Times New Roman" w:hAnsi="Times New Roman" w:cs="Times New Roman"/>
            <w:noProof/>
            <w:sz w:val="24"/>
            <w:szCs w:val="24"/>
          </w:rPr>
          <w:t>7</w:t>
        </w:r>
      </w:ins>
      <w:del w:id="102" w:author="Fukunaga, Rena (CDC/DDPHSIS/CGH/DGHT)" w:date="2021-08-19T12:14:00Z">
        <w:r w:rsidDel="00392187">
          <w:rPr>
            <w:rFonts w:ascii="Times New Roman" w:hAnsi="Times New Roman" w:cs="Times New Roman"/>
            <w:noProof/>
            <w:sz w:val="24"/>
            <w:szCs w:val="24"/>
          </w:rPr>
          <w:delText>4</w:delText>
        </w:r>
      </w:del>
      <w:r>
        <w:rPr>
          <w:rFonts w:ascii="Times New Roman" w:hAnsi="Times New Roman" w:cs="Times New Roman"/>
          <w:noProof/>
          <w:sz w:val="24"/>
          <w:szCs w:val="24"/>
        </w:rPr>
        <w:t>)</w:t>
      </w:r>
      <w:r w:rsidRPr="00E14288">
        <w:rPr>
          <w:rFonts w:ascii="Times New Roman" w:hAnsi="Times New Roman" w:cs="Times New Roman"/>
          <w:sz w:val="24"/>
          <w:szCs w:val="24"/>
        </w:rPr>
        <w:fldChar w:fldCharType="end"/>
      </w:r>
      <w:r w:rsidRPr="00E14288">
        <w:rPr>
          <w:rFonts w:ascii="Times New Roman" w:hAnsi="Times New Roman" w:cs="Times New Roman"/>
          <w:sz w:val="24"/>
          <w:szCs w:val="24"/>
        </w:rPr>
        <w:t xml:space="preserve"> and testing </w:t>
      </w:r>
      <w:r w:rsidRPr="00E14288">
        <w:rPr>
          <w:rFonts w:ascii="Times New Roman" w:hAnsi="Times New Roman" w:cs="Times New Roman"/>
          <w:sz w:val="24"/>
          <w:szCs w:val="24"/>
        </w:rPr>
        <w:fldChar w:fldCharType="begin"/>
      </w:r>
      <w:r w:rsidR="005D11A5">
        <w:rPr>
          <w:rFonts w:ascii="Times New Roman" w:hAnsi="Times New Roman" w:cs="Times New Roman"/>
          <w:sz w:val="24"/>
          <w:szCs w:val="24"/>
        </w:rPr>
        <w:instrText xml:space="preserve"> ADDIN ZOTERO_ITEM CSL_CITATION {"citationID":"y4k2xrir","properties":{"formattedCitation":"(15)","plainCitation":"(15)","dontUpdate":true,"noteIndex":0},"citationItems":[{"id":504,"uris":["http://zotero.org/users/3463997/items/AJWWI8EU"],"uri":["http://zotero.org/users/3463997/items/AJWWI8EU"],"itemData":{"id":504,"type":"article-journal","abstract":"The COVID-19 pandemic has created a public health crisis. Because SARS-CoV-2 can spread from individuals with presymptomatic, symptomatic, and asymptomatic infections, the reopening of societies and the control of virus spread will be facilitated by robust population screening, for which virus testing will often be central. After infection, individuals undergo a period of incubation during which viral titers are too low to detect, followed by exponential viral growth, leading to peak viral load and infectiousness and ending with declining titers and clearance. Given the pattern of viral load kinetics, we model the effectiveness of repeated population screening considering test sensitivities, frequency, and sample-to-answer reporting time. These results demonstrate that effective screening depends largely on frequency of testing and speed of reporting and is only marginally improved by high test sensitivity. We therefore conclude that screening should prioritize accessibility, frequency, and sample-to-answer time; analytical limits of detection should be secondary.\nTest sensitivity is secondary to frequency and turnaround time for COVID-19 screening.\nTest sensitivity is secondary to frequency and turnaround time for COVID-19 screening.","container-title":"Science Advances","DOI":"10.1126/sciadv.abd5393","ISSN":"2375-2548","issue":"1","language":"en","note":"publisher: American Association for the Advancement of Science\nsection: Research Article\nPMID: 33219112","page":"eabd5393","source":"advances.sciencemag.org","title":"Test sensitivity is secondary to frequency and turnaround time for COVID-19 screening","volume":"7","author":[{"family":"Larremore","given":"Daniel B."},{"family":"Wilder","given":"Bryan"},{"family":"Lester","given":"Evan"},{"family":"Shehata","given":"Soraya"},{"family":"Burke","given":"James M."},{"family":"Hay","given":"James A."},{"family":"Tambe","given":"Milind"},{"family":"Mina","given":"Michael J."},{"family":"Parker","given":"Roy"}],"issued":{"date-parts":[["2021",1,1]]}}}],"schema":"https://github.com/citation-style-language/schema/raw/master/csl-citation.json"} </w:instrText>
      </w:r>
      <w:r w:rsidRPr="00E14288">
        <w:rPr>
          <w:rFonts w:ascii="Times New Roman" w:hAnsi="Times New Roman" w:cs="Times New Roman"/>
          <w:sz w:val="24"/>
          <w:szCs w:val="24"/>
        </w:rPr>
        <w:fldChar w:fldCharType="separate"/>
      </w:r>
      <w:r>
        <w:rPr>
          <w:rFonts w:ascii="Times New Roman" w:hAnsi="Times New Roman" w:cs="Times New Roman"/>
          <w:noProof/>
          <w:sz w:val="24"/>
          <w:szCs w:val="24"/>
        </w:rPr>
        <w:t>(1</w:t>
      </w:r>
      <w:ins w:id="103" w:author="Fukunaga, Rena (CDC/DDPHSIS/CGH/DGHT)" w:date="2021-08-19T12:14:00Z">
        <w:r w:rsidR="00392187">
          <w:rPr>
            <w:rFonts w:ascii="Times New Roman" w:hAnsi="Times New Roman" w:cs="Times New Roman"/>
            <w:noProof/>
            <w:sz w:val="24"/>
            <w:szCs w:val="24"/>
          </w:rPr>
          <w:t>8</w:t>
        </w:r>
      </w:ins>
      <w:del w:id="104" w:author="Fukunaga, Rena (CDC/DDPHSIS/CGH/DGHT)" w:date="2021-08-19T12:14:00Z">
        <w:r w:rsidDel="00392187">
          <w:rPr>
            <w:rFonts w:ascii="Times New Roman" w:hAnsi="Times New Roman" w:cs="Times New Roman"/>
            <w:noProof/>
            <w:sz w:val="24"/>
            <w:szCs w:val="24"/>
          </w:rPr>
          <w:delText>5</w:delText>
        </w:r>
      </w:del>
      <w:r>
        <w:rPr>
          <w:rFonts w:ascii="Times New Roman" w:hAnsi="Times New Roman" w:cs="Times New Roman"/>
          <w:noProof/>
          <w:sz w:val="24"/>
          <w:szCs w:val="24"/>
        </w:rPr>
        <w:t>)</w:t>
      </w:r>
      <w:r w:rsidRPr="00E14288">
        <w:rPr>
          <w:rFonts w:ascii="Times New Roman" w:hAnsi="Times New Roman" w:cs="Times New Roman"/>
          <w:sz w:val="24"/>
          <w:szCs w:val="24"/>
        </w:rPr>
        <w:fldChar w:fldCharType="end"/>
      </w:r>
      <w:r w:rsidRPr="00E14288">
        <w:rPr>
          <w:rFonts w:ascii="Times New Roman" w:hAnsi="Times New Roman" w:cs="Times New Roman"/>
          <w:sz w:val="24"/>
          <w:szCs w:val="24"/>
        </w:rPr>
        <w:t xml:space="preserve"> on the transmission of infectious diseases, individual contributions to SARS-CoV</w:t>
      </w:r>
      <w:ins w:id="105" w:author="Zhao, Guixiang (Grace) (CDC/ONDIEH/NCCDPHP)" w:date="2021-08-17T15:57:00Z">
        <w:r w:rsidR="00096241">
          <w:rPr>
            <w:rFonts w:ascii="Times New Roman" w:hAnsi="Times New Roman" w:cs="Times New Roman"/>
            <w:sz w:val="24"/>
            <w:szCs w:val="24"/>
          </w:rPr>
          <w:t>-</w:t>
        </w:r>
      </w:ins>
      <w:r w:rsidRPr="00E14288">
        <w:rPr>
          <w:rFonts w:ascii="Times New Roman" w:hAnsi="Times New Roman" w:cs="Times New Roman"/>
          <w:sz w:val="24"/>
          <w:szCs w:val="24"/>
        </w:rPr>
        <w:t xml:space="preserve">2 transmission through time </w:t>
      </w:r>
      <w:r>
        <w:rPr>
          <w:rFonts w:ascii="Times New Roman" w:hAnsi="Times New Roman" w:cs="Times New Roman"/>
          <w:sz w:val="24"/>
          <w:szCs w:val="24"/>
        </w:rPr>
        <w:t>were</w:t>
      </w:r>
      <w:r w:rsidRPr="00E14288">
        <w:rPr>
          <w:rFonts w:ascii="Times New Roman" w:hAnsi="Times New Roman" w:cs="Times New Roman"/>
          <w:sz w:val="24"/>
          <w:szCs w:val="24"/>
        </w:rPr>
        <w:t xml:space="preserve"> modeled from an infectiousness profile, </w:t>
      </w:r>
      <m:oMath>
        <m:sSub>
          <m:sSubPr>
            <m:ctrlPr>
              <w:ins w:id="106" w:author="Hoover, Christopher M" w:date="2021-08-19T12:39:00Z">
                <w:rPr>
                  <w:rFonts w:ascii="Cambria Math" w:hAnsi="Cambria Math" w:cs="Times New Roman"/>
                  <w:sz w:val="24"/>
                  <w:szCs w:val="24"/>
                </w:rPr>
              </w:ins>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t</m:t>
            </m:r>
          </m:sub>
        </m:sSub>
      </m:oMath>
      <w:r w:rsidRPr="00E14288">
        <w:rPr>
          <w:rFonts w:ascii="Times New Roman" w:hAnsi="Times New Roman" w:cs="Times New Roman"/>
          <w:sz w:val="24"/>
          <w:szCs w:val="24"/>
        </w:rPr>
        <w:t xml:space="preserve">, generated from key biological parameters of the virus that determine the distribution of infectiousness over time. </w:t>
      </w:r>
      <w:r>
        <w:rPr>
          <w:rFonts w:ascii="Times New Roman" w:hAnsi="Times New Roman" w:cs="Times New Roman"/>
          <w:sz w:val="24"/>
          <w:szCs w:val="24"/>
        </w:rPr>
        <w:t>We used the</w:t>
      </w:r>
      <w:r w:rsidRPr="00E14288">
        <w:rPr>
          <w:rFonts w:ascii="Times New Roman" w:hAnsi="Times New Roman" w:cs="Times New Roman"/>
          <w:sz w:val="24"/>
          <w:szCs w:val="24"/>
        </w:rPr>
        <w:t xml:space="preserve"> </w:t>
      </w:r>
      <w:r>
        <w:rPr>
          <w:rFonts w:ascii="Times New Roman" w:hAnsi="Times New Roman" w:cs="Times New Roman"/>
          <w:sz w:val="24"/>
          <w:szCs w:val="24"/>
        </w:rPr>
        <w:t xml:space="preserve">probability density function of the </w:t>
      </w:r>
      <w:r w:rsidRPr="00E14288">
        <w:rPr>
          <w:rFonts w:ascii="Times New Roman" w:hAnsi="Times New Roman" w:cs="Times New Roman"/>
          <w:sz w:val="24"/>
          <w:szCs w:val="24"/>
        </w:rPr>
        <w:t xml:space="preserve">triangle distribution to model </w:t>
      </w:r>
      <m:oMath>
        <m:sSub>
          <m:sSubPr>
            <m:ctrlPr>
              <w:ins w:id="107" w:author="Hoover, Christopher M" w:date="2021-08-19T12:39:00Z">
                <w:rPr>
                  <w:rFonts w:ascii="Cambria Math" w:hAnsi="Cambria Math" w:cs="Times New Roman"/>
                  <w:sz w:val="24"/>
                  <w:szCs w:val="24"/>
                </w:rPr>
              </w:ins>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t</m:t>
            </m:r>
          </m:sub>
        </m:sSub>
      </m:oMath>
      <w:r w:rsidRPr="00E14288">
        <w:rPr>
          <w:rFonts w:ascii="Times New Roman" w:hAnsi="Times New Roman" w:cs="Times New Roman"/>
          <w:sz w:val="24"/>
          <w:szCs w:val="24"/>
        </w:rPr>
        <w:t>, with infectiousness beginning after the latent period, ending after the duration of the infectious period, and peaking at some point in between (</w:t>
      </w:r>
      <m:oMath>
        <m:r>
          <m:rPr>
            <m:sty m:val="bi"/>
          </m:rPr>
          <w:rPr>
            <w:rFonts w:ascii="Cambria Math" w:hAnsi="Cambria Math" w:cs="Times New Roman"/>
            <w:sz w:val="24"/>
            <w:szCs w:val="24"/>
          </w:rPr>
          <m:t>a</m:t>
        </m:r>
        <m:r>
          <m:rPr>
            <m:sty m:val="p"/>
          </m:rPr>
          <w:rPr>
            <w:rFonts w:ascii="Cambria Math" w:hAnsi="Cambria Math" w:cs="Times New Roman"/>
            <w:sz w:val="24"/>
            <w:szCs w:val="24"/>
          </w:rPr>
          <m:t>=</m:t>
        </m:r>
        <m:sSub>
          <m:sSubPr>
            <m:ctrlPr>
              <w:ins w:id="108" w:author="Hoover, Christopher M" w:date="2021-08-19T12:39:00Z">
                <w:rPr>
                  <w:rFonts w:ascii="Cambria Math" w:hAnsi="Cambria Math" w:cs="Times New Roman"/>
                  <w:sz w:val="24"/>
                  <w:szCs w:val="24"/>
                </w:rPr>
              </w:ins>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latent</m:t>
            </m:r>
          </m:sub>
        </m:sSub>
      </m:oMath>
      <w:r w:rsidRPr="00E14288">
        <w:rPr>
          <w:rFonts w:ascii="Times New Roman" w:hAnsi="Times New Roman" w:cs="Times New Roman"/>
          <w:sz w:val="24"/>
          <w:szCs w:val="24"/>
        </w:rPr>
        <w:t xml:space="preserve">, </w:t>
      </w:r>
      <m:oMath>
        <m:r>
          <m:rPr>
            <m:sty m:val="bi"/>
          </m:rPr>
          <w:rPr>
            <w:rFonts w:ascii="Cambria Math" w:hAnsi="Cambria Math" w:cs="Times New Roman"/>
            <w:sz w:val="24"/>
            <w:szCs w:val="24"/>
          </w:rPr>
          <m:t>b</m:t>
        </m:r>
        <m:r>
          <m:rPr>
            <m:sty m:val="p"/>
          </m:rPr>
          <w:rPr>
            <w:rFonts w:ascii="Cambria Math" w:hAnsi="Cambria Math" w:cs="Times New Roman"/>
            <w:sz w:val="24"/>
            <w:szCs w:val="24"/>
          </w:rPr>
          <m:t>=</m:t>
        </m:r>
        <m:sSub>
          <m:sSubPr>
            <m:ctrlPr>
              <w:ins w:id="109" w:author="Hoover, Christopher M" w:date="2021-08-19T12:39:00Z">
                <w:rPr>
                  <w:rFonts w:ascii="Cambria Math" w:hAnsi="Cambria Math" w:cs="Times New Roman"/>
                  <w:sz w:val="24"/>
                  <w:szCs w:val="24"/>
                </w:rPr>
              </w:ins>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tot</m:t>
            </m:r>
          </m:sub>
        </m:sSub>
        <m:r>
          <m:rPr>
            <m:sty m:val="p"/>
          </m:rPr>
          <w:rPr>
            <w:rFonts w:ascii="Cambria Math" w:hAnsi="Cambria Math" w:cs="Times New Roman"/>
            <w:sz w:val="24"/>
            <w:szCs w:val="24"/>
          </w:rPr>
          <m:t>=</m:t>
        </m:r>
        <m:sSub>
          <m:sSubPr>
            <m:ctrlPr>
              <w:ins w:id="110" w:author="Hoover, Christopher M" w:date="2021-08-19T12:39:00Z">
                <w:rPr>
                  <w:rFonts w:ascii="Cambria Math" w:hAnsi="Cambria Math" w:cs="Times New Roman"/>
                  <w:sz w:val="24"/>
                  <w:szCs w:val="24"/>
                </w:rPr>
              </w:ins>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infectious</m:t>
            </m:r>
          </m:sub>
        </m:sSub>
        <m:r>
          <m:rPr>
            <m:sty m:val="p"/>
          </m:rPr>
          <w:rPr>
            <w:rFonts w:ascii="Cambria Math" w:hAnsi="Cambria Math" w:cs="Times New Roman"/>
            <w:sz w:val="24"/>
            <w:szCs w:val="24"/>
          </w:rPr>
          <m:t>+</m:t>
        </m:r>
        <m:sSub>
          <m:sSubPr>
            <m:ctrlPr>
              <w:ins w:id="111" w:author="Hoover, Christopher M" w:date="2021-08-19T12:39:00Z">
                <w:rPr>
                  <w:rFonts w:ascii="Cambria Math" w:hAnsi="Cambria Math" w:cs="Times New Roman"/>
                  <w:sz w:val="24"/>
                  <w:szCs w:val="24"/>
                </w:rPr>
              </w:ins>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latent</m:t>
            </m:r>
          </m:sub>
        </m:sSub>
      </m:oMath>
      <w:r w:rsidRPr="00E14288">
        <w:rPr>
          <w:rFonts w:ascii="Times New Roman" w:hAnsi="Times New Roman" w:cs="Times New Roman"/>
          <w:sz w:val="24"/>
          <w:szCs w:val="24"/>
        </w:rPr>
        <w:t xml:space="preserve">, </w:t>
      </w:r>
      <m:oMath>
        <m:r>
          <m:rPr>
            <m:sty m:val="bi"/>
          </m:rPr>
          <w:rPr>
            <w:rFonts w:ascii="Cambria Math" w:hAnsi="Cambria Math" w:cs="Times New Roman"/>
            <w:sz w:val="24"/>
            <w:szCs w:val="24"/>
          </w:rPr>
          <m:t>c</m:t>
        </m:r>
        <m:r>
          <m:rPr>
            <m:sty m:val="p"/>
          </m:rPr>
          <w:rPr>
            <w:rFonts w:ascii="Cambria Math" w:hAnsi="Cambria Math" w:cs="Times New Roman"/>
            <w:sz w:val="24"/>
            <w:szCs w:val="24"/>
          </w:rPr>
          <m:t>=</m:t>
        </m:r>
        <m:sSub>
          <m:sSubPr>
            <m:ctrlPr>
              <w:ins w:id="112" w:author="Hoover, Christopher M" w:date="2021-08-19T12:39:00Z">
                <w:rPr>
                  <w:rFonts w:ascii="Cambria Math" w:hAnsi="Cambria Math" w:cs="Times New Roman"/>
                  <w:sz w:val="24"/>
                  <w:szCs w:val="24"/>
                </w:rPr>
              </w:ins>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peak</m:t>
            </m:r>
          </m:sub>
        </m:sSub>
      </m:oMath>
      <w:r w:rsidRPr="00E14288">
        <w:rPr>
          <w:rFonts w:ascii="Times New Roman" w:hAnsi="Times New Roman" w:cs="Times New Roman"/>
          <w:sz w:val="24"/>
          <w:szCs w:val="24"/>
        </w:rPr>
        <w:t xml:space="preserve">, and a&lt;c&lt;b ; </w:t>
      </w:r>
      <w:commentRangeStart w:id="113"/>
      <w:commentRangeStart w:id="114"/>
      <w:r w:rsidRPr="00E14288">
        <w:rPr>
          <w:rFonts w:ascii="Times New Roman" w:hAnsi="Times New Roman" w:cs="Times New Roman"/>
          <w:sz w:val="24"/>
          <w:szCs w:val="24"/>
        </w:rPr>
        <w:t xml:space="preserve">Fig </w:t>
      </w:r>
      <w:del w:id="115" w:author="Hoover, Christopher M" w:date="2021-08-19T10:10:00Z">
        <w:r w:rsidRPr="00E14288" w:rsidDel="003111A4">
          <w:rPr>
            <w:rFonts w:ascii="Times New Roman" w:hAnsi="Times New Roman" w:cs="Times New Roman"/>
            <w:sz w:val="24"/>
            <w:szCs w:val="24"/>
          </w:rPr>
          <w:delText>2</w:delText>
        </w:r>
      </w:del>
      <w:ins w:id="116" w:author="Hoover, Christopher M" w:date="2021-08-19T10:10:00Z">
        <w:r w:rsidR="003111A4">
          <w:rPr>
            <w:rFonts w:ascii="Times New Roman" w:hAnsi="Times New Roman" w:cs="Times New Roman"/>
            <w:sz w:val="24"/>
            <w:szCs w:val="24"/>
          </w:rPr>
          <w:t>1</w:t>
        </w:r>
      </w:ins>
      <w:r w:rsidRPr="00E14288">
        <w:rPr>
          <w:rFonts w:ascii="Times New Roman" w:hAnsi="Times New Roman" w:cs="Times New Roman"/>
          <w:sz w:val="24"/>
          <w:szCs w:val="24"/>
        </w:rPr>
        <w:t>a</w:t>
      </w:r>
      <w:commentRangeEnd w:id="113"/>
      <w:r w:rsidR="004E7B14">
        <w:rPr>
          <w:rStyle w:val="CommentReference"/>
          <w:rFonts w:ascii="Times New Roman" w:hAnsi="Times New Roman" w:cs="Times New Roman"/>
        </w:rPr>
        <w:commentReference w:id="113"/>
      </w:r>
      <w:commentRangeEnd w:id="114"/>
      <w:r w:rsidR="003111A4">
        <w:rPr>
          <w:rStyle w:val="CommentReference"/>
          <w:rFonts w:ascii="Times New Roman" w:hAnsi="Times New Roman" w:cs="Times New Roman"/>
        </w:rPr>
        <w:commentReference w:id="114"/>
      </w:r>
      <w:r w:rsidRPr="00E14288">
        <w:rPr>
          <w:rFonts w:ascii="Times New Roman" w:hAnsi="Times New Roman" w:cs="Times New Roman"/>
          <w:sz w:val="24"/>
          <w:szCs w:val="24"/>
        </w:rPr>
        <w:t>).</w:t>
      </w:r>
    </w:p>
    <w:p w14:paraId="51773F0E" w14:textId="73016C72" w:rsidR="002D4CDB" w:rsidRPr="00E14288" w:rsidRDefault="002D4CDB" w:rsidP="002D4CDB">
      <w:pPr>
        <w:spacing w:line="480" w:lineRule="auto"/>
        <w:ind w:firstLine="720"/>
        <w:rPr>
          <w:rFonts w:ascii="Times New Roman" w:hAnsi="Times New Roman" w:cs="Times New Roman"/>
          <w:sz w:val="24"/>
          <w:szCs w:val="24"/>
        </w:rPr>
      </w:pPr>
      <w:r w:rsidRPr="00E14288">
        <w:rPr>
          <w:rFonts w:ascii="Times New Roman" w:hAnsi="Times New Roman" w:cs="Times New Roman"/>
          <w:sz w:val="24"/>
          <w:szCs w:val="24"/>
        </w:rPr>
        <w:t>The viral dynamics of SARS-CoV</w:t>
      </w:r>
      <w:ins w:id="117" w:author="Zhao, Guixiang (Grace) (CDC/ONDIEH/NCCDPHP)" w:date="2021-08-17T16:00:00Z">
        <w:r w:rsidR="00CF0ECC">
          <w:rPr>
            <w:rFonts w:ascii="Times New Roman" w:hAnsi="Times New Roman" w:cs="Times New Roman"/>
            <w:sz w:val="24"/>
            <w:szCs w:val="24"/>
          </w:rPr>
          <w:t>-</w:t>
        </w:r>
      </w:ins>
      <w:r w:rsidRPr="00E14288">
        <w:rPr>
          <w:rFonts w:ascii="Times New Roman" w:hAnsi="Times New Roman" w:cs="Times New Roman"/>
          <w:sz w:val="24"/>
          <w:szCs w:val="24"/>
        </w:rPr>
        <w:t>2 make control efforts challenging,</w:t>
      </w:r>
      <w:r>
        <w:rPr>
          <w:rFonts w:ascii="Times New Roman" w:hAnsi="Times New Roman" w:cs="Times New Roman"/>
          <w:sz w:val="24"/>
          <w:szCs w:val="24"/>
        </w:rPr>
        <w:t xml:space="preserve"> as</w:t>
      </w:r>
      <w:r w:rsidRPr="00E14288">
        <w:rPr>
          <w:rFonts w:ascii="Times New Roman" w:hAnsi="Times New Roman" w:cs="Times New Roman"/>
          <w:sz w:val="24"/>
          <w:szCs w:val="24"/>
        </w:rPr>
        <w:t xml:space="preserve"> high infectiousness in the absence of symptoms is common </w:t>
      </w:r>
      <w:r w:rsidRPr="00E14288">
        <w:rPr>
          <w:rFonts w:ascii="Times New Roman" w:hAnsi="Times New Roman" w:cs="Times New Roman"/>
          <w:sz w:val="24"/>
          <w:szCs w:val="24"/>
        </w:rPr>
        <w:fldChar w:fldCharType="begin"/>
      </w:r>
      <w:r w:rsidR="005D11A5">
        <w:rPr>
          <w:rFonts w:ascii="Times New Roman" w:hAnsi="Times New Roman" w:cs="Times New Roman"/>
          <w:sz w:val="24"/>
          <w:szCs w:val="24"/>
        </w:rPr>
        <w:instrText xml:space="preserve"> ADDIN ZOTERO_ITEM CSL_CITATION {"citationID":"JVW94YSZ","properties":{"formattedCitation":"(16\\uc0\\u8211{}18)","plainCitation":"(16–18)","dontUpdate":true,"noteIndex":0},"citationItems":[{"id":508,"uris":["http://zotero.org/users/3463997/items/JILMHR3N"],"uri":["http://zotero.org/users/3463997/items/JILMHR3N"],"itemData":{"id":508,"type":"article-journal","abstract":"Presymptomatic Transmission of SARS-CoV-2","DOI":"10.3201/eid2704.204576","language":"en-us","source":"wwwnc.cdc.gov","title":"Analysis of Asymptomatic and Presymptomatic Transmission in SARS-CoV-2 Outbreak, Germany, 2020 - Volume 27, Number 4—April 2021 - Emerging Infectious Diseases journal - CDC","URL":"https://wwwnc.cdc.gov/eid/article/27/4/20-4576_article","author":[{"family":"Bender","given":"Jennifer K."},{"family":"Brandl","given":"Michael"},{"family":"Höhle","given":"Michael"},{"family":"Buchholz","given":"Udo"},{"family":"Zeitlmann","given":"Nadine"}],"accessed":{"date-parts":[["2021",7,12]]}}},{"id":511,"uris":["http://zotero.org/users/3463997/items/QN3T88YD"],"uri":["http://zotero.org/users/3463997/items/QN3T88YD"],"itemData":{"id":511,"type":"article-journal","abstract":"&lt;p&gt;Estimation of the prevalence and contagiousness of undocumented novel coronavirus [severe acute respiratory syndrome–coronavirus 2 (SARS-CoV-2)] infections is critical for understanding the overall prevalence and pandemic potential of this disease. Here, we use observations of reported infection within China, in conjunction with mobility data, a networked dynamic metapopulation model, and Bayesian inference, to infer critical epidemiological characteristics associated with SARS-CoV-2, including the fraction of undocumented infections and their contagiousness. We estimate that 86% of all infections were undocumented [95% credible interval (CI): 82–90%] before the 23 January 2020 travel restrictions. The transmission rate of undocumented infections per person was 55% the transmission rate of documented infections (95% CI: 46–62%), yet, because of their greater numbers, undocumented infections were the source of 79% of the documented cases. These findings explain the rapid geographic spread of SARS-CoV-2 and indicate that containment of this virus will be particularly challenging.&lt;/p&gt;","container-title":"Science","DOI":"10.1126/science.abb3221","ISSN":"0036-8075, 1095-9203","issue":"6490","language":"en","note":"publisher: American Association for the Advancement of Science\nsection: Research Article\nPMID: 32179701","page":"489-493","source":"science.sciencemag.org","title":"Substantial undocumented infection facilitates the rapid dissemination of novel coronavirus (SARS-CoV-2)","volume":"368","author":[{"family":"Li","given":"Ruiyun"},{"family":"Pei","given":"Sen"},{"family":"Chen","given":"Bin"},{"family":"Song","given":"Yimeng"},{"family":"Zhang","given":"Tao"},{"family":"Yang","given":"Wan"},{"family":"Shaman","given":"Jeffrey"}],"issued":{"date-parts":[["2020",5,1]]}}},{"id":602,"uris":["http://zotero.org/users/3463997/items/NSRC5D49"],"uri":["http://zotero.org/users/3463997/items/NSRC5D49"],"itemData":{"id":602,"type":"article-journal","abstract":"We report temporal patterns of viral shedding in 94 patients with laboratory-confirmed COVID-19 and modeled COVID-19 infectiousness profiles from a separate sample of 77 infector–infectee transmission pairs. We observed the highest viral load in throat swabs at the time of symptom onset, and inferred that infectiousness peaked on or before symptom onset. We estimated that 44% (95% confidence interval, 30–57%) of secondary cases were infected during the index cases’ presymptomatic stage, in settings with substantial household clustering, active case finding and quarantine outside the home. Disease control measures should be adjusted to account for probable substantial presymptomatic transmission.","container-title":"Nature Medicine","DOI":"10.1038/s41591-020-0869-5","ISSN":"1546-170X","issue":"5","journalAbbreviation":"Nat Med","language":"en","note":"Bandiera_abtest: a\nCg_type: Nature Research Journals\nnumber: 5\nPrimary_atype: Research\npublisher: Nature Publishing Group\nSubject_term: Disease prevention;Epidemiology;Infectious diseases;Public health\nSubject_term_id: disease-prevention;epidemiology;infectious-diseases;public-health","page":"672-675","source":"www.nature.com","title":"Temporal dynamics in viral shedding and transmissibility of COVID-19","volume":"26","author":[{"family":"He","given":"Xi"},{"family":"Lau","given":"Eric H. Y."},{"family":"Wu","given":"Peng"},{"family":"Deng","given":"Xilong"},{"family":"Wang","given":"Jian"},{"family":"Hao","given":"Xinxin"},{"family":"Lau","given":"Yiu Chung"},{"family":"Wong","given":"Jessica Y."},{"family":"Guan","given":"Yujuan"},{"family":"Tan","given":"Xinghua"},{"family":"Mo","given":"Xiaoneng"},{"family":"Chen","given":"Yanqing"},{"family":"Liao","given":"Baolin"},{"family":"Chen","given":"Weilie"},{"family":"Hu","given":"Fengyu"},{"family":"Zhang","given":"Qing"},{"family":"Zhong","given":"Mingqiu"},{"family":"Wu","given":"Yanrong"},{"family":"Zhao","given":"Lingzhai"},{"family":"Zhang","given":"Fuchun"},{"family":"Cowling","given":"Benjamin J."},{"family":"Li","given":"Fang"},{"family":"Leung","given":"Gabriel M."}],"issued":{"date-parts":[["2020",5]]}}}],"schema":"https://github.com/citation-style-language/schema/raw/master/csl-citation.json"} </w:instrText>
      </w:r>
      <w:r w:rsidRPr="00E14288">
        <w:rPr>
          <w:rFonts w:ascii="Times New Roman" w:hAnsi="Times New Roman" w:cs="Times New Roman"/>
          <w:sz w:val="24"/>
          <w:szCs w:val="24"/>
        </w:rPr>
        <w:fldChar w:fldCharType="separate"/>
      </w:r>
      <w:r w:rsidRPr="00D3542D">
        <w:rPr>
          <w:rFonts w:ascii="Times New Roman" w:hAnsi="Times New Roman" w:cs="Times New Roman"/>
          <w:sz w:val="24"/>
        </w:rPr>
        <w:t>(1</w:t>
      </w:r>
      <w:del w:id="118" w:author="Fukunaga, Rena (CDC/DDPHSIS/CGH/DGHT)" w:date="2021-08-19T12:15:00Z">
        <w:r w:rsidRPr="00D3542D" w:rsidDel="00857CCC">
          <w:rPr>
            <w:rFonts w:ascii="Times New Roman" w:hAnsi="Times New Roman" w:cs="Times New Roman"/>
            <w:sz w:val="24"/>
          </w:rPr>
          <w:delText>6</w:delText>
        </w:r>
      </w:del>
      <w:ins w:id="119" w:author="Fukunaga, Rena (CDC/DDPHSIS/CGH/DGHT)" w:date="2021-08-19T12:15:00Z">
        <w:r w:rsidR="00857CCC">
          <w:rPr>
            <w:rFonts w:ascii="Times New Roman" w:hAnsi="Times New Roman" w:cs="Times New Roman"/>
            <w:sz w:val="24"/>
          </w:rPr>
          <w:t>9</w:t>
        </w:r>
      </w:ins>
      <w:r w:rsidRPr="00D3542D">
        <w:rPr>
          <w:rFonts w:ascii="Times New Roman" w:hAnsi="Times New Roman" w:cs="Times New Roman"/>
          <w:sz w:val="24"/>
        </w:rPr>
        <w:t>–</w:t>
      </w:r>
      <w:del w:id="120" w:author="Fukunaga, Rena (CDC/DDPHSIS/CGH/DGHT)" w:date="2021-08-19T12:16:00Z">
        <w:r w:rsidRPr="00D3542D" w:rsidDel="00857CCC">
          <w:rPr>
            <w:rFonts w:ascii="Times New Roman" w:hAnsi="Times New Roman" w:cs="Times New Roman"/>
            <w:sz w:val="24"/>
          </w:rPr>
          <w:delText>1</w:delText>
        </w:r>
      </w:del>
      <w:ins w:id="121" w:author="Fukunaga, Rena (CDC/DDPHSIS/CGH/DGHT)" w:date="2021-08-19T12:15:00Z">
        <w:r w:rsidR="00857CCC">
          <w:rPr>
            <w:rFonts w:ascii="Times New Roman" w:hAnsi="Times New Roman" w:cs="Times New Roman"/>
            <w:sz w:val="24"/>
          </w:rPr>
          <w:t>21</w:t>
        </w:r>
      </w:ins>
      <w:del w:id="122" w:author="Fukunaga, Rena (CDC/DDPHSIS/CGH/DGHT)" w:date="2021-08-19T12:15:00Z">
        <w:r w:rsidRPr="00D3542D" w:rsidDel="00857CCC">
          <w:rPr>
            <w:rFonts w:ascii="Times New Roman" w:hAnsi="Times New Roman" w:cs="Times New Roman"/>
            <w:sz w:val="24"/>
          </w:rPr>
          <w:delText>8</w:delText>
        </w:r>
      </w:del>
      <w:r w:rsidRPr="00D3542D">
        <w:rPr>
          <w:rFonts w:ascii="Times New Roman" w:hAnsi="Times New Roman" w:cs="Times New Roman"/>
          <w:sz w:val="24"/>
        </w:rPr>
        <w:t>)</w:t>
      </w:r>
      <w:r w:rsidRPr="00E14288">
        <w:rPr>
          <w:rFonts w:ascii="Times New Roman" w:hAnsi="Times New Roman" w:cs="Times New Roman"/>
          <w:sz w:val="24"/>
          <w:szCs w:val="24"/>
        </w:rPr>
        <w:fldChar w:fldCharType="end"/>
      </w:r>
      <w:r w:rsidRPr="00E14288">
        <w:rPr>
          <w:rFonts w:ascii="Times New Roman" w:hAnsi="Times New Roman" w:cs="Times New Roman"/>
          <w:sz w:val="24"/>
          <w:szCs w:val="24"/>
        </w:rPr>
        <w:t>. In terms of the infectiousness profile for SARS-CoV</w:t>
      </w:r>
      <w:ins w:id="123" w:author="Zhao, Guixiang (Grace) (CDC/ONDIEH/NCCDPHP)" w:date="2021-08-17T16:01:00Z">
        <w:r w:rsidR="00CF0ECC">
          <w:rPr>
            <w:rFonts w:ascii="Times New Roman" w:hAnsi="Times New Roman" w:cs="Times New Roman"/>
            <w:sz w:val="24"/>
            <w:szCs w:val="24"/>
          </w:rPr>
          <w:t>-</w:t>
        </w:r>
      </w:ins>
      <w:r w:rsidRPr="00E14288">
        <w:rPr>
          <w:rFonts w:ascii="Times New Roman" w:hAnsi="Times New Roman" w:cs="Times New Roman"/>
          <w:sz w:val="24"/>
          <w:szCs w:val="24"/>
        </w:rPr>
        <w:t xml:space="preserve">2, this means that peak infectiousness </w:t>
      </w:r>
      <w:r>
        <w:rPr>
          <w:rFonts w:ascii="Times New Roman" w:hAnsi="Times New Roman" w:cs="Times New Roman"/>
          <w:sz w:val="24"/>
          <w:szCs w:val="24"/>
        </w:rPr>
        <w:t>(</w:t>
      </w:r>
      <m:oMath>
        <m:sSub>
          <m:sSubPr>
            <m:ctrlPr>
              <w:ins w:id="124" w:author="Hoover, Christopher M" w:date="2021-08-19T12:39:00Z">
                <w:rPr>
                  <w:rFonts w:ascii="Cambria Math" w:hAnsi="Cambria Math" w:cs="Times New Roman"/>
                  <w:sz w:val="24"/>
                  <w:szCs w:val="24"/>
                </w:rPr>
              </w:ins>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peak</m:t>
            </m:r>
          </m:sub>
        </m:sSub>
      </m:oMath>
      <w:r>
        <w:rPr>
          <w:rFonts w:ascii="Times New Roman" w:eastAsiaTheme="minorEastAsia" w:hAnsi="Times New Roman" w:cs="Times New Roman"/>
          <w:sz w:val="24"/>
          <w:szCs w:val="24"/>
        </w:rPr>
        <w:t>)</w:t>
      </w:r>
      <w:r w:rsidRPr="00E14288">
        <w:rPr>
          <w:rFonts w:ascii="Times New Roman" w:hAnsi="Times New Roman" w:cs="Times New Roman"/>
          <w:sz w:val="24"/>
          <w:szCs w:val="24"/>
        </w:rPr>
        <w:t xml:space="preserve"> tends to coincide with the </w:t>
      </w:r>
      <w:r w:rsidRPr="00E14288">
        <w:rPr>
          <w:rFonts w:ascii="Times New Roman" w:hAnsi="Times New Roman" w:cs="Times New Roman"/>
          <w:sz w:val="24"/>
          <w:szCs w:val="24"/>
        </w:rPr>
        <w:lastRenderedPageBreak/>
        <w:t>onset of symptoms (for cases that are symptomatic), but occurs after completion of the latent period (i.e. </w:t>
      </w:r>
      <m:oMath>
        <m:sSub>
          <m:sSubPr>
            <m:ctrlPr>
              <w:ins w:id="125" w:author="Hoover, Christopher M" w:date="2021-08-19T12:39:00Z">
                <w:rPr>
                  <w:rFonts w:ascii="Cambria Math" w:hAnsi="Cambria Math" w:cs="Times New Roman"/>
                  <w:sz w:val="24"/>
                  <w:szCs w:val="24"/>
                </w:rPr>
              </w:ins>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peak</m:t>
            </m:r>
          </m:sub>
        </m:sSub>
        <m:r>
          <m:rPr>
            <m:sty m:val="p"/>
          </m:rPr>
          <w:rPr>
            <w:rFonts w:ascii="Cambria Math" w:hAnsi="Cambria Math" w:cs="Times New Roman"/>
            <w:sz w:val="24"/>
            <w:szCs w:val="24"/>
          </w:rPr>
          <m:t>≈</m:t>
        </m:r>
        <m:sSub>
          <m:sSubPr>
            <m:ctrlPr>
              <w:ins w:id="126" w:author="Hoover, Christopher M" w:date="2021-08-19T12:39:00Z">
                <w:rPr>
                  <w:rFonts w:ascii="Cambria Math" w:hAnsi="Cambria Math" w:cs="Times New Roman"/>
                  <w:sz w:val="24"/>
                  <w:szCs w:val="24"/>
                </w:rPr>
              </w:ins>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incubation</m:t>
            </m:r>
          </m:sub>
        </m:sSub>
      </m:oMath>
      <w:r w:rsidR="00363CC2">
        <w:rPr>
          <w:rFonts w:ascii="Times New Roman" w:eastAsiaTheme="minorEastAsia" w:hAnsi="Times New Roman" w:cs="Times New Roman"/>
          <w:sz w:val="24"/>
          <w:szCs w:val="24"/>
        </w:rPr>
        <w:t xml:space="preserve"> and </w:t>
      </w:r>
      <m:oMath>
        <m:sSub>
          <m:sSubPr>
            <m:ctrlPr>
              <w:ins w:id="127" w:author="Hoover, Christopher M" w:date="2021-08-19T12:39:00Z">
                <w:rPr>
                  <w:rFonts w:ascii="Cambria Math" w:hAnsi="Cambria Math" w:cs="Times New Roman"/>
                  <w:sz w:val="24"/>
                  <w:szCs w:val="24"/>
                </w:rPr>
              </w:ins>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incubation</m:t>
            </m:r>
          </m:sub>
        </m:sSub>
        <m:r>
          <w:rPr>
            <w:rFonts w:ascii="Cambria Math" w:hAnsi="Cambria Math" w:cs="Times New Roman"/>
            <w:sz w:val="24"/>
            <w:szCs w:val="24"/>
          </w:rPr>
          <m:t>&gt;</m:t>
        </m:r>
        <m:sSub>
          <m:sSubPr>
            <m:ctrlPr>
              <w:ins w:id="128" w:author="Hoover, Christopher M" w:date="2021-08-19T12:39:00Z">
                <w:rPr>
                  <w:rFonts w:ascii="Cambria Math" w:hAnsi="Cambria Math" w:cs="Times New Roman"/>
                  <w:sz w:val="24"/>
                  <w:szCs w:val="24"/>
                </w:rPr>
              </w:ins>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latent</m:t>
            </m:r>
          </m:sub>
        </m:sSub>
      </m:oMath>
      <w:r w:rsidRPr="00E14288">
        <w:rPr>
          <w:rFonts w:ascii="Times New Roman" w:hAnsi="Times New Roman" w:cs="Times New Roman"/>
          <w:sz w:val="24"/>
          <w:szCs w:val="24"/>
        </w:rPr>
        <w:t xml:space="preserve">) </w:t>
      </w:r>
      <w:r w:rsidRPr="00E14288">
        <w:rPr>
          <w:rFonts w:ascii="Times New Roman" w:hAnsi="Times New Roman" w:cs="Times New Roman"/>
          <w:sz w:val="24"/>
          <w:szCs w:val="24"/>
        </w:rPr>
        <w:fldChar w:fldCharType="begin"/>
      </w:r>
      <w:r w:rsidR="005D11A5">
        <w:rPr>
          <w:rFonts w:ascii="Times New Roman" w:hAnsi="Times New Roman" w:cs="Times New Roman"/>
          <w:sz w:val="24"/>
          <w:szCs w:val="24"/>
        </w:rPr>
        <w:instrText xml:space="preserve"> ADDIN ZOTERO_ITEM CSL_CITATION {"citationID":"QpDgQmOg","properties":{"formattedCitation":"(21)","plainCitation":"(21)","noteIndex":0},"citationItems":[{"id":602,"uris":["http://zotero.org/users/3463997/items/NSRC5D49"],"uri":["http://zotero.org/users/3463997/items/NSRC5D49"],"itemData":{"id":602,"type":"article-journal","abstract":"We report temporal patterns of viral shedding in 94 patients with laboratory-confirmed COVID-19 and modeled COVID-19 infectiousness profiles from a separate sample of 77 infector–infectee transmission pairs. We observed the highest viral load in throat swabs at the time of symptom onset, and inferred that infectiousness peaked on or before symptom onset. We estimated that 44% (95% confidence interval, 30–57%) of secondary cases were infected during the index cases’ presymptomatic stage, in settings with substantial household clustering, active case finding and quarantine outside the home. Disease control measures should be adjusted to account for probable substantial presymptomatic transmission.","container-title":"Nature Medicine","DOI":"10.1038/s41591-020-0869-5","ISSN":"1546-170X","issue":"5","journalAbbreviation":"Nat Med","language":"en","note":"Bandiera_abtest: a\nCg_type: Nature Research Journals\nnumber: 5\nPrimary_atype: Research\npublisher: Nature Publishing Group\nSubject_term: Disease prevention;Epidemiology;Infectious diseases;Public health\nSubject_term_id: disease-prevention;epidemiology;infectious-diseases;public-health","page":"672-675","source":"www.nature.com","title":"Temporal dynamics in viral shedding and transmissibility of COVID-19","volume":"26","author":[{"family":"He","given":"Xi"},{"family":"Lau","given":"Eric H. Y."},{"family":"Wu","given":"Peng"},{"family":"Deng","given":"Xilong"},{"family":"Wang","given":"Jian"},{"family":"Hao","given":"Xinxin"},{"family":"Lau","given":"Yiu Chung"},{"family":"Wong","given":"Jessica Y."},{"family":"Guan","given":"Yujuan"},{"family":"Tan","given":"Xinghua"},{"family":"Mo","given":"Xiaoneng"},{"family":"Chen","given":"Yanqing"},{"family":"Liao","given":"Baolin"},{"family":"Chen","given":"Weilie"},{"family":"Hu","given":"Fengyu"},{"family":"Zhang","given":"Qing"},{"family":"Zhong","given":"Mingqiu"},{"family":"Wu","given":"Yanrong"},{"family":"Zhao","given":"Lingzhai"},{"family":"Zhang","given":"Fuchun"},{"family":"Cowling","given":"Benjamin J."},{"family":"Li","given":"Fang"},{"family":"Leung","given":"Gabriel M."}],"issued":{"date-parts":[["2020",5]]}}}],"schema":"https://github.com/citation-style-language/schema/raw/master/csl-citation.json"} </w:instrText>
      </w:r>
      <w:r w:rsidRPr="00E14288">
        <w:rPr>
          <w:rFonts w:ascii="Times New Roman" w:hAnsi="Times New Roman" w:cs="Times New Roman"/>
          <w:sz w:val="24"/>
          <w:szCs w:val="24"/>
        </w:rPr>
        <w:fldChar w:fldCharType="separate"/>
      </w:r>
      <w:r w:rsidR="005D11A5">
        <w:rPr>
          <w:rFonts w:ascii="Times New Roman" w:hAnsi="Times New Roman" w:cs="Times New Roman"/>
          <w:noProof/>
          <w:sz w:val="24"/>
          <w:szCs w:val="24"/>
        </w:rPr>
        <w:t>(21)</w:t>
      </w:r>
      <w:r w:rsidRPr="00E14288">
        <w:rPr>
          <w:rFonts w:ascii="Times New Roman" w:hAnsi="Times New Roman" w:cs="Times New Roman"/>
          <w:sz w:val="24"/>
          <w:szCs w:val="24"/>
        </w:rPr>
        <w:fldChar w:fldCharType="end"/>
      </w:r>
      <w:r w:rsidRPr="00E14288">
        <w:rPr>
          <w:rFonts w:ascii="Times New Roman" w:hAnsi="Times New Roman" w:cs="Times New Roman"/>
          <w:sz w:val="24"/>
          <w:szCs w:val="24"/>
        </w:rPr>
        <w:t xml:space="preserve">. The expected number of new cases generated </w:t>
      </w:r>
      <w:r>
        <w:rPr>
          <w:rFonts w:ascii="Times New Roman" w:hAnsi="Times New Roman" w:cs="Times New Roman"/>
          <w:sz w:val="24"/>
          <w:szCs w:val="24"/>
        </w:rPr>
        <w:t xml:space="preserve">by an individual </w:t>
      </w:r>
      <w:r w:rsidRPr="00E14288">
        <w:rPr>
          <w:rFonts w:ascii="Times New Roman" w:hAnsi="Times New Roman" w:cs="Times New Roman"/>
          <w:sz w:val="24"/>
          <w:szCs w:val="24"/>
        </w:rPr>
        <w:t xml:space="preserve">at time </w:t>
      </w:r>
      <m:oMath>
        <m:r>
          <m:rPr>
            <m:sty m:val="bi"/>
          </m:rPr>
          <w:rPr>
            <w:rFonts w:ascii="Cambria Math" w:hAnsi="Cambria Math" w:cs="Times New Roman"/>
            <w:sz w:val="24"/>
            <w:szCs w:val="24"/>
          </w:rPr>
          <m:t>t</m:t>
        </m:r>
      </m:oMath>
      <w:r w:rsidRPr="00E14288">
        <w:rPr>
          <w:rFonts w:ascii="Times New Roman" w:hAnsi="Times New Roman" w:cs="Times New Roman"/>
          <w:sz w:val="24"/>
          <w:szCs w:val="24"/>
        </w:rPr>
        <w:t xml:space="preserve"> is thus </w:t>
      </w:r>
      <m:oMath>
        <m:sSub>
          <m:sSubPr>
            <m:ctrlPr>
              <w:ins w:id="129" w:author="Hoover, Christopher M" w:date="2021-08-19T12:39:00Z">
                <w:rPr>
                  <w:rFonts w:ascii="Cambria Math" w:hAnsi="Cambria Math" w:cs="Times New Roman"/>
                  <w:sz w:val="24"/>
                  <w:szCs w:val="24"/>
                </w:rPr>
              </w:ins>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t</m:t>
            </m:r>
          </m:sub>
        </m:sSub>
        <m:r>
          <m:rPr>
            <m:sty m:val="p"/>
          </m:rPr>
          <w:rPr>
            <w:rFonts w:ascii="Cambria Math" w:hAnsi="Cambria Math" w:cs="Times New Roman"/>
            <w:sz w:val="24"/>
            <w:szCs w:val="24"/>
          </w:rPr>
          <m:t>=</m:t>
        </m:r>
        <m:r>
          <m:rPr>
            <m:scr m:val="script"/>
            <m:sty m:val="b"/>
          </m:rPr>
          <w:rPr>
            <w:rFonts w:ascii="Cambria Math" w:hAnsi="Cambria Math" w:cs="Times New Roman"/>
            <w:sz w:val="24"/>
            <w:szCs w:val="24"/>
          </w:rPr>
          <m:t>R</m:t>
        </m:r>
        <m:sSub>
          <m:sSubPr>
            <m:ctrlPr>
              <w:ins w:id="130" w:author="Hoover, Christopher M" w:date="2021-08-19T12:39:00Z">
                <w:rPr>
                  <w:rFonts w:ascii="Cambria Math" w:hAnsi="Cambria Math" w:cs="Times New Roman"/>
                  <w:sz w:val="24"/>
                  <w:szCs w:val="24"/>
                </w:rPr>
              </w:ins>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t</m:t>
            </m:r>
          </m:sub>
        </m:sSub>
      </m:oMath>
      <w:r w:rsidRPr="00E14288">
        <w:rPr>
          <w:rFonts w:ascii="Times New Roman" w:hAnsi="Times New Roman" w:cs="Times New Roman"/>
          <w:sz w:val="24"/>
          <w:szCs w:val="24"/>
        </w:rPr>
        <w:t xml:space="preserve">, where </w:t>
      </w:r>
      <m:oMath>
        <m:r>
          <m:rPr>
            <m:scr m:val="script"/>
            <m:sty m:val="b"/>
          </m:rPr>
          <w:rPr>
            <w:rFonts w:ascii="Cambria Math" w:hAnsi="Cambria Math" w:cs="Times New Roman"/>
            <w:sz w:val="24"/>
            <w:szCs w:val="24"/>
          </w:rPr>
          <m:t>R</m:t>
        </m:r>
      </m:oMath>
      <w:r w:rsidRPr="00E14288">
        <w:rPr>
          <w:rFonts w:ascii="Times New Roman" w:hAnsi="Times New Roman" w:cs="Times New Roman"/>
          <w:sz w:val="24"/>
          <w:szCs w:val="24"/>
        </w:rPr>
        <w:t xml:space="preserve"> is the effective reproduction number</w:t>
      </w:r>
      <w:ins w:id="131" w:author="Hoover, Christopher M" w:date="2021-08-19T10:15:00Z">
        <w:r w:rsidR="003111A4">
          <w:rPr>
            <w:rFonts w:ascii="Times New Roman" w:hAnsi="Times New Roman" w:cs="Times New Roman"/>
            <w:sz w:val="24"/>
            <w:szCs w:val="24"/>
          </w:rPr>
          <w:t xml:space="preserve">, here defined </w:t>
        </w:r>
      </w:ins>
      <w:del w:id="132" w:author="Hoover, Christopher M" w:date="2021-08-19T10:15:00Z">
        <w:r w:rsidRPr="00E14288" w:rsidDel="003111A4">
          <w:rPr>
            <w:rFonts w:ascii="Times New Roman" w:hAnsi="Times New Roman" w:cs="Times New Roman"/>
            <w:sz w:val="24"/>
            <w:szCs w:val="24"/>
          </w:rPr>
          <w:delText xml:space="preserve"> interpreted </w:delText>
        </w:r>
      </w:del>
      <w:r w:rsidRPr="00E14288">
        <w:rPr>
          <w:rFonts w:ascii="Times New Roman" w:hAnsi="Times New Roman" w:cs="Times New Roman"/>
          <w:sz w:val="24"/>
          <w:szCs w:val="24"/>
        </w:rPr>
        <w:t xml:space="preserve">as the expected number of cases generated </w:t>
      </w:r>
      <w:ins w:id="133" w:author="Hoover, Christopher M" w:date="2021-08-19T10:15:00Z">
        <w:r w:rsidR="003111A4">
          <w:rPr>
            <w:rFonts w:ascii="Times New Roman" w:hAnsi="Times New Roman" w:cs="Times New Roman"/>
            <w:sz w:val="24"/>
            <w:szCs w:val="24"/>
          </w:rPr>
          <w:t xml:space="preserve">in a facility </w:t>
        </w:r>
      </w:ins>
      <w:r w:rsidRPr="00E14288">
        <w:rPr>
          <w:rFonts w:ascii="Times New Roman" w:hAnsi="Times New Roman" w:cs="Times New Roman"/>
          <w:sz w:val="24"/>
          <w:szCs w:val="24"/>
        </w:rPr>
        <w:t>by a new case over the duration of the</w:t>
      </w:r>
      <w:r>
        <w:rPr>
          <w:rFonts w:ascii="Times New Roman" w:hAnsi="Times New Roman" w:cs="Times New Roman"/>
          <w:sz w:val="24"/>
          <w:szCs w:val="24"/>
        </w:rPr>
        <w:t>ir</w:t>
      </w:r>
      <w:r w:rsidRPr="00E14288">
        <w:rPr>
          <w:rFonts w:ascii="Times New Roman" w:hAnsi="Times New Roman" w:cs="Times New Roman"/>
          <w:sz w:val="24"/>
          <w:szCs w:val="24"/>
        </w:rPr>
        <w:t xml:space="preserve"> infectious period</w:t>
      </w:r>
      <w:ins w:id="134" w:author="Hoover, Christopher M" w:date="2021-08-19T10:15:00Z">
        <w:r w:rsidR="003111A4">
          <w:rPr>
            <w:rFonts w:ascii="Times New Roman" w:hAnsi="Times New Roman" w:cs="Times New Roman"/>
            <w:sz w:val="24"/>
            <w:szCs w:val="24"/>
          </w:rPr>
          <w:t xml:space="preserve">, assuming they </w:t>
        </w:r>
      </w:ins>
      <w:ins w:id="135" w:author="Hoover, Christopher M" w:date="2021-08-19T10:16:00Z">
        <w:r w:rsidR="003111A4">
          <w:rPr>
            <w:rFonts w:ascii="Times New Roman" w:hAnsi="Times New Roman" w:cs="Times New Roman"/>
            <w:sz w:val="24"/>
            <w:szCs w:val="24"/>
          </w:rPr>
          <w:t>spent the duration of their infectious period in the facility</w:t>
        </w:r>
      </w:ins>
      <w:r w:rsidRPr="00E14288">
        <w:rPr>
          <w:rFonts w:ascii="Times New Roman" w:hAnsi="Times New Roman" w:cs="Times New Roman"/>
          <w:sz w:val="24"/>
          <w:szCs w:val="24"/>
        </w:rPr>
        <w:t xml:space="preserve">. The model therefore assumes that new cases are most likely to be generated around </w:t>
      </w:r>
      <m:oMath>
        <m:sSub>
          <m:sSubPr>
            <m:ctrlPr>
              <w:ins w:id="136" w:author="Hoover, Christopher M" w:date="2021-08-19T12:39:00Z">
                <w:rPr>
                  <w:rFonts w:ascii="Cambria Math" w:hAnsi="Cambria Math" w:cs="Times New Roman"/>
                  <w:sz w:val="24"/>
                  <w:szCs w:val="24"/>
                </w:rPr>
              </w:ins>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peak</m:t>
            </m:r>
          </m:sub>
        </m:sSub>
      </m:oMath>
      <w:ins w:id="137" w:author="Hoover, Christopher M" w:date="2021-08-19T10:17:00Z">
        <w:r w:rsidR="003111A4">
          <w:rPr>
            <w:rFonts w:ascii="Times New Roman" w:eastAsiaTheme="minorEastAsia" w:hAnsi="Times New Roman" w:cs="Times New Roman"/>
            <w:sz w:val="24"/>
            <w:szCs w:val="24"/>
          </w:rPr>
          <w:t xml:space="preserve"> when infectiousness (viral load) is highest</w:t>
        </w:r>
      </w:ins>
      <w:r w:rsidRPr="00E14288">
        <w:rPr>
          <w:rFonts w:ascii="Times New Roman" w:hAnsi="Times New Roman" w:cs="Times New Roman"/>
          <w:sz w:val="24"/>
          <w:szCs w:val="24"/>
        </w:rPr>
        <w:t xml:space="preserve">. Table 1 lists the distributions of </w:t>
      </w:r>
      <m:oMath>
        <m:sSub>
          <m:sSubPr>
            <m:ctrlPr>
              <w:ins w:id="138" w:author="Hoover, Christopher M" w:date="2021-08-19T12:39:00Z">
                <w:rPr>
                  <w:rFonts w:ascii="Cambria Math" w:hAnsi="Cambria Math" w:cs="Times New Roman"/>
                  <w:sz w:val="24"/>
                  <w:szCs w:val="24"/>
                </w:rPr>
              </w:ins>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incubation</m:t>
            </m:r>
          </m:sub>
        </m:sSub>
      </m:oMath>
      <w:r w:rsidRPr="00E14288">
        <w:rPr>
          <w:rFonts w:ascii="Times New Roman" w:hAnsi="Times New Roman" w:cs="Times New Roman"/>
          <w:sz w:val="24"/>
          <w:szCs w:val="24"/>
        </w:rPr>
        <w:t xml:space="preserve">, </w:t>
      </w:r>
      <m:oMath>
        <m:sSub>
          <m:sSubPr>
            <m:ctrlPr>
              <w:ins w:id="139" w:author="Hoover, Christopher M" w:date="2021-08-19T12:39:00Z">
                <w:rPr>
                  <w:rFonts w:ascii="Cambria Math" w:hAnsi="Cambria Math" w:cs="Times New Roman"/>
                  <w:sz w:val="24"/>
                  <w:szCs w:val="24"/>
                </w:rPr>
              </w:ins>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latent</m:t>
            </m:r>
          </m:sub>
        </m:sSub>
      </m:oMath>
      <w:r w:rsidRPr="00E14288">
        <w:rPr>
          <w:rFonts w:ascii="Times New Roman" w:hAnsi="Times New Roman" w:cs="Times New Roman"/>
          <w:sz w:val="24"/>
          <w:szCs w:val="24"/>
        </w:rPr>
        <w:t xml:space="preserve">, and </w:t>
      </w:r>
      <m:oMath>
        <m:sSub>
          <m:sSubPr>
            <m:ctrlPr>
              <w:ins w:id="140" w:author="Hoover, Christopher M" w:date="2021-08-19T12:39:00Z">
                <w:rPr>
                  <w:rFonts w:ascii="Cambria Math" w:hAnsi="Cambria Math" w:cs="Times New Roman"/>
                  <w:sz w:val="24"/>
                  <w:szCs w:val="24"/>
                </w:rPr>
              </w:ins>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infectious</m:t>
            </m:r>
          </m:sub>
        </m:sSub>
      </m:oMath>
      <w:r w:rsidRPr="00E14288">
        <w:rPr>
          <w:rFonts w:ascii="Times New Roman" w:hAnsi="Times New Roman" w:cs="Times New Roman"/>
          <w:sz w:val="24"/>
          <w:szCs w:val="24"/>
        </w:rPr>
        <w:t xml:space="preserve"> used here.</w:t>
      </w:r>
    </w:p>
    <w:p w14:paraId="66BAE283" w14:textId="501263BF" w:rsidR="002D4CDB" w:rsidRPr="00E14288" w:rsidRDefault="002D4CDB" w:rsidP="002D4CDB">
      <w:pPr>
        <w:spacing w:line="480" w:lineRule="auto"/>
        <w:ind w:firstLine="720"/>
        <w:rPr>
          <w:rFonts w:ascii="Times New Roman" w:hAnsi="Times New Roman" w:cs="Times New Roman"/>
          <w:sz w:val="24"/>
          <w:szCs w:val="24"/>
        </w:rPr>
      </w:pPr>
      <w:r w:rsidRPr="00E14288">
        <w:rPr>
          <w:rFonts w:ascii="Times New Roman" w:hAnsi="Times New Roman" w:cs="Times New Roman"/>
          <w:sz w:val="24"/>
          <w:szCs w:val="24"/>
        </w:rPr>
        <w:t xml:space="preserve">In the presence of interventions that isolate infectious individuals prior to </w:t>
      </w:r>
      <m:oMath>
        <m:sSub>
          <m:sSubPr>
            <m:ctrlPr>
              <w:ins w:id="141" w:author="Hoover, Christopher M" w:date="2021-08-19T12:39:00Z">
                <w:rPr>
                  <w:rFonts w:ascii="Cambria Math" w:hAnsi="Cambria Math" w:cs="Times New Roman"/>
                  <w:sz w:val="24"/>
                  <w:szCs w:val="24"/>
                </w:rPr>
              </w:ins>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tot</m:t>
            </m:r>
          </m:sub>
        </m:sSub>
      </m:oMath>
      <w:r w:rsidRPr="00E14288">
        <w:rPr>
          <w:rFonts w:ascii="Times New Roman" w:hAnsi="Times New Roman" w:cs="Times New Roman"/>
          <w:sz w:val="24"/>
          <w:szCs w:val="24"/>
        </w:rPr>
        <w:t xml:space="preserve">, e.g. through contact tracing, self-isolation following the onset of symptoms, or </w:t>
      </w:r>
      <w:r>
        <w:rPr>
          <w:rFonts w:ascii="Times New Roman" w:hAnsi="Times New Roman" w:cs="Times New Roman"/>
          <w:sz w:val="24"/>
          <w:szCs w:val="24"/>
        </w:rPr>
        <w:t xml:space="preserve">isolation following a positive </w:t>
      </w:r>
      <w:r w:rsidRPr="00E14288">
        <w:rPr>
          <w:rFonts w:ascii="Times New Roman" w:hAnsi="Times New Roman" w:cs="Times New Roman"/>
          <w:sz w:val="24"/>
          <w:szCs w:val="24"/>
        </w:rPr>
        <w:t>test</w:t>
      </w:r>
      <w:r>
        <w:rPr>
          <w:rFonts w:ascii="Times New Roman" w:hAnsi="Times New Roman" w:cs="Times New Roman"/>
          <w:sz w:val="24"/>
          <w:szCs w:val="24"/>
        </w:rPr>
        <w:t xml:space="preserve"> result</w:t>
      </w:r>
      <w:r w:rsidRPr="00E14288">
        <w:rPr>
          <w:rFonts w:ascii="Times New Roman" w:hAnsi="Times New Roman" w:cs="Times New Roman"/>
          <w:sz w:val="24"/>
          <w:szCs w:val="24"/>
        </w:rPr>
        <w:t xml:space="preserve">, the effect of isolation on </w:t>
      </w:r>
      <m:oMath>
        <m:r>
          <m:rPr>
            <m:scr m:val="script"/>
            <m:sty m:val="b"/>
          </m:rPr>
          <w:rPr>
            <w:rFonts w:ascii="Cambria Math" w:hAnsi="Cambria Math" w:cs="Times New Roman"/>
            <w:sz w:val="24"/>
            <w:szCs w:val="24"/>
          </w:rPr>
          <m:t>R</m:t>
        </m:r>
      </m:oMath>
      <w:r w:rsidRPr="00E14288">
        <w:rPr>
          <w:rFonts w:ascii="Times New Roman" w:hAnsi="Times New Roman" w:cs="Times New Roman"/>
          <w:sz w:val="24"/>
          <w:szCs w:val="24"/>
        </w:rPr>
        <w:t xml:space="preserve"> can be directly estimated from the time to isolation as </w:t>
      </w:r>
      <m:oMath>
        <m:sSub>
          <m:sSubPr>
            <m:ctrlPr>
              <w:ins w:id="142" w:author="Hoover, Christopher M" w:date="2021-08-19T12:39:00Z">
                <w:rPr>
                  <w:rFonts w:ascii="Cambria Math" w:hAnsi="Cambria Math" w:cs="Times New Roman"/>
                  <w:sz w:val="24"/>
                  <w:szCs w:val="24"/>
                </w:rPr>
              </w:ins>
            </m:ctrlPr>
          </m:sSubPr>
          <m:e>
            <m:r>
              <m:rPr>
                <m:scr m:val="script"/>
                <m:sty m:val="b"/>
              </m:rPr>
              <w:rPr>
                <w:rFonts w:ascii="Cambria Math" w:hAnsi="Cambria Math" w:cs="Times New Roman"/>
                <w:sz w:val="24"/>
                <w:szCs w:val="24"/>
              </w:rPr>
              <m:t>R</m:t>
            </m:r>
          </m:e>
          <m:sub>
            <m:r>
              <m:rPr>
                <m:sty m:val="bi"/>
              </m:rPr>
              <w:rPr>
                <w:rFonts w:ascii="Cambria Math" w:hAnsi="Cambria Math" w:cs="Times New Roman"/>
                <w:sz w:val="24"/>
                <w:szCs w:val="24"/>
              </w:rPr>
              <m:t>iso</m:t>
            </m:r>
          </m:sub>
        </m:sSub>
        <m:r>
          <m:rPr>
            <m:sty m:val="p"/>
          </m:rPr>
          <w:rPr>
            <w:rFonts w:ascii="Cambria Math" w:hAnsi="Cambria Math" w:cs="Times New Roman"/>
            <w:sz w:val="24"/>
            <w:szCs w:val="24"/>
          </w:rPr>
          <m:t>=</m:t>
        </m:r>
        <m:r>
          <m:rPr>
            <m:scr m:val="script"/>
            <m:sty m:val="b"/>
          </m:rPr>
          <w:rPr>
            <w:rFonts w:ascii="Cambria Math" w:hAnsi="Cambria Math" w:cs="Times New Roman"/>
            <w:sz w:val="24"/>
            <w:szCs w:val="24"/>
          </w:rPr>
          <m:t>R</m:t>
        </m:r>
        <m:d>
          <m:dPr>
            <m:ctrlPr>
              <w:ins w:id="143" w:author="Hoover, Christopher M" w:date="2021-08-19T12:39:00Z">
                <w:rPr>
                  <w:rFonts w:ascii="Cambria Math" w:hAnsi="Cambria Math" w:cs="Times New Roman"/>
                  <w:sz w:val="24"/>
                  <w:szCs w:val="24"/>
                </w:rPr>
              </w:ins>
            </m:ctrlPr>
          </m:dPr>
          <m:e>
            <m:r>
              <m:rPr>
                <m:sty m:val="bi"/>
              </m:rPr>
              <w:rPr>
                <w:rFonts w:ascii="Cambria Math" w:hAnsi="Cambria Math" w:cs="Times New Roman"/>
                <w:sz w:val="24"/>
                <w:szCs w:val="24"/>
              </w:rPr>
              <m:t>1</m:t>
            </m:r>
            <m:r>
              <m:rPr>
                <m:sty m:val="p"/>
              </m:rPr>
              <w:rPr>
                <w:rFonts w:ascii="Cambria Math" w:hAnsi="Cambria Math" w:cs="Times New Roman"/>
                <w:sz w:val="24"/>
                <w:szCs w:val="24"/>
              </w:rPr>
              <m:t>-</m:t>
            </m:r>
            <m:nary>
              <m:naryPr>
                <m:chr m:val="∑"/>
                <m:limLoc m:val="subSup"/>
                <m:ctrlPr>
                  <w:ins w:id="144" w:author="Hoover, Christopher M" w:date="2021-08-19T12:39:00Z">
                    <w:rPr>
                      <w:rFonts w:ascii="Cambria Math" w:hAnsi="Cambria Math" w:cs="Times New Roman"/>
                      <w:sz w:val="24"/>
                      <w:szCs w:val="24"/>
                    </w:rPr>
                  </w:ins>
                </m:ctrlPr>
              </m:naryPr>
              <m:sub>
                <m:sSub>
                  <m:sSubPr>
                    <m:ctrlPr>
                      <w:ins w:id="145" w:author="Hoover, Christopher M" w:date="2021-08-19T12:39:00Z">
                        <w:rPr>
                          <w:rFonts w:ascii="Cambria Math" w:hAnsi="Cambria Math" w:cs="Times New Roman"/>
                          <w:i/>
                          <w:sz w:val="24"/>
                          <w:szCs w:val="24"/>
                        </w:rPr>
                      </w:ins>
                    </m:ctrlPr>
                  </m:sSubPr>
                  <m:e>
                    <m:r>
                      <w:rPr>
                        <w:rFonts w:ascii="Cambria Math" w:hAnsi="Cambria Math" w:cs="Times New Roman"/>
                        <w:sz w:val="24"/>
                        <w:szCs w:val="24"/>
                      </w:rPr>
                      <m:t>t</m:t>
                    </m:r>
                  </m:e>
                  <m:sub>
                    <m:r>
                      <w:rPr>
                        <w:rFonts w:ascii="Cambria Math" w:hAnsi="Cambria Math" w:cs="Times New Roman"/>
                        <w:sz w:val="24"/>
                        <w:szCs w:val="24"/>
                      </w:rPr>
                      <m:t>iso</m:t>
                    </m:r>
                  </m:sub>
                </m:sSub>
              </m:sub>
              <m:sup>
                <m:sSub>
                  <m:sSubPr>
                    <m:ctrlPr>
                      <w:ins w:id="146" w:author="Hoover, Christopher M" w:date="2021-08-19T12:39:00Z">
                        <w:rPr>
                          <w:rFonts w:ascii="Cambria Math" w:hAnsi="Cambria Math" w:cs="Times New Roman"/>
                          <w:i/>
                          <w:sz w:val="24"/>
                          <w:szCs w:val="24"/>
                        </w:rPr>
                      </w:ins>
                    </m:ctrlPr>
                  </m:sSubPr>
                  <m:e>
                    <m:r>
                      <w:rPr>
                        <w:rFonts w:ascii="Cambria Math" w:hAnsi="Cambria Math" w:cs="Times New Roman"/>
                        <w:sz w:val="24"/>
                        <w:szCs w:val="24"/>
                      </w:rPr>
                      <m:t>t</m:t>
                    </m:r>
                  </m:e>
                  <m:sub>
                    <m:r>
                      <w:rPr>
                        <w:rFonts w:ascii="Cambria Math" w:hAnsi="Cambria Math" w:cs="Times New Roman"/>
                        <w:sz w:val="24"/>
                        <w:szCs w:val="24"/>
                      </w:rPr>
                      <m:t>tot</m:t>
                    </m:r>
                  </m:sub>
                </m:sSub>
              </m:sup>
              <m:e>
                <m:sSub>
                  <m:sSubPr>
                    <m:ctrlPr>
                      <w:ins w:id="147" w:author="Hoover, Christopher M" w:date="2021-08-19T12:39:00Z">
                        <w:rPr>
                          <w:rFonts w:ascii="Cambria Math" w:hAnsi="Cambria Math" w:cs="Times New Roman"/>
                          <w:i/>
                          <w:sz w:val="24"/>
                          <w:szCs w:val="24"/>
                        </w:rPr>
                      </w:ins>
                    </m:ctrlPr>
                  </m:sSubPr>
                  <m:e>
                    <m:r>
                      <w:rPr>
                        <w:rFonts w:ascii="Cambria Math" w:hAnsi="Cambria Math" w:cs="Times New Roman"/>
                        <w:sz w:val="24"/>
                        <w:szCs w:val="24"/>
                      </w:rPr>
                      <m:t>β</m:t>
                    </m:r>
                  </m:e>
                  <m:sub>
                    <m:r>
                      <w:rPr>
                        <w:rFonts w:ascii="Cambria Math" w:hAnsi="Cambria Math" w:cs="Times New Roman"/>
                        <w:sz w:val="24"/>
                        <w:szCs w:val="24"/>
                      </w:rPr>
                      <m:t>t</m:t>
                    </m:r>
                  </m:sub>
                </m:sSub>
              </m:e>
            </m:nary>
          </m:e>
        </m:d>
      </m:oMath>
      <w:r w:rsidRPr="00E14288">
        <w:rPr>
          <w:rFonts w:ascii="Times New Roman" w:hAnsi="Times New Roman" w:cs="Times New Roman"/>
          <w:sz w:val="24"/>
          <w:szCs w:val="24"/>
        </w:rPr>
        <w:t xml:space="preserve">, where </w:t>
      </w:r>
      <m:oMath>
        <m:sSub>
          <m:sSubPr>
            <m:ctrlPr>
              <w:ins w:id="148" w:author="Hoover, Christopher M" w:date="2021-08-19T12:39:00Z">
                <w:rPr>
                  <w:rFonts w:ascii="Cambria Math" w:hAnsi="Cambria Math" w:cs="Times New Roman"/>
                  <w:sz w:val="24"/>
                  <w:szCs w:val="24"/>
                </w:rPr>
              </w:ins>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oMath>
      <w:r w:rsidRPr="00E14288">
        <w:rPr>
          <w:rFonts w:ascii="Times New Roman" w:hAnsi="Times New Roman" w:cs="Times New Roman"/>
          <w:sz w:val="24"/>
          <w:szCs w:val="24"/>
        </w:rPr>
        <w:t xml:space="preserve"> is the time at which isolation occurs. Reducing </w:t>
      </w:r>
      <m:oMath>
        <m:sSub>
          <m:sSubPr>
            <m:ctrlPr>
              <w:ins w:id="149" w:author="Hoover, Christopher M" w:date="2021-08-19T12:39:00Z">
                <w:rPr>
                  <w:rFonts w:ascii="Cambria Math" w:hAnsi="Cambria Math" w:cs="Times New Roman"/>
                  <w:sz w:val="24"/>
                  <w:szCs w:val="24"/>
                </w:rPr>
              </w:ins>
            </m:ctrlPr>
          </m:sSubPr>
          <m:e>
            <m:r>
              <m:rPr>
                <m:scr m:val="script"/>
                <m:sty m:val="b"/>
              </m:rPr>
              <w:rPr>
                <w:rFonts w:ascii="Cambria Math" w:hAnsi="Cambria Math" w:cs="Times New Roman"/>
                <w:sz w:val="24"/>
                <w:szCs w:val="24"/>
              </w:rPr>
              <m:t>R</m:t>
            </m:r>
          </m:e>
          <m:sub>
            <m:r>
              <m:rPr>
                <m:sty m:val="bi"/>
              </m:rPr>
              <w:rPr>
                <w:rFonts w:ascii="Cambria Math" w:hAnsi="Cambria Math" w:cs="Times New Roman"/>
                <w:sz w:val="24"/>
                <w:szCs w:val="24"/>
              </w:rPr>
              <m:t>iso</m:t>
            </m:r>
          </m:sub>
        </m:sSub>
      </m:oMath>
      <w:r w:rsidRPr="00E14288">
        <w:rPr>
          <w:rFonts w:ascii="Times New Roman" w:hAnsi="Times New Roman" w:cs="Times New Roman"/>
          <w:sz w:val="24"/>
          <w:szCs w:val="24"/>
        </w:rPr>
        <w:t xml:space="preserve"> via improved contact tracing or more frequent testing can thus be represented as removing a larger slice from the overall infectiousness triangle by reducing </w:t>
      </w:r>
      <m:oMath>
        <m:sSub>
          <m:sSubPr>
            <m:ctrlPr>
              <w:ins w:id="150" w:author="Hoover, Christopher M" w:date="2021-08-19T12:39:00Z">
                <w:rPr>
                  <w:rFonts w:ascii="Cambria Math" w:hAnsi="Cambria Math" w:cs="Times New Roman"/>
                  <w:sz w:val="24"/>
                  <w:szCs w:val="24"/>
                </w:rPr>
              </w:ins>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oMath>
      <w:r w:rsidRPr="00E14288">
        <w:rPr>
          <w:rFonts w:ascii="Times New Roman" w:hAnsi="Times New Roman" w:cs="Times New Roman"/>
          <w:sz w:val="24"/>
          <w:szCs w:val="24"/>
        </w:rPr>
        <w:t xml:space="preserve"> (Fig </w:t>
      </w:r>
      <w:r w:rsidR="00363CC2">
        <w:rPr>
          <w:rFonts w:ascii="Times New Roman" w:hAnsi="Times New Roman" w:cs="Times New Roman"/>
          <w:sz w:val="24"/>
          <w:szCs w:val="24"/>
        </w:rPr>
        <w:t>1</w:t>
      </w:r>
      <w:r w:rsidRPr="00E14288">
        <w:rPr>
          <w:rFonts w:ascii="Times New Roman" w:hAnsi="Times New Roman" w:cs="Times New Roman"/>
          <w:sz w:val="24"/>
          <w:szCs w:val="24"/>
        </w:rPr>
        <w:t xml:space="preserve">a). </w:t>
      </w:r>
      <w:del w:id="151" w:author="Hoover, Christopher M" w:date="2021-08-19T10:18:00Z">
        <w:r w:rsidRPr="00E14288" w:rsidDel="003111A4">
          <w:rPr>
            <w:rFonts w:ascii="Times New Roman" w:hAnsi="Times New Roman" w:cs="Times New Roman"/>
            <w:sz w:val="24"/>
            <w:szCs w:val="24"/>
          </w:rPr>
          <w:delText xml:space="preserve">The size of the slice removed </w:delText>
        </w:r>
        <w:r w:rsidDel="003111A4">
          <w:rPr>
            <w:rFonts w:ascii="Times New Roman" w:hAnsi="Times New Roman" w:cs="Times New Roman"/>
            <w:sz w:val="24"/>
            <w:szCs w:val="24"/>
          </w:rPr>
          <w:delText xml:space="preserve">can be estimated from the probability density function of the triangle distribution and the parameters </w:delText>
        </w:r>
      </w:del>
      <m:oMath>
        <m:sSub>
          <m:sSubPr>
            <m:ctrlPr>
              <w:ins w:id="152" w:author="Hoover, Christopher M" w:date="2021-08-19T12:39:00Z">
                <w:del w:id="153" w:author="Hoover, Christopher M" w:date="2021-08-19T10:18:00Z">
                  <w:rPr>
                    <w:rFonts w:ascii="Cambria Math" w:hAnsi="Cambria Math" w:cs="Times New Roman"/>
                    <w:b/>
                    <w:bCs/>
                    <w:i/>
                    <w:sz w:val="24"/>
                    <w:szCs w:val="24"/>
                  </w:rPr>
                </w:del>
              </w:ins>
            </m:ctrlPr>
          </m:sSubPr>
          <m:e>
            <m:r>
              <w:del w:id="154" w:author="Hoover, Christopher M" w:date="2021-08-19T10:18:00Z">
                <m:rPr>
                  <m:sty m:val="bi"/>
                </m:rPr>
                <w:rPr>
                  <w:rFonts w:ascii="Cambria Math" w:hAnsi="Cambria Math" w:cs="Times New Roman"/>
                  <w:sz w:val="24"/>
                  <w:szCs w:val="24"/>
                </w:rPr>
                <m:t>t</m:t>
              </w:del>
            </m:r>
          </m:e>
          <m:sub>
            <m:r>
              <w:del w:id="155" w:author="Hoover, Christopher M" w:date="2021-08-19T10:18:00Z">
                <m:rPr>
                  <m:sty m:val="bi"/>
                </m:rPr>
                <w:rPr>
                  <w:rFonts w:ascii="Cambria Math" w:hAnsi="Cambria Math" w:cs="Times New Roman"/>
                  <w:sz w:val="24"/>
                  <w:szCs w:val="24"/>
                </w:rPr>
                <m:t>latent</m:t>
              </w:del>
            </m:r>
          </m:sub>
        </m:sSub>
      </m:oMath>
      <w:del w:id="156" w:author="Hoover, Christopher M" w:date="2021-08-19T10:18:00Z">
        <w:r w:rsidDel="003111A4">
          <w:rPr>
            <w:rFonts w:ascii="Times New Roman" w:eastAsiaTheme="minorEastAsia" w:hAnsi="Times New Roman" w:cs="Times New Roman"/>
            <w:sz w:val="24"/>
            <w:szCs w:val="24"/>
          </w:rPr>
          <w:delText xml:space="preserve">, </w:delText>
        </w:r>
      </w:del>
      <m:oMath>
        <m:sSub>
          <m:sSubPr>
            <m:ctrlPr>
              <w:ins w:id="157" w:author="Hoover, Christopher M" w:date="2021-08-19T12:39:00Z">
                <w:del w:id="158" w:author="Hoover, Christopher M" w:date="2021-08-19T10:18:00Z">
                  <w:rPr>
                    <w:rFonts w:ascii="Cambria Math" w:hAnsi="Cambria Math" w:cs="Times New Roman"/>
                    <w:b/>
                    <w:bCs/>
                    <w:i/>
                    <w:sz w:val="24"/>
                    <w:szCs w:val="24"/>
                  </w:rPr>
                </w:del>
              </w:ins>
            </m:ctrlPr>
          </m:sSubPr>
          <m:e>
            <m:r>
              <w:del w:id="159" w:author="Hoover, Christopher M" w:date="2021-08-19T10:18:00Z">
                <m:rPr>
                  <m:sty m:val="bi"/>
                </m:rPr>
                <w:rPr>
                  <w:rFonts w:ascii="Cambria Math" w:hAnsi="Cambria Math" w:cs="Times New Roman"/>
                  <w:sz w:val="24"/>
                  <w:szCs w:val="24"/>
                </w:rPr>
                <m:t>t</m:t>
              </w:del>
            </m:r>
          </m:e>
          <m:sub>
            <m:r>
              <w:del w:id="160" w:author="Hoover, Christopher M" w:date="2021-08-19T10:18:00Z">
                <m:rPr>
                  <m:sty m:val="bi"/>
                </m:rPr>
                <w:rPr>
                  <w:rFonts w:ascii="Cambria Math" w:hAnsi="Cambria Math" w:cs="Times New Roman"/>
                  <w:sz w:val="24"/>
                  <w:szCs w:val="24"/>
                </w:rPr>
                <m:t>incubation</m:t>
              </w:del>
            </m:r>
          </m:sub>
        </m:sSub>
      </m:oMath>
      <w:del w:id="161" w:author="Hoover, Christopher M" w:date="2021-08-19T10:18:00Z">
        <w:r w:rsidDel="003111A4">
          <w:rPr>
            <w:rFonts w:ascii="Times New Roman" w:eastAsiaTheme="minorEastAsia" w:hAnsi="Times New Roman" w:cs="Times New Roman"/>
            <w:sz w:val="24"/>
            <w:szCs w:val="24"/>
          </w:rPr>
          <w:delText xml:space="preserve">, </w:delText>
        </w:r>
      </w:del>
      <m:oMath>
        <m:sSub>
          <m:sSubPr>
            <m:ctrlPr>
              <w:ins w:id="162" w:author="Hoover, Christopher M" w:date="2021-08-19T12:39:00Z">
                <w:del w:id="163" w:author="Hoover, Christopher M" w:date="2021-08-19T10:18:00Z">
                  <w:rPr>
                    <w:rFonts w:ascii="Cambria Math" w:hAnsi="Cambria Math" w:cs="Times New Roman"/>
                    <w:b/>
                    <w:bCs/>
                    <w:i/>
                    <w:sz w:val="24"/>
                    <w:szCs w:val="24"/>
                  </w:rPr>
                </w:del>
              </w:ins>
            </m:ctrlPr>
          </m:sSubPr>
          <m:e>
            <m:r>
              <w:del w:id="164" w:author="Hoover, Christopher M" w:date="2021-08-19T10:18:00Z">
                <m:rPr>
                  <m:sty m:val="bi"/>
                </m:rPr>
                <w:rPr>
                  <w:rFonts w:ascii="Cambria Math" w:hAnsi="Cambria Math" w:cs="Times New Roman"/>
                  <w:sz w:val="24"/>
                  <w:szCs w:val="24"/>
                </w:rPr>
                <m:t>t</m:t>
              </w:del>
            </m:r>
          </m:e>
          <m:sub>
            <m:r>
              <w:del w:id="165" w:author="Hoover, Christopher M" w:date="2021-08-19T10:18:00Z">
                <m:rPr>
                  <m:sty m:val="bi"/>
                </m:rPr>
                <w:rPr>
                  <w:rFonts w:ascii="Cambria Math" w:hAnsi="Cambria Math" w:cs="Times New Roman"/>
                  <w:sz w:val="24"/>
                  <w:szCs w:val="24"/>
                </w:rPr>
                <m:t>tot</m:t>
              </w:del>
            </m:r>
          </m:sub>
        </m:sSub>
      </m:oMath>
      <w:del w:id="166" w:author="Hoover, Christopher M" w:date="2021-08-19T10:18:00Z">
        <w:r w:rsidDel="003111A4">
          <w:rPr>
            <w:rFonts w:ascii="Times New Roman" w:eastAsiaTheme="minorEastAsia" w:hAnsi="Times New Roman" w:cs="Times New Roman"/>
            <w:sz w:val="24"/>
            <w:szCs w:val="24"/>
          </w:rPr>
          <w:delText xml:space="preserve">, and </w:delText>
        </w:r>
      </w:del>
      <m:oMath>
        <m:sSub>
          <m:sSubPr>
            <m:ctrlPr>
              <w:ins w:id="167" w:author="Hoover, Christopher M" w:date="2021-08-19T12:39:00Z">
                <w:del w:id="168" w:author="Hoover, Christopher M" w:date="2021-08-19T10:18:00Z">
                  <w:rPr>
                    <w:rFonts w:ascii="Cambria Math" w:hAnsi="Cambria Math" w:cs="Times New Roman"/>
                    <w:b/>
                    <w:bCs/>
                    <w:i/>
                    <w:sz w:val="24"/>
                    <w:szCs w:val="24"/>
                  </w:rPr>
                </w:del>
              </w:ins>
            </m:ctrlPr>
          </m:sSubPr>
          <m:e>
            <m:r>
              <w:del w:id="169" w:author="Hoover, Christopher M" w:date="2021-08-19T10:18:00Z">
                <m:rPr>
                  <m:sty m:val="bi"/>
                </m:rPr>
                <w:rPr>
                  <w:rFonts w:ascii="Cambria Math" w:hAnsi="Cambria Math" w:cs="Times New Roman"/>
                  <w:sz w:val="24"/>
                  <w:szCs w:val="24"/>
                </w:rPr>
                <m:t>t</m:t>
              </w:del>
            </m:r>
          </m:e>
          <m:sub>
            <m:r>
              <w:del w:id="170" w:author="Hoover, Christopher M" w:date="2021-08-19T10:18:00Z">
                <m:rPr>
                  <m:sty m:val="bi"/>
                </m:rPr>
                <w:rPr>
                  <w:rFonts w:ascii="Cambria Math" w:hAnsi="Cambria Math" w:cs="Times New Roman"/>
                  <w:sz w:val="24"/>
                  <w:szCs w:val="24"/>
                </w:rPr>
                <m:t>iso</m:t>
              </w:del>
            </m:r>
          </m:sub>
        </m:sSub>
      </m:oMath>
      <w:del w:id="171" w:author="Hoover, Christopher M" w:date="2021-08-19T10:18:00Z">
        <w:r w:rsidDel="003111A4">
          <w:rPr>
            <w:rFonts w:ascii="Times New Roman" w:eastAsiaTheme="minorEastAsia" w:hAnsi="Times New Roman" w:cs="Times New Roman"/>
            <w:sz w:val="24"/>
            <w:szCs w:val="24"/>
          </w:rPr>
          <w:delText>.</w:delText>
        </w:r>
      </w:del>
    </w:p>
    <w:p w14:paraId="2A90A10B" w14:textId="012F1497" w:rsidR="002D4CDB" w:rsidRPr="00690A47" w:rsidRDefault="002D4CDB" w:rsidP="002D4CDB">
      <w:pPr>
        <w:spacing w:line="480" w:lineRule="auto"/>
        <w:ind w:firstLine="720"/>
        <w:rPr>
          <w:rFonts w:ascii="Times New Roman" w:hAnsi="Times New Roman" w:cs="Times New Roman"/>
          <w:sz w:val="24"/>
          <w:szCs w:val="24"/>
        </w:rPr>
      </w:pPr>
      <w:r w:rsidRPr="00E14288">
        <w:rPr>
          <w:rFonts w:ascii="Times New Roman" w:hAnsi="Times New Roman" w:cs="Times New Roman"/>
          <w:sz w:val="24"/>
          <w:szCs w:val="24"/>
        </w:rPr>
        <w:t xml:space="preserve">Figure </w:t>
      </w:r>
      <w:r w:rsidR="00363CC2">
        <w:rPr>
          <w:rFonts w:ascii="Times New Roman" w:hAnsi="Times New Roman" w:cs="Times New Roman"/>
          <w:sz w:val="24"/>
          <w:szCs w:val="24"/>
        </w:rPr>
        <w:t>1</w:t>
      </w:r>
      <w:r w:rsidRPr="00E14288">
        <w:rPr>
          <w:rFonts w:ascii="Times New Roman" w:hAnsi="Times New Roman" w:cs="Times New Roman"/>
          <w:sz w:val="24"/>
          <w:szCs w:val="24"/>
        </w:rPr>
        <w:t xml:space="preserve">b shows the relationship between </w:t>
      </w:r>
      <m:oMath>
        <m:sSub>
          <m:sSubPr>
            <m:ctrlPr>
              <w:ins w:id="172" w:author="Hoover, Christopher M" w:date="2021-08-19T12:39:00Z">
                <w:rPr>
                  <w:rFonts w:ascii="Cambria Math" w:hAnsi="Cambria Math" w:cs="Times New Roman"/>
                  <w:sz w:val="24"/>
                  <w:szCs w:val="24"/>
                </w:rPr>
              </w:ins>
            </m:ctrlPr>
          </m:sSubPr>
          <m:e>
            <m:r>
              <m:rPr>
                <m:scr m:val="script"/>
                <m:sty m:val="b"/>
              </m:rPr>
              <w:rPr>
                <w:rFonts w:ascii="Cambria Math" w:hAnsi="Cambria Math" w:cs="Times New Roman"/>
                <w:sz w:val="24"/>
                <w:szCs w:val="24"/>
              </w:rPr>
              <m:t>R</m:t>
            </m:r>
          </m:e>
          <m:sub>
            <m:r>
              <m:rPr>
                <m:sty m:val="bi"/>
              </m:rPr>
              <w:rPr>
                <w:rFonts w:ascii="Cambria Math" w:hAnsi="Cambria Math" w:cs="Times New Roman"/>
                <w:sz w:val="24"/>
                <w:szCs w:val="24"/>
              </w:rPr>
              <m:t>iso</m:t>
            </m:r>
          </m:sub>
        </m:sSub>
      </m:oMath>
      <w:r w:rsidRPr="00E14288">
        <w:rPr>
          <w:rFonts w:ascii="Times New Roman" w:hAnsi="Times New Roman" w:cs="Times New Roman"/>
          <w:sz w:val="24"/>
          <w:szCs w:val="24"/>
        </w:rPr>
        <w:t xml:space="preserve"> and </w:t>
      </w:r>
      <m:oMath>
        <m:sSub>
          <m:sSubPr>
            <m:ctrlPr>
              <w:ins w:id="173" w:author="Hoover, Christopher M" w:date="2021-08-19T12:39:00Z">
                <w:rPr>
                  <w:rFonts w:ascii="Cambria Math" w:hAnsi="Cambria Math" w:cs="Times New Roman"/>
                  <w:sz w:val="24"/>
                  <w:szCs w:val="24"/>
                </w:rPr>
              </w:ins>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oMath>
      <w:r w:rsidRPr="00E14288">
        <w:rPr>
          <w:rFonts w:ascii="Times New Roman" w:hAnsi="Times New Roman" w:cs="Times New Roman"/>
          <w:sz w:val="24"/>
          <w:szCs w:val="24"/>
        </w:rPr>
        <w:t xml:space="preserve"> </w:t>
      </w:r>
      <w:r>
        <w:rPr>
          <w:rFonts w:ascii="Times New Roman" w:hAnsi="Times New Roman" w:cs="Times New Roman"/>
          <w:sz w:val="24"/>
          <w:szCs w:val="24"/>
        </w:rPr>
        <w:t xml:space="preserve">is </w:t>
      </w:r>
      <w:r w:rsidRPr="00E14288">
        <w:rPr>
          <w:rFonts w:ascii="Times New Roman" w:hAnsi="Times New Roman" w:cs="Times New Roman"/>
          <w:sz w:val="24"/>
          <w:szCs w:val="24"/>
        </w:rPr>
        <w:t xml:space="preserve">sigmoidal, implying earlier isolation is incrementally more effective and the benefits of isolation level off later in the infectious period. Other interventions that reduce </w:t>
      </w:r>
      <m:oMath>
        <m:r>
          <m:rPr>
            <m:scr m:val="script"/>
            <m:sty m:val="b"/>
          </m:rPr>
          <w:rPr>
            <w:rFonts w:ascii="Cambria Math" w:hAnsi="Cambria Math" w:cs="Times New Roman"/>
            <w:sz w:val="24"/>
            <w:szCs w:val="24"/>
          </w:rPr>
          <m:t>R</m:t>
        </m:r>
      </m:oMath>
      <w:r w:rsidRPr="00E14288">
        <w:rPr>
          <w:rFonts w:ascii="Times New Roman" w:hAnsi="Times New Roman" w:cs="Times New Roman"/>
          <w:sz w:val="24"/>
          <w:szCs w:val="24"/>
        </w:rPr>
        <w:t xml:space="preserve"> across all levels of infectiousness such as wearing a mask or reducing the contact rate between infectious and susceptible individuals can also be accommodated simply by multiplying </w:t>
      </w:r>
      <m:oMath>
        <m:r>
          <m:rPr>
            <m:scr m:val="script"/>
            <m:sty m:val="b"/>
          </m:rPr>
          <w:rPr>
            <w:rFonts w:ascii="Cambria Math" w:hAnsi="Cambria Math" w:cs="Times New Roman"/>
            <w:sz w:val="24"/>
            <w:szCs w:val="24"/>
          </w:rPr>
          <m:t>R</m:t>
        </m:r>
      </m:oMath>
      <w:r w:rsidRPr="00E14288">
        <w:rPr>
          <w:rFonts w:ascii="Times New Roman" w:hAnsi="Times New Roman" w:cs="Times New Roman"/>
          <w:sz w:val="24"/>
          <w:szCs w:val="24"/>
        </w:rPr>
        <w:t xml:space="preserve"> by a constant.</w:t>
      </w:r>
    </w:p>
    <w:p w14:paraId="097EFA97" w14:textId="0444A803" w:rsidR="002D4CDB" w:rsidRPr="000B3CAB" w:rsidRDefault="002D4CDB" w:rsidP="002D4CDB">
      <w:pPr>
        <w:pStyle w:val="Subtitle"/>
        <w:spacing w:line="480" w:lineRule="auto"/>
        <w:rPr>
          <w:rFonts w:eastAsia="Times New Roman" w:cs="Times New Roman"/>
          <w:sz w:val="22"/>
        </w:rPr>
      </w:pPr>
      <w:r w:rsidRPr="000B3CAB">
        <w:rPr>
          <w:rFonts w:eastAsia="Times New Roman" w:cs="Times New Roman"/>
          <w:b/>
          <w:sz w:val="22"/>
        </w:rPr>
        <w:t>Table 1</w:t>
      </w:r>
      <w:r w:rsidRPr="000B3CAB">
        <w:rPr>
          <w:rFonts w:eastAsia="Times New Roman" w:cs="Times New Roman"/>
          <w:sz w:val="22"/>
        </w:rPr>
        <w:t>: Distributions and parameter values used in analytic framework and model simulations</w:t>
      </w:r>
      <w:r>
        <w:rPr>
          <w:rFonts w:eastAsia="Times New Roman" w:cs="Times New Roman"/>
          <w:sz w:val="22"/>
        </w:rPr>
        <w:t xml:space="preserve">. The </w:t>
      </w:r>
      <w:commentRangeStart w:id="174"/>
      <w:del w:id="175" w:author="Hoover, Christopher M" w:date="2021-08-19T10:24:00Z">
        <w:r w:rsidDel="00FA000B">
          <w:rPr>
            <w:rFonts w:eastAsia="Times New Roman" w:cs="Times New Roman"/>
            <w:sz w:val="22"/>
          </w:rPr>
          <w:delText xml:space="preserve">incubation </w:delText>
        </w:r>
      </w:del>
      <w:ins w:id="176" w:author="Hoover, Christopher M" w:date="2021-08-19T10:24:00Z">
        <w:r w:rsidR="00FA000B">
          <w:rPr>
            <w:rFonts w:eastAsia="Times New Roman" w:cs="Times New Roman"/>
            <w:sz w:val="22"/>
          </w:rPr>
          <w:t xml:space="preserve">latent </w:t>
        </w:r>
        <w:commentRangeEnd w:id="174"/>
        <w:r w:rsidR="00FA000B">
          <w:rPr>
            <w:rStyle w:val="CommentReference"/>
            <w:rFonts w:eastAsiaTheme="minorHAnsi" w:cs="Times New Roman"/>
            <w:color w:val="auto"/>
          </w:rPr>
          <w:commentReference w:id="174"/>
        </w:r>
      </w:ins>
      <w:r>
        <w:rPr>
          <w:rFonts w:eastAsia="Times New Roman" w:cs="Times New Roman"/>
          <w:sz w:val="22"/>
        </w:rPr>
        <w:t xml:space="preserve">period is defined as the time between infection and onset of infectiousness, the </w:t>
      </w:r>
      <w:del w:id="177" w:author="Hoover, Christopher M" w:date="2021-08-19T10:24:00Z">
        <w:r w:rsidDel="00FA000B">
          <w:rPr>
            <w:rFonts w:eastAsia="Times New Roman" w:cs="Times New Roman"/>
            <w:sz w:val="22"/>
          </w:rPr>
          <w:delText xml:space="preserve">latent </w:delText>
        </w:r>
      </w:del>
      <w:ins w:id="178" w:author="Hoover, Christopher M" w:date="2021-08-19T10:24:00Z">
        <w:r w:rsidR="00FA000B">
          <w:rPr>
            <w:rFonts w:eastAsia="Times New Roman" w:cs="Times New Roman"/>
            <w:sz w:val="22"/>
          </w:rPr>
          <w:t xml:space="preserve">incubation </w:t>
        </w:r>
      </w:ins>
      <w:r>
        <w:rPr>
          <w:rFonts w:eastAsia="Times New Roman" w:cs="Times New Roman"/>
          <w:sz w:val="22"/>
        </w:rPr>
        <w:t>period the time between infection and symptoms, and the infectious period the total time a case is infectious.</w:t>
      </w:r>
    </w:p>
    <w:tbl>
      <w:tblPr>
        <w:tblW w:w="49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3685"/>
        <w:gridCol w:w="4136"/>
        <w:gridCol w:w="1439"/>
      </w:tblGrid>
      <w:tr w:rsidR="002D4CDB" w:rsidRPr="00E14288" w14:paraId="47A1967D" w14:textId="77777777" w:rsidTr="00A91E39">
        <w:tc>
          <w:tcPr>
            <w:tcW w:w="1990" w:type="pct"/>
          </w:tcPr>
          <w:p w14:paraId="6760334B" w14:textId="77777777" w:rsidR="002D4CDB" w:rsidRPr="00E14288" w:rsidRDefault="002D4CDB" w:rsidP="00A91E39">
            <w:pPr>
              <w:spacing w:after="0" w:line="480" w:lineRule="auto"/>
              <w:jc w:val="both"/>
              <w:rPr>
                <w:rFonts w:ascii="Times New Roman" w:eastAsia="Times New Roman" w:hAnsi="Times New Roman" w:cs="Times New Roman"/>
                <w:b/>
                <w:sz w:val="24"/>
                <w:szCs w:val="24"/>
              </w:rPr>
            </w:pPr>
            <w:r w:rsidRPr="00E14288">
              <w:rPr>
                <w:rFonts w:ascii="Times New Roman" w:eastAsia="Times New Roman" w:hAnsi="Times New Roman" w:cs="Times New Roman"/>
                <w:b/>
                <w:sz w:val="24"/>
                <w:szCs w:val="24"/>
              </w:rPr>
              <w:lastRenderedPageBreak/>
              <w:t>Parameter</w:t>
            </w:r>
          </w:p>
        </w:tc>
        <w:tc>
          <w:tcPr>
            <w:tcW w:w="2233" w:type="pct"/>
          </w:tcPr>
          <w:p w14:paraId="709CA62D" w14:textId="77777777" w:rsidR="002D4CDB" w:rsidRPr="00E14288" w:rsidRDefault="002D4CDB" w:rsidP="00A91E39">
            <w:pPr>
              <w:spacing w:after="0" w:line="480" w:lineRule="auto"/>
              <w:jc w:val="both"/>
              <w:rPr>
                <w:rFonts w:ascii="Times New Roman" w:eastAsia="Times New Roman" w:hAnsi="Times New Roman" w:cs="Times New Roman"/>
                <w:b/>
                <w:sz w:val="24"/>
                <w:szCs w:val="24"/>
              </w:rPr>
            </w:pPr>
            <w:r w:rsidRPr="00E14288">
              <w:rPr>
                <w:rFonts w:ascii="Times New Roman" w:eastAsia="Times New Roman" w:hAnsi="Times New Roman" w:cs="Times New Roman"/>
                <w:b/>
                <w:sz w:val="24"/>
                <w:szCs w:val="24"/>
              </w:rPr>
              <w:t>Distribution</w:t>
            </w:r>
          </w:p>
        </w:tc>
        <w:tc>
          <w:tcPr>
            <w:tcW w:w="777" w:type="pct"/>
          </w:tcPr>
          <w:p w14:paraId="449FF5B2" w14:textId="77777777" w:rsidR="002D4CDB" w:rsidRPr="00E14288" w:rsidRDefault="002D4CDB" w:rsidP="00A91E39">
            <w:pPr>
              <w:spacing w:after="0" w:line="480" w:lineRule="auto"/>
              <w:jc w:val="both"/>
              <w:rPr>
                <w:rFonts w:ascii="Times New Roman" w:eastAsia="Times New Roman" w:hAnsi="Times New Roman" w:cs="Times New Roman"/>
                <w:b/>
                <w:sz w:val="24"/>
                <w:szCs w:val="24"/>
              </w:rPr>
            </w:pPr>
            <w:r w:rsidRPr="00E14288">
              <w:rPr>
                <w:rFonts w:ascii="Times New Roman" w:eastAsia="Times New Roman" w:hAnsi="Times New Roman" w:cs="Times New Roman"/>
                <w:b/>
                <w:sz w:val="24"/>
                <w:szCs w:val="24"/>
              </w:rPr>
              <w:t>Source</w:t>
            </w:r>
          </w:p>
        </w:tc>
      </w:tr>
      <w:tr w:rsidR="002D4CDB" w:rsidRPr="00E14288" w14:paraId="0F0117D1" w14:textId="77777777" w:rsidTr="00A91E39">
        <w:tc>
          <w:tcPr>
            <w:tcW w:w="1990" w:type="pct"/>
          </w:tcPr>
          <w:p w14:paraId="1D1717AC" w14:textId="77777777" w:rsidR="002D4CDB" w:rsidRPr="00E14288" w:rsidRDefault="002D4CDB" w:rsidP="00A91E39">
            <w:pPr>
              <w:spacing w:after="0" w:line="480" w:lineRule="auto"/>
              <w:jc w:val="both"/>
              <w:rPr>
                <w:rFonts w:ascii="Times New Roman" w:eastAsia="Times New Roman" w:hAnsi="Times New Roman" w:cs="Times New Roman"/>
                <w:b/>
                <w:sz w:val="24"/>
                <w:szCs w:val="24"/>
                <w:vertAlign w:val="subscript"/>
              </w:rPr>
            </w:pPr>
            <w:r w:rsidRPr="00E14288">
              <w:rPr>
                <w:rFonts w:ascii="Times New Roman" w:eastAsia="Times New Roman" w:hAnsi="Times New Roman" w:cs="Times New Roman"/>
                <w:b/>
                <w:sz w:val="24"/>
                <w:szCs w:val="24"/>
              </w:rPr>
              <w:t>Incubation Period (</w:t>
            </w:r>
            <m:oMath>
              <m:sSub>
                <m:sSubPr>
                  <m:ctrlPr>
                    <w:ins w:id="179" w:author="Hoover, Christopher M" w:date="2021-08-19T12:39:00Z">
                      <w:rPr>
                        <w:rFonts w:ascii="Cambria Math" w:eastAsia="Times New Roman" w:hAnsi="Cambria Math" w:cs="Times New Roman"/>
                        <w:b/>
                        <w:i/>
                        <w:sz w:val="24"/>
                        <w:szCs w:val="24"/>
                      </w:rPr>
                    </w:ins>
                  </m:ctrlPr>
                </m:sSubPr>
                <m:e>
                  <m:r>
                    <m:rPr>
                      <m:sty m:val="bi"/>
                    </m:rPr>
                    <w:rPr>
                      <w:rFonts w:ascii="Cambria Math" w:eastAsia="Times New Roman" w:hAnsi="Cambria Math" w:cs="Times New Roman"/>
                      <w:sz w:val="24"/>
                      <w:szCs w:val="24"/>
                    </w:rPr>
                    <m:t>t</m:t>
                  </m:r>
                </m:e>
                <m:sub>
                  <m:r>
                    <m:rPr>
                      <m:sty m:val="bi"/>
                    </m:rPr>
                    <w:rPr>
                      <w:rFonts w:ascii="Cambria Math" w:eastAsia="Times New Roman" w:hAnsi="Cambria Math" w:cs="Times New Roman"/>
                      <w:sz w:val="24"/>
                      <w:szCs w:val="24"/>
                    </w:rPr>
                    <m:t>incubation</m:t>
                  </m:r>
                </m:sub>
              </m:sSub>
            </m:oMath>
            <w:r w:rsidRPr="00E14288">
              <w:rPr>
                <w:rFonts w:ascii="Times New Roman" w:eastAsia="Times New Roman" w:hAnsi="Times New Roman" w:cs="Times New Roman"/>
                <w:b/>
                <w:sz w:val="24"/>
                <w:szCs w:val="24"/>
              </w:rPr>
              <w:t>)</w:t>
            </w:r>
          </w:p>
        </w:tc>
        <w:tc>
          <w:tcPr>
            <w:tcW w:w="2233" w:type="pct"/>
          </w:tcPr>
          <w:p w14:paraId="19F3E84B" w14:textId="77777777" w:rsidR="002D4CDB" w:rsidRPr="00E14288" w:rsidRDefault="002D4CDB" w:rsidP="00A91E39">
            <w:pPr>
              <w:spacing w:after="0" w:line="480" w:lineRule="auto"/>
              <w:jc w:val="both"/>
              <w:rPr>
                <w:rFonts w:ascii="Times New Roman" w:eastAsia="Times New Roman" w:hAnsi="Times New Roman" w:cs="Times New Roman"/>
                <w:bCs/>
                <w:sz w:val="24"/>
                <w:szCs w:val="24"/>
              </w:rPr>
            </w:pPr>
            <w:proofErr w:type="gramStart"/>
            <w:r w:rsidRPr="00E14288">
              <w:rPr>
                <w:rFonts w:ascii="Times New Roman" w:eastAsia="Times New Roman" w:hAnsi="Times New Roman" w:cs="Times New Roman"/>
                <w:bCs/>
                <w:i/>
                <w:iCs/>
                <w:sz w:val="24"/>
                <w:szCs w:val="24"/>
              </w:rPr>
              <w:t>Lognormal</w:t>
            </w:r>
            <w:r w:rsidRPr="00E14288">
              <w:rPr>
                <w:rFonts w:ascii="Times New Roman" w:eastAsia="Times New Roman" w:hAnsi="Times New Roman" w:cs="Times New Roman"/>
                <w:bCs/>
                <w:sz w:val="24"/>
                <w:szCs w:val="24"/>
              </w:rPr>
              <w:t>(</w:t>
            </w:r>
            <w:proofErr w:type="gramEnd"/>
            <w:r w:rsidRPr="00E14288">
              <w:rPr>
                <w:rFonts w:ascii="Times New Roman" w:eastAsia="Times New Roman" w:hAnsi="Times New Roman" w:cs="Times New Roman"/>
                <w:bCs/>
                <w:sz w:val="24"/>
                <w:szCs w:val="24"/>
              </w:rPr>
              <w:t>1.63, 0.5)</w:t>
            </w:r>
          </w:p>
        </w:tc>
        <w:tc>
          <w:tcPr>
            <w:tcW w:w="777" w:type="pct"/>
          </w:tcPr>
          <w:p w14:paraId="3D2351AC" w14:textId="0EC75EB8" w:rsidR="002D4CDB" w:rsidRPr="00E14288" w:rsidRDefault="002D4CDB" w:rsidP="00A91E39">
            <w:pPr>
              <w:spacing w:after="0" w:line="480" w:lineRule="auto"/>
              <w:jc w:val="both"/>
              <w:rPr>
                <w:rFonts w:ascii="Times New Roman" w:eastAsia="Times New Roman" w:hAnsi="Times New Roman" w:cs="Times New Roman"/>
                <w:bCs/>
                <w:sz w:val="24"/>
                <w:szCs w:val="24"/>
              </w:rPr>
            </w:pPr>
            <w:r w:rsidRPr="00E14288">
              <w:rPr>
                <w:rFonts w:ascii="Times New Roman" w:eastAsia="Times New Roman" w:hAnsi="Times New Roman" w:cs="Times New Roman"/>
                <w:bCs/>
                <w:sz w:val="24"/>
                <w:szCs w:val="24"/>
              </w:rPr>
              <w:fldChar w:fldCharType="begin"/>
            </w:r>
            <w:r w:rsidR="005D11A5">
              <w:rPr>
                <w:rFonts w:ascii="Times New Roman" w:eastAsia="Times New Roman" w:hAnsi="Times New Roman" w:cs="Times New Roman"/>
                <w:bCs/>
                <w:sz w:val="24"/>
                <w:szCs w:val="24"/>
              </w:rPr>
              <w:instrText xml:space="preserve"> ADDIN ZOTERO_ITEM CSL_CITATION {"citationID":"h180vOFg","properties":{"formattedCitation":"(19)","plainCitation":"(19)","dontUpdate":true,"noteIndex":0},"citationItems":[{"id":608,"uris":["http://zotero.org/users/3463997/items/GRLGWWJC"],"uri":["http://zotero.org/users/3463997/items/GRLGWWJC"],"itemData":{"id":608,"type":"article-journal","abstract":"Objectives The aim of this study was to conduct a rapid systematic review and meta-analysis of estimates of the incubation period of COVID-19.\nDesign Rapid systematic review and meta-analysis of observational research.\nSetting International studies on incubation period of COVID-19.\nParticipants Searches were carried out in PubMed, Google Scholar, Embase, Cochrane Library as well as the preprint servers MedRxiv and BioRxiv. Studies were selected for meta-analysis if they reported either the parameters and CIs of the distributions fit to the data, or sufficient information to facilitate calculation of those values. After initial eligibility screening, 24 studies were selected for initial review, nine of these were shortlisted for meta-analysis. Final estimates are from meta-analysis of eight studies.\nPrimary outcome measures Parameters of a lognormal distribution of incubation periods.\nResults The incubation period distribution may be modelled with a lognormal distribution with pooled mu and sigma parameters (95% CIs) of 1.63 (95% CI 1.51 to 1.75) and 0.50 (95% CI 0.46 to 0.55), respectively. The corresponding mean (95% CIs) was 5.8 (95% CI 5.0 to 6.7) days. It should be noted that uncertainty increases towards the tail of the distribution: the pooled parameter estimates (95% CIs) resulted in a median incubation period of 5.1 (95% CI 4.5 to 5.8) days, whereas the 95th percentile was 11.7 (95% CI 9.7 to 14.2) days.\nConclusions The choice of which parameter values are adopted will depend on how the information is used, the associated risks and the perceived consequences of decisions to be taken. These recommendations will need to be revisited once further relevant information becomes available. Accordingly, we present an R Shiny app that facilitates updating these estimates as new data become available.","container-title":"BMJ Open","DOI":"10.1136/bmjopen-2020-039652","ISSN":"2044-6055, 2044-6055","issue":"8","language":"en","note":"publisher: British Medical Journal Publishing Group\nsection: Epidemiology\nPMID: 32801208","page":"e039652","source":"bmjopen.bmj.com","title":"Incubation period of COVID-19: a rapid systematic review and meta-analysis of observational research","title-short":"Incubation period of COVID-19","volume":"10","author":[{"family":"McAloon","given":"Conor"},{"family":"Collins","given":"Áine"},{"family":"Hunt","given":"Kevin"},{"family":"Barber","given":"Ann"},{"family":"Byrne","given":"Andrew W."},{"family":"Butler","given":"Francis"},{"family":"Casey","given":"Miriam"},{"family":"Griffin","given":"John"},{"family":"Lane","given":"Elizabeth"},{"family":"McEvoy","given":"David"},{"family":"Wall","given":"Patrick"},{"family":"Green","given":"Martin"},{"family":"O'Grady","given":"Luke"},{"family":"More","given":"Simon J."}],"issued":{"date-parts":[["2020",8,1]]}}}],"schema":"https://github.com/citation-style-language/schema/raw/master/csl-citation.json"} </w:instrText>
            </w:r>
            <w:r w:rsidRPr="00E14288">
              <w:rPr>
                <w:rFonts w:ascii="Times New Roman" w:eastAsia="Times New Roman" w:hAnsi="Times New Roman" w:cs="Times New Roman"/>
                <w:bCs/>
                <w:sz w:val="24"/>
                <w:szCs w:val="24"/>
              </w:rPr>
              <w:fldChar w:fldCharType="separate"/>
            </w:r>
            <w:r>
              <w:rPr>
                <w:rFonts w:ascii="Times New Roman" w:eastAsia="Times New Roman" w:hAnsi="Times New Roman" w:cs="Times New Roman"/>
                <w:bCs/>
                <w:noProof/>
                <w:sz w:val="24"/>
                <w:szCs w:val="24"/>
              </w:rPr>
              <w:t>(</w:t>
            </w:r>
            <w:ins w:id="180" w:author="Fukunaga, Rena (CDC/DDPHSIS/CGH/DGHT)" w:date="2021-08-19T12:17:00Z">
              <w:r w:rsidR="001F5DA9">
                <w:rPr>
                  <w:rFonts w:ascii="Times New Roman" w:eastAsia="Times New Roman" w:hAnsi="Times New Roman" w:cs="Times New Roman"/>
                  <w:bCs/>
                  <w:noProof/>
                  <w:sz w:val="24"/>
                  <w:szCs w:val="24"/>
                </w:rPr>
                <w:t>22</w:t>
              </w:r>
            </w:ins>
            <w:del w:id="181" w:author="Fukunaga, Rena (CDC/DDPHSIS/CGH/DGHT)" w:date="2021-08-19T12:17:00Z">
              <w:r w:rsidDel="001F5DA9">
                <w:rPr>
                  <w:rFonts w:ascii="Times New Roman" w:eastAsia="Times New Roman" w:hAnsi="Times New Roman" w:cs="Times New Roman"/>
                  <w:bCs/>
                  <w:noProof/>
                  <w:sz w:val="24"/>
                  <w:szCs w:val="24"/>
                </w:rPr>
                <w:delText>19</w:delText>
              </w:r>
            </w:del>
            <w:r>
              <w:rPr>
                <w:rFonts w:ascii="Times New Roman" w:eastAsia="Times New Roman" w:hAnsi="Times New Roman" w:cs="Times New Roman"/>
                <w:bCs/>
                <w:noProof/>
                <w:sz w:val="24"/>
                <w:szCs w:val="24"/>
              </w:rPr>
              <w:t>)</w:t>
            </w:r>
            <w:r w:rsidRPr="00E14288">
              <w:rPr>
                <w:rFonts w:ascii="Times New Roman" w:eastAsia="Times New Roman" w:hAnsi="Times New Roman" w:cs="Times New Roman"/>
                <w:bCs/>
                <w:sz w:val="24"/>
                <w:szCs w:val="24"/>
              </w:rPr>
              <w:fldChar w:fldCharType="end"/>
            </w:r>
          </w:p>
        </w:tc>
      </w:tr>
      <w:tr w:rsidR="002D4CDB" w:rsidRPr="00E14288" w14:paraId="08625C1F" w14:textId="77777777" w:rsidTr="00A91E39">
        <w:tc>
          <w:tcPr>
            <w:tcW w:w="1990" w:type="pct"/>
          </w:tcPr>
          <w:p w14:paraId="37FB68B8" w14:textId="77777777" w:rsidR="002D4CDB" w:rsidRPr="00E14288" w:rsidRDefault="002D4CDB" w:rsidP="00A91E39">
            <w:pPr>
              <w:spacing w:after="0" w:line="480" w:lineRule="auto"/>
              <w:jc w:val="both"/>
              <w:rPr>
                <w:rFonts w:ascii="Times New Roman" w:eastAsia="Times New Roman" w:hAnsi="Times New Roman" w:cs="Times New Roman"/>
                <w:b/>
                <w:sz w:val="24"/>
                <w:szCs w:val="24"/>
              </w:rPr>
            </w:pPr>
            <w:r w:rsidRPr="00E14288">
              <w:rPr>
                <w:rFonts w:ascii="Times New Roman" w:eastAsia="Times New Roman" w:hAnsi="Times New Roman" w:cs="Times New Roman"/>
                <w:b/>
                <w:sz w:val="24"/>
                <w:szCs w:val="24"/>
              </w:rPr>
              <w:t>Latent Period (</w:t>
            </w:r>
            <m:oMath>
              <m:sSub>
                <m:sSubPr>
                  <m:ctrlPr>
                    <w:ins w:id="182" w:author="Hoover, Christopher M" w:date="2021-08-19T12:39:00Z">
                      <w:rPr>
                        <w:rFonts w:ascii="Cambria Math" w:eastAsia="Times New Roman" w:hAnsi="Cambria Math" w:cs="Times New Roman"/>
                        <w:b/>
                        <w:i/>
                        <w:sz w:val="24"/>
                        <w:szCs w:val="24"/>
                      </w:rPr>
                    </w:ins>
                  </m:ctrlPr>
                </m:sSubPr>
                <m:e>
                  <m:r>
                    <m:rPr>
                      <m:sty m:val="bi"/>
                    </m:rPr>
                    <w:rPr>
                      <w:rFonts w:ascii="Cambria Math" w:eastAsia="Times New Roman" w:hAnsi="Cambria Math" w:cs="Times New Roman"/>
                      <w:sz w:val="24"/>
                      <w:szCs w:val="24"/>
                    </w:rPr>
                    <m:t>t</m:t>
                  </m:r>
                </m:e>
                <m:sub>
                  <m:r>
                    <m:rPr>
                      <m:sty m:val="bi"/>
                    </m:rPr>
                    <w:rPr>
                      <w:rFonts w:ascii="Cambria Math" w:eastAsia="Times New Roman" w:hAnsi="Cambria Math" w:cs="Times New Roman"/>
                      <w:sz w:val="24"/>
                      <w:szCs w:val="24"/>
                    </w:rPr>
                    <m:t>latent</m:t>
                  </m:r>
                </m:sub>
              </m:sSub>
            </m:oMath>
            <w:r w:rsidRPr="00E14288">
              <w:rPr>
                <w:rFonts w:ascii="Times New Roman" w:eastAsia="Times New Roman" w:hAnsi="Times New Roman" w:cs="Times New Roman"/>
                <w:b/>
                <w:sz w:val="24"/>
                <w:szCs w:val="24"/>
              </w:rPr>
              <w:t>)</w:t>
            </w:r>
          </w:p>
        </w:tc>
        <w:tc>
          <w:tcPr>
            <w:tcW w:w="2233" w:type="pct"/>
          </w:tcPr>
          <w:p w14:paraId="42ED32BC" w14:textId="77777777" w:rsidR="002D4CDB" w:rsidRPr="00E14288" w:rsidRDefault="008E7EFF" w:rsidP="00A91E39">
            <w:pPr>
              <w:spacing w:after="0" w:line="480" w:lineRule="auto"/>
              <w:jc w:val="both"/>
              <w:rPr>
                <w:rFonts w:ascii="Times New Roman" w:eastAsia="Times New Roman" w:hAnsi="Times New Roman" w:cs="Times New Roman"/>
                <w:bCs/>
                <w:sz w:val="24"/>
                <w:szCs w:val="24"/>
              </w:rPr>
            </w:pPr>
            <m:oMath>
              <m:sSub>
                <m:sSubPr>
                  <m:ctrlPr>
                    <w:ins w:id="183" w:author="Hoover, Christopher M" w:date="2021-08-19T12:39:00Z">
                      <w:rPr>
                        <w:rFonts w:ascii="Cambria Math" w:eastAsia="Times New Roman" w:hAnsi="Cambria Math" w:cs="Times New Roman"/>
                        <w:b/>
                        <w:i/>
                        <w:sz w:val="24"/>
                        <w:szCs w:val="24"/>
                      </w:rPr>
                    </w:ins>
                  </m:ctrlPr>
                </m:sSubPr>
                <m:e>
                  <m:r>
                    <m:rPr>
                      <m:sty m:val="bi"/>
                    </m:rPr>
                    <w:rPr>
                      <w:rFonts w:ascii="Cambria Math" w:eastAsia="Times New Roman" w:hAnsi="Cambria Math" w:cs="Times New Roman"/>
                      <w:sz w:val="24"/>
                      <w:szCs w:val="24"/>
                    </w:rPr>
                    <m:t>t</m:t>
                  </m:r>
                </m:e>
                <m:sub>
                  <m:r>
                    <m:rPr>
                      <m:sty m:val="bi"/>
                    </m:rPr>
                    <w:rPr>
                      <w:rFonts w:ascii="Cambria Math" w:eastAsia="Times New Roman" w:hAnsi="Cambria Math" w:cs="Times New Roman"/>
                      <w:sz w:val="24"/>
                      <w:szCs w:val="24"/>
                    </w:rPr>
                    <m:t>incubation</m:t>
                  </m:r>
                </m:sub>
              </m:sSub>
            </m:oMath>
            <w:r w:rsidR="002D4CDB" w:rsidRPr="00E14288">
              <w:rPr>
                <w:rFonts w:ascii="Times New Roman" w:eastAsia="Times New Roman" w:hAnsi="Times New Roman" w:cs="Times New Roman"/>
                <w:bCs/>
                <w:sz w:val="24"/>
                <w:szCs w:val="24"/>
              </w:rPr>
              <w:t xml:space="preserve"> </w:t>
            </w:r>
            <m:oMath>
              <m:r>
                <w:rPr>
                  <w:rFonts w:ascii="Cambria Math" w:eastAsia="Times New Roman" w:hAnsi="Cambria Math" w:cs="Times New Roman"/>
                  <w:sz w:val="24"/>
                  <w:szCs w:val="24"/>
                </w:rPr>
                <m:t>-</m:t>
              </m:r>
            </m:oMath>
            <w:r w:rsidR="002D4CDB">
              <w:rPr>
                <w:rFonts w:ascii="Times New Roman" w:eastAsia="Times New Roman" w:hAnsi="Times New Roman" w:cs="Times New Roman"/>
                <w:bCs/>
                <w:sz w:val="24"/>
                <w:szCs w:val="24"/>
              </w:rPr>
              <w:t xml:space="preserve"> </w:t>
            </w:r>
            <w:proofErr w:type="gramStart"/>
            <w:r w:rsidR="002D4CDB" w:rsidRPr="00E14288">
              <w:rPr>
                <w:rFonts w:ascii="Times New Roman" w:eastAsia="Times New Roman" w:hAnsi="Times New Roman" w:cs="Times New Roman"/>
                <w:bCs/>
                <w:i/>
                <w:iCs/>
                <w:sz w:val="24"/>
                <w:szCs w:val="24"/>
              </w:rPr>
              <w:t>Uniform</w:t>
            </w:r>
            <w:r w:rsidR="002D4CDB" w:rsidRPr="00E14288">
              <w:rPr>
                <w:rFonts w:ascii="Times New Roman" w:eastAsia="Times New Roman" w:hAnsi="Times New Roman" w:cs="Times New Roman"/>
                <w:bCs/>
                <w:sz w:val="24"/>
                <w:szCs w:val="24"/>
              </w:rPr>
              <w:t>(</w:t>
            </w:r>
            <w:proofErr w:type="gramEnd"/>
            <w:r w:rsidR="002D4CDB" w:rsidRPr="00E14288">
              <w:rPr>
                <w:rFonts w:ascii="Times New Roman" w:eastAsia="Times New Roman" w:hAnsi="Times New Roman" w:cs="Times New Roman"/>
                <w:bCs/>
                <w:sz w:val="24"/>
                <w:szCs w:val="24"/>
              </w:rPr>
              <w:t>0</w:t>
            </w:r>
            <w:r w:rsidR="002D4CDB">
              <w:rPr>
                <w:rFonts w:ascii="Times New Roman" w:eastAsia="Times New Roman" w:hAnsi="Times New Roman" w:cs="Times New Roman"/>
                <w:bCs/>
                <w:sz w:val="24"/>
                <w:szCs w:val="24"/>
              </w:rPr>
              <w:t>, 2</w:t>
            </w:r>
            <w:r w:rsidR="002D4CDB" w:rsidRPr="00E14288">
              <w:rPr>
                <w:rFonts w:ascii="Times New Roman" w:eastAsia="Times New Roman" w:hAnsi="Times New Roman" w:cs="Times New Roman"/>
                <w:bCs/>
                <w:sz w:val="24"/>
                <w:szCs w:val="24"/>
              </w:rPr>
              <w:t>)</w:t>
            </w:r>
          </w:p>
        </w:tc>
        <w:tc>
          <w:tcPr>
            <w:tcW w:w="777" w:type="pct"/>
          </w:tcPr>
          <w:p w14:paraId="20C0329C" w14:textId="52DBC88E" w:rsidR="002D4CDB" w:rsidRPr="00E14288" w:rsidRDefault="002D4CDB" w:rsidP="00A91E39">
            <w:pPr>
              <w:spacing w:after="0" w:line="480" w:lineRule="auto"/>
              <w:jc w:val="both"/>
              <w:rPr>
                <w:rFonts w:ascii="Times New Roman" w:eastAsia="Times New Roman" w:hAnsi="Times New Roman" w:cs="Times New Roman"/>
                <w:bCs/>
                <w:sz w:val="24"/>
                <w:szCs w:val="24"/>
              </w:rPr>
            </w:pPr>
            <w:r w:rsidRPr="00E14288">
              <w:rPr>
                <w:rFonts w:ascii="Times New Roman" w:eastAsia="Times New Roman" w:hAnsi="Times New Roman" w:cs="Times New Roman"/>
                <w:bCs/>
                <w:sz w:val="24"/>
                <w:szCs w:val="24"/>
              </w:rPr>
              <w:fldChar w:fldCharType="begin"/>
            </w:r>
            <w:r w:rsidR="005D11A5">
              <w:rPr>
                <w:rFonts w:ascii="Times New Roman" w:eastAsia="Times New Roman" w:hAnsi="Times New Roman" w:cs="Times New Roman"/>
                <w:bCs/>
                <w:sz w:val="24"/>
                <w:szCs w:val="24"/>
              </w:rPr>
              <w:instrText xml:space="preserve"> ADDIN ZOTERO_ITEM CSL_CITATION {"citationID":"dcuHuCYN","properties":{"formattedCitation":"(18,20)","plainCitation":"(18,20)","dontUpdate":true,"noteIndex":0},"citationItems":[{"id":602,"uris":["http://zotero.org/users/3463997/items/NSRC5D49"],"uri":["http://zotero.org/users/3463997/items/NSRC5D49"],"itemData":{"id":602,"type":"article-journal","abstract":"We report temporal patterns of viral shedding in 94 patients with laboratory-confirmed COVID-19 and modeled COVID-19 infectiousness profiles from a separate sample of 77 infector–infectee transmission pairs. We observed the highest viral load in throat swabs at the time of symptom onset, and inferred that infectiousness peaked on or before symptom onset. We estimated that 44% (95% confidence interval, 30–57%) of secondary cases were infected during the index cases’ presymptomatic stage, in settings with substantial household clustering, active case finding and quarantine outside the home. Disease control measures should be adjusted to account for probable substantial presymptomatic transmission.","container-title":"Nature Medicine","DOI":"10.1038/s41591-020-0869-5","ISSN":"1546-170X","issue":"5","journalAbbreviation":"Nat Med","language":"en","note":"Bandiera_abtest: a\nCg_type: Nature Research Journals\nnumber: 5\nPrimary_atype: Research\npublisher: Nature Publishing Group\nSubject_term: Disease prevention;Epidemiology;Infectious diseases;Public health\nSubject_term_id: disease-prevention;epidemiology;infectious-diseases;public-health","page":"672-675","source":"www.nature.com","title":"Temporal dynamics in viral shedding and transmissibility of COVID-19","volume":"26","author":[{"family":"He","given":"Xi"},{"family":"Lau","given":"Eric H. Y."},{"family":"Wu","given":"Peng"},{"family":"Deng","given":"Xilong"},{"family":"Wang","given":"Jian"},{"family":"Hao","given":"Xinxin"},{"family":"Lau","given":"Yiu Chung"},{"family":"Wong","given":"Jessica Y."},{"family":"Guan","given":"Yujuan"},{"family":"Tan","given":"Xinghua"},{"family":"Mo","given":"Xiaoneng"},{"family":"Chen","given":"Yanqing"},{"family":"Liao","given":"Baolin"},{"family":"Chen","given":"Weilie"},{"family":"Hu","given":"Fengyu"},{"family":"Zhang","given":"Qing"},{"family":"Zhong","given":"Mingqiu"},{"family":"Wu","given":"Yanrong"},{"family":"Zhao","given":"Lingzhai"},{"family":"Zhang","given":"Fuchun"},{"family":"Cowling","given":"Benjamin J."},{"family":"Li","given":"Fang"},{"family":"Leung","given":"Gabriel M."}],"issued":{"date-parts":[["2020",5]]}}},{"id":605,"uris":["http://zotero.org/users/3463997/items/D3HJEYJ2"],"uri":["http://zotero.org/users/3463997/items/D3HJEYJ2"],"itemData":{"id":605,"type":"article-journal","abstract":"Social Distancing and COVID-19 Healthcare Demand","DOI":"10.3201/eid2610.201702","language":"en-us","source":"wwwnc.cdc.gov","title":"Impact of Social Distancing Measures on Coronavirus Disease Healthcare Demand, Central Texas, USA - Volume 26, Number 10—October 2020 - Emerging Infectious Diseases journal - CDC","URL":"https://wwwnc.cdc.gov/eid/article/26/10/20-1702_article","author":[{"family":"Wang","given":"Xutong"},{"family":"Pasco","given":"Remy F."},{"family":"Du","given":"Zhanwei"},{"family":"Petty","given":"Michaela"},{"family":"Fox","given":"Spencer J."},{"family":"Galvani","given":"Alison P."},{"family":"Pignone","given":"Michael"},{"family":"Johnston","given":"S. Claiborne"},{"family":"Meyers","given":"Lauren Ancel"}],"accessed":{"date-parts":[["2021",7,20]]}}}],"schema":"https://github.com/citation-style-language/schema/raw/master/csl-citation.json"} </w:instrText>
            </w:r>
            <w:r w:rsidRPr="00E14288">
              <w:rPr>
                <w:rFonts w:ascii="Times New Roman" w:eastAsia="Times New Roman" w:hAnsi="Times New Roman" w:cs="Times New Roman"/>
                <w:bCs/>
                <w:sz w:val="24"/>
                <w:szCs w:val="24"/>
              </w:rPr>
              <w:fldChar w:fldCharType="separate"/>
            </w:r>
            <w:r>
              <w:rPr>
                <w:rFonts w:ascii="Times New Roman" w:eastAsia="Times New Roman" w:hAnsi="Times New Roman" w:cs="Times New Roman"/>
                <w:bCs/>
                <w:noProof/>
                <w:sz w:val="24"/>
                <w:szCs w:val="24"/>
              </w:rPr>
              <w:t>(</w:t>
            </w:r>
            <w:del w:id="184" w:author="Fukunaga, Rena (CDC/DDPHSIS/CGH/DGHT)" w:date="2021-08-19T12:17:00Z">
              <w:r w:rsidDel="001F5DA9">
                <w:rPr>
                  <w:rFonts w:ascii="Times New Roman" w:eastAsia="Times New Roman" w:hAnsi="Times New Roman" w:cs="Times New Roman"/>
                  <w:bCs/>
                  <w:noProof/>
                  <w:sz w:val="24"/>
                  <w:szCs w:val="24"/>
                </w:rPr>
                <w:delText>1</w:delText>
              </w:r>
            </w:del>
            <w:ins w:id="185" w:author="Fukunaga, Rena (CDC/DDPHSIS/CGH/DGHT)" w:date="2021-08-19T12:17:00Z">
              <w:r w:rsidR="001F5DA9">
                <w:rPr>
                  <w:rFonts w:ascii="Times New Roman" w:eastAsia="Times New Roman" w:hAnsi="Times New Roman" w:cs="Times New Roman"/>
                  <w:bCs/>
                  <w:noProof/>
                  <w:sz w:val="24"/>
                  <w:szCs w:val="24"/>
                </w:rPr>
                <w:t>21</w:t>
              </w:r>
            </w:ins>
            <w:del w:id="186" w:author="Fukunaga, Rena (CDC/DDPHSIS/CGH/DGHT)" w:date="2021-08-19T12:17:00Z">
              <w:r w:rsidDel="001F5DA9">
                <w:rPr>
                  <w:rFonts w:ascii="Times New Roman" w:eastAsia="Times New Roman" w:hAnsi="Times New Roman" w:cs="Times New Roman"/>
                  <w:bCs/>
                  <w:noProof/>
                  <w:sz w:val="24"/>
                  <w:szCs w:val="24"/>
                </w:rPr>
                <w:delText>8</w:delText>
              </w:r>
            </w:del>
            <w:r>
              <w:rPr>
                <w:rFonts w:ascii="Times New Roman" w:eastAsia="Times New Roman" w:hAnsi="Times New Roman" w:cs="Times New Roman"/>
                <w:bCs/>
                <w:noProof/>
                <w:sz w:val="24"/>
                <w:szCs w:val="24"/>
              </w:rPr>
              <w:t>,</w:t>
            </w:r>
            <w:ins w:id="187" w:author="Fukunaga, Rena (CDC/DDPHSIS/CGH/DGHT)" w:date="2021-08-19T12:17:00Z">
              <w:r w:rsidR="001F5DA9">
                <w:rPr>
                  <w:rFonts w:ascii="Times New Roman" w:eastAsia="Times New Roman" w:hAnsi="Times New Roman" w:cs="Times New Roman"/>
                  <w:bCs/>
                  <w:noProof/>
                  <w:sz w:val="24"/>
                  <w:szCs w:val="24"/>
                </w:rPr>
                <w:t>23</w:t>
              </w:r>
            </w:ins>
            <w:del w:id="188" w:author="Fukunaga, Rena (CDC/DDPHSIS/CGH/DGHT)" w:date="2021-08-19T12:17:00Z">
              <w:r w:rsidDel="001F5DA9">
                <w:rPr>
                  <w:rFonts w:ascii="Times New Roman" w:eastAsia="Times New Roman" w:hAnsi="Times New Roman" w:cs="Times New Roman"/>
                  <w:bCs/>
                  <w:noProof/>
                  <w:sz w:val="24"/>
                  <w:szCs w:val="24"/>
                </w:rPr>
                <w:delText>20</w:delText>
              </w:r>
            </w:del>
            <w:r>
              <w:rPr>
                <w:rFonts w:ascii="Times New Roman" w:eastAsia="Times New Roman" w:hAnsi="Times New Roman" w:cs="Times New Roman"/>
                <w:bCs/>
                <w:noProof/>
                <w:sz w:val="24"/>
                <w:szCs w:val="24"/>
              </w:rPr>
              <w:t>)</w:t>
            </w:r>
            <w:r w:rsidRPr="00E14288">
              <w:rPr>
                <w:rFonts w:ascii="Times New Roman" w:eastAsia="Times New Roman" w:hAnsi="Times New Roman" w:cs="Times New Roman"/>
                <w:bCs/>
                <w:sz w:val="24"/>
                <w:szCs w:val="24"/>
              </w:rPr>
              <w:fldChar w:fldCharType="end"/>
            </w:r>
          </w:p>
        </w:tc>
      </w:tr>
      <w:tr w:rsidR="002D4CDB" w:rsidRPr="00E14288" w14:paraId="429AD952" w14:textId="77777777" w:rsidTr="00A91E39">
        <w:tc>
          <w:tcPr>
            <w:tcW w:w="1990" w:type="pct"/>
          </w:tcPr>
          <w:p w14:paraId="4074D5BF" w14:textId="77777777" w:rsidR="002D4CDB" w:rsidRPr="00E14288" w:rsidRDefault="002D4CDB" w:rsidP="00A91E39">
            <w:pPr>
              <w:spacing w:after="0" w:line="480" w:lineRule="auto"/>
              <w:jc w:val="both"/>
              <w:rPr>
                <w:rFonts w:ascii="Times New Roman" w:eastAsia="Times New Roman" w:hAnsi="Times New Roman" w:cs="Times New Roman"/>
                <w:b/>
                <w:sz w:val="24"/>
                <w:szCs w:val="24"/>
              </w:rPr>
            </w:pPr>
            <w:r w:rsidRPr="00E14288">
              <w:rPr>
                <w:rFonts w:ascii="Times New Roman" w:eastAsia="Times New Roman" w:hAnsi="Times New Roman" w:cs="Times New Roman"/>
                <w:b/>
                <w:sz w:val="24"/>
                <w:szCs w:val="24"/>
              </w:rPr>
              <w:t>Infectious Period (</w:t>
            </w:r>
            <m:oMath>
              <m:sSub>
                <m:sSubPr>
                  <m:ctrlPr>
                    <w:ins w:id="189" w:author="Hoover, Christopher M" w:date="2021-08-19T12:39:00Z">
                      <w:rPr>
                        <w:rFonts w:ascii="Cambria Math" w:eastAsia="Times New Roman" w:hAnsi="Cambria Math" w:cs="Times New Roman"/>
                        <w:b/>
                        <w:i/>
                        <w:sz w:val="24"/>
                        <w:szCs w:val="24"/>
                      </w:rPr>
                    </w:ins>
                  </m:ctrlPr>
                </m:sSubPr>
                <m:e>
                  <m:r>
                    <m:rPr>
                      <m:sty m:val="bi"/>
                    </m:rPr>
                    <w:rPr>
                      <w:rFonts w:ascii="Cambria Math" w:eastAsia="Times New Roman" w:hAnsi="Cambria Math" w:cs="Times New Roman"/>
                      <w:sz w:val="24"/>
                      <w:szCs w:val="24"/>
                    </w:rPr>
                    <m:t>t</m:t>
                  </m:r>
                </m:e>
                <m:sub>
                  <m:r>
                    <m:rPr>
                      <m:sty m:val="bi"/>
                    </m:rPr>
                    <w:rPr>
                      <w:rFonts w:ascii="Cambria Math" w:eastAsia="Times New Roman" w:hAnsi="Cambria Math" w:cs="Times New Roman"/>
                      <w:sz w:val="24"/>
                      <w:szCs w:val="24"/>
                    </w:rPr>
                    <m:t>infectious</m:t>
                  </m:r>
                </m:sub>
              </m:sSub>
            </m:oMath>
            <w:r w:rsidRPr="00E14288">
              <w:rPr>
                <w:rFonts w:ascii="Times New Roman" w:eastAsia="Times New Roman" w:hAnsi="Times New Roman" w:cs="Times New Roman"/>
                <w:b/>
                <w:sz w:val="24"/>
                <w:szCs w:val="24"/>
              </w:rPr>
              <w:t>)</w:t>
            </w:r>
          </w:p>
        </w:tc>
        <w:tc>
          <w:tcPr>
            <w:tcW w:w="2233" w:type="pct"/>
          </w:tcPr>
          <w:p w14:paraId="5D38DAF9" w14:textId="77777777" w:rsidR="002D4CDB" w:rsidRPr="00E14288" w:rsidRDefault="002D4CDB" w:rsidP="00A91E39">
            <w:pPr>
              <w:spacing w:after="0" w:line="480" w:lineRule="auto"/>
              <w:jc w:val="both"/>
              <w:rPr>
                <w:rFonts w:ascii="Times New Roman" w:eastAsia="Times New Roman" w:hAnsi="Times New Roman" w:cs="Times New Roman"/>
                <w:bCs/>
                <w:sz w:val="24"/>
                <w:szCs w:val="24"/>
              </w:rPr>
            </w:pPr>
            <w:proofErr w:type="gramStart"/>
            <w:r w:rsidRPr="00E14288">
              <w:rPr>
                <w:rFonts w:ascii="Times New Roman" w:eastAsia="Times New Roman" w:hAnsi="Times New Roman" w:cs="Times New Roman"/>
                <w:bCs/>
                <w:i/>
                <w:iCs/>
                <w:sz w:val="24"/>
                <w:szCs w:val="24"/>
              </w:rPr>
              <w:t>Uniform</w:t>
            </w:r>
            <w:r w:rsidRPr="00E14288">
              <w:rPr>
                <w:rFonts w:ascii="Times New Roman" w:eastAsia="Times New Roman" w:hAnsi="Times New Roman" w:cs="Times New Roman"/>
                <w:bCs/>
                <w:sz w:val="24"/>
                <w:szCs w:val="24"/>
              </w:rPr>
              <w:t>(</w:t>
            </w:r>
            <w:proofErr w:type="gramEnd"/>
            <w:r>
              <w:rPr>
                <w:rFonts w:ascii="Times New Roman" w:eastAsia="Times New Roman" w:hAnsi="Times New Roman" w:cs="Times New Roman"/>
                <w:bCs/>
                <w:sz w:val="24"/>
                <w:szCs w:val="24"/>
              </w:rPr>
              <w:t>7</w:t>
            </w:r>
            <w:r w:rsidRPr="00E14288">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10</w:t>
            </w:r>
            <w:r w:rsidRPr="00E14288">
              <w:rPr>
                <w:rFonts w:ascii="Times New Roman" w:eastAsia="Times New Roman" w:hAnsi="Times New Roman" w:cs="Times New Roman"/>
                <w:bCs/>
                <w:sz w:val="24"/>
                <w:szCs w:val="24"/>
              </w:rPr>
              <w:t>)</w:t>
            </w:r>
          </w:p>
        </w:tc>
        <w:tc>
          <w:tcPr>
            <w:tcW w:w="777" w:type="pct"/>
          </w:tcPr>
          <w:p w14:paraId="69357372" w14:textId="18E9AF20" w:rsidR="002D4CDB" w:rsidRPr="00E14288" w:rsidRDefault="002D4CDB" w:rsidP="00A91E39">
            <w:pPr>
              <w:spacing w:after="0" w:line="480" w:lineRule="auto"/>
              <w:jc w:val="both"/>
              <w:rPr>
                <w:rFonts w:ascii="Times New Roman" w:eastAsia="Times New Roman" w:hAnsi="Times New Roman" w:cs="Times New Roman"/>
                <w:bCs/>
                <w:sz w:val="24"/>
                <w:szCs w:val="24"/>
              </w:rPr>
            </w:pPr>
            <w:r w:rsidRPr="00E14288">
              <w:rPr>
                <w:rFonts w:ascii="Times New Roman" w:eastAsia="Times New Roman" w:hAnsi="Times New Roman" w:cs="Times New Roman"/>
                <w:bCs/>
                <w:sz w:val="24"/>
                <w:szCs w:val="24"/>
              </w:rPr>
              <w:fldChar w:fldCharType="begin"/>
            </w:r>
            <w:r w:rsidR="005D11A5">
              <w:rPr>
                <w:rFonts w:ascii="Times New Roman" w:eastAsia="Times New Roman" w:hAnsi="Times New Roman" w:cs="Times New Roman"/>
                <w:bCs/>
                <w:sz w:val="24"/>
                <w:szCs w:val="24"/>
              </w:rPr>
              <w:instrText xml:space="preserve"> ADDIN ZOTERO_ITEM CSL_CITATION {"citationID":"epUBCzn6","properties":{"formattedCitation":"(18,20)","plainCitation":"(18,20)","dontUpdate":true,"noteIndex":0},"citationItems":[{"id":602,"uris":["http://zotero.org/users/3463997/items/NSRC5D49"],"uri":["http://zotero.org/users/3463997/items/NSRC5D49"],"itemData":{"id":602,"type":"article-journal","abstract":"We report temporal patterns of viral shedding in 94 patients with laboratory-confirmed COVID-19 and modeled COVID-19 infectiousness profiles from a separate sample of 77 infector–infectee transmission pairs. We observed the highest viral load in throat swabs at the time of symptom onset, and inferred that infectiousness peaked on or before symptom onset. We estimated that 44% (95% confidence interval, 30–57%) of secondary cases were infected during the index cases’ presymptomatic stage, in settings with substantial household clustering, active case finding and quarantine outside the home. Disease control measures should be adjusted to account for probable substantial presymptomatic transmission.","container-title":"Nature Medicine","DOI":"10.1038/s41591-020-0869-5","ISSN":"1546-170X","issue":"5","journalAbbreviation":"Nat Med","language":"en","note":"Bandiera_abtest: a\nCg_type: Nature Research Journals\nnumber: 5\nPrimary_atype: Research\npublisher: Nature Publishing Group\nSubject_term: Disease prevention;Epidemiology;Infectious diseases;Public health\nSubject_term_id: disease-prevention;epidemiology;infectious-diseases;public-health","page":"672-675","source":"www.nature.com","title":"Temporal dynamics in viral shedding and transmissibility of COVID-19","volume":"26","author":[{"family":"He","given":"Xi"},{"family":"Lau","given":"Eric H. Y."},{"family":"Wu","given":"Peng"},{"family":"Deng","given":"Xilong"},{"family":"Wang","given":"Jian"},{"family":"Hao","given":"Xinxin"},{"family":"Lau","given":"Yiu Chung"},{"family":"Wong","given":"Jessica Y."},{"family":"Guan","given":"Yujuan"},{"family":"Tan","given":"Xinghua"},{"family":"Mo","given":"Xiaoneng"},{"family":"Chen","given":"Yanqing"},{"family":"Liao","given":"Baolin"},{"family":"Chen","given":"Weilie"},{"family":"Hu","given":"Fengyu"},{"family":"Zhang","given":"Qing"},{"family":"Zhong","given":"Mingqiu"},{"family":"Wu","given":"Yanrong"},{"family":"Zhao","given":"Lingzhai"},{"family":"Zhang","given":"Fuchun"},{"family":"Cowling","given":"Benjamin J."},{"family":"Li","given":"Fang"},{"family":"Leung","given":"Gabriel M."}],"issued":{"date-parts":[["2020",5]]}}},{"id":605,"uris":["http://zotero.org/users/3463997/items/D3HJEYJ2"],"uri":["http://zotero.org/users/3463997/items/D3HJEYJ2"],"itemData":{"id":605,"type":"article-journal","abstract":"Social Distancing and COVID-19 Healthcare Demand","DOI":"10.3201/eid2610.201702","language":"en-us","source":"wwwnc.cdc.gov","title":"Impact of Social Distancing Measures on Coronavirus Disease Healthcare Demand, Central Texas, USA - Volume 26, Number 10—October 2020 - Emerging Infectious Diseases journal - CDC","URL":"https://wwwnc.cdc.gov/eid/article/26/10/20-1702_article","author":[{"family":"Wang","given":"Xutong"},{"family":"Pasco","given":"Remy F."},{"family":"Du","given":"Zhanwei"},{"family":"Petty","given":"Michaela"},{"family":"Fox","given":"Spencer J."},{"family":"Galvani","given":"Alison P."},{"family":"Pignone","given":"Michael"},{"family":"Johnston","given":"S. Claiborne"},{"family":"Meyers","given":"Lauren Ancel"}],"accessed":{"date-parts":[["2021",7,20]]}}}],"schema":"https://github.com/citation-style-language/schema/raw/master/csl-citation.json"} </w:instrText>
            </w:r>
            <w:r w:rsidRPr="00E14288">
              <w:rPr>
                <w:rFonts w:ascii="Times New Roman" w:eastAsia="Times New Roman" w:hAnsi="Times New Roman" w:cs="Times New Roman"/>
                <w:bCs/>
                <w:sz w:val="24"/>
                <w:szCs w:val="24"/>
              </w:rPr>
              <w:fldChar w:fldCharType="separate"/>
            </w:r>
            <w:r>
              <w:rPr>
                <w:rFonts w:ascii="Times New Roman" w:eastAsia="Times New Roman" w:hAnsi="Times New Roman" w:cs="Times New Roman"/>
                <w:bCs/>
                <w:noProof/>
                <w:sz w:val="24"/>
                <w:szCs w:val="24"/>
              </w:rPr>
              <w:t>(</w:t>
            </w:r>
            <w:ins w:id="190" w:author="Fukunaga, Rena (CDC/DDPHSIS/CGH/DGHT)" w:date="2021-08-19T12:17:00Z">
              <w:r w:rsidR="001F5DA9">
                <w:rPr>
                  <w:rFonts w:ascii="Times New Roman" w:eastAsia="Times New Roman" w:hAnsi="Times New Roman" w:cs="Times New Roman"/>
                  <w:bCs/>
                  <w:noProof/>
                  <w:sz w:val="24"/>
                  <w:szCs w:val="24"/>
                </w:rPr>
                <w:t>21</w:t>
              </w:r>
            </w:ins>
            <w:del w:id="191" w:author="Fukunaga, Rena (CDC/DDPHSIS/CGH/DGHT)" w:date="2021-08-19T12:17:00Z">
              <w:r w:rsidDel="001F5DA9">
                <w:rPr>
                  <w:rFonts w:ascii="Times New Roman" w:eastAsia="Times New Roman" w:hAnsi="Times New Roman" w:cs="Times New Roman"/>
                  <w:bCs/>
                  <w:noProof/>
                  <w:sz w:val="24"/>
                  <w:szCs w:val="24"/>
                </w:rPr>
                <w:delText>18</w:delText>
              </w:r>
            </w:del>
            <w:r>
              <w:rPr>
                <w:rFonts w:ascii="Times New Roman" w:eastAsia="Times New Roman" w:hAnsi="Times New Roman" w:cs="Times New Roman"/>
                <w:bCs/>
                <w:noProof/>
                <w:sz w:val="24"/>
                <w:szCs w:val="24"/>
              </w:rPr>
              <w:t>,2</w:t>
            </w:r>
            <w:ins w:id="192" w:author="Fukunaga, Rena (CDC/DDPHSIS/CGH/DGHT)" w:date="2021-08-19T12:17:00Z">
              <w:r w:rsidR="001F5DA9">
                <w:rPr>
                  <w:rFonts w:ascii="Times New Roman" w:eastAsia="Times New Roman" w:hAnsi="Times New Roman" w:cs="Times New Roman"/>
                  <w:bCs/>
                  <w:noProof/>
                  <w:sz w:val="24"/>
                  <w:szCs w:val="24"/>
                </w:rPr>
                <w:t>3</w:t>
              </w:r>
            </w:ins>
            <w:del w:id="193" w:author="Fukunaga, Rena (CDC/DDPHSIS/CGH/DGHT)" w:date="2021-08-19T12:17:00Z">
              <w:r w:rsidDel="001F5DA9">
                <w:rPr>
                  <w:rFonts w:ascii="Times New Roman" w:eastAsia="Times New Roman" w:hAnsi="Times New Roman" w:cs="Times New Roman"/>
                  <w:bCs/>
                  <w:noProof/>
                  <w:sz w:val="24"/>
                  <w:szCs w:val="24"/>
                </w:rPr>
                <w:delText>0</w:delText>
              </w:r>
            </w:del>
            <w:r>
              <w:rPr>
                <w:rFonts w:ascii="Times New Roman" w:eastAsia="Times New Roman" w:hAnsi="Times New Roman" w:cs="Times New Roman"/>
                <w:bCs/>
                <w:noProof/>
                <w:sz w:val="24"/>
                <w:szCs w:val="24"/>
              </w:rPr>
              <w:t>)</w:t>
            </w:r>
            <w:r w:rsidRPr="00E14288">
              <w:rPr>
                <w:rFonts w:ascii="Times New Roman" w:eastAsia="Times New Roman" w:hAnsi="Times New Roman" w:cs="Times New Roman"/>
                <w:bCs/>
                <w:sz w:val="24"/>
                <w:szCs w:val="24"/>
              </w:rPr>
              <w:fldChar w:fldCharType="end"/>
            </w:r>
          </w:p>
        </w:tc>
      </w:tr>
    </w:tbl>
    <w:p w14:paraId="498FF0C3" w14:textId="77777777" w:rsidR="002D4CDB" w:rsidRPr="00E14288" w:rsidRDefault="002D4CDB" w:rsidP="002D4CDB">
      <w:pPr>
        <w:spacing w:line="480" w:lineRule="auto"/>
        <w:rPr>
          <w:rFonts w:ascii="Times New Roman" w:hAnsi="Times New Roman" w:cs="Times New Roman"/>
          <w:sz w:val="24"/>
          <w:szCs w:val="24"/>
        </w:rPr>
      </w:pPr>
    </w:p>
    <w:p w14:paraId="321437BE" w14:textId="6CEC14EA" w:rsidR="002D4CDB" w:rsidRPr="00E14288" w:rsidRDefault="002D4CDB" w:rsidP="002D4CD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define the test frequency, </w:t>
      </w:r>
      <m:oMath>
        <m:r>
          <m:rPr>
            <m:sty m:val="bi"/>
          </m:rPr>
          <w:rPr>
            <w:rFonts w:ascii="Cambria Math" w:hAnsi="Cambria Math" w:cs="Times New Roman"/>
            <w:sz w:val="24"/>
            <w:szCs w:val="24"/>
          </w:rPr>
          <m:t>f</m:t>
        </m:r>
      </m:oMath>
      <w:r>
        <w:rPr>
          <w:rFonts w:ascii="Times New Roman" w:hAnsi="Times New Roman" w:cs="Times New Roman"/>
          <w:sz w:val="24"/>
          <w:szCs w:val="24"/>
        </w:rPr>
        <w:t xml:space="preserve">, as the average number of tests per week. </w:t>
      </w:r>
      <w:r w:rsidRPr="00E14288">
        <w:rPr>
          <w:rFonts w:ascii="Times New Roman" w:hAnsi="Times New Roman" w:cs="Times New Roman"/>
          <w:sz w:val="24"/>
          <w:szCs w:val="24"/>
        </w:rPr>
        <w:t xml:space="preserve">Assuming testing is </w:t>
      </w:r>
      <w:r>
        <w:rPr>
          <w:rFonts w:ascii="Times New Roman" w:hAnsi="Times New Roman" w:cs="Times New Roman"/>
          <w:sz w:val="24"/>
          <w:szCs w:val="24"/>
        </w:rPr>
        <w:t>done randomly through time</w:t>
      </w:r>
      <w:r w:rsidRPr="00E14288">
        <w:rPr>
          <w:rFonts w:ascii="Times New Roman" w:hAnsi="Times New Roman" w:cs="Times New Roman"/>
          <w:sz w:val="24"/>
          <w:szCs w:val="24"/>
        </w:rPr>
        <w:t xml:space="preserve"> </w:t>
      </w:r>
      <w:r>
        <w:rPr>
          <w:rFonts w:ascii="Times New Roman" w:hAnsi="Times New Roman" w:cs="Times New Roman"/>
          <w:sz w:val="24"/>
          <w:szCs w:val="24"/>
        </w:rPr>
        <w:t xml:space="preserve">and is </w:t>
      </w:r>
      <w:r w:rsidRPr="00E14288">
        <w:rPr>
          <w:rFonts w:ascii="Times New Roman" w:hAnsi="Times New Roman" w:cs="Times New Roman"/>
          <w:sz w:val="24"/>
          <w:szCs w:val="24"/>
        </w:rPr>
        <w:t>independent of symptoms</w:t>
      </w:r>
      <w:r>
        <w:rPr>
          <w:rFonts w:ascii="Times New Roman" w:hAnsi="Times New Roman" w:cs="Times New Roman"/>
          <w:sz w:val="24"/>
          <w:szCs w:val="24"/>
        </w:rPr>
        <w:t xml:space="preserve"> or</w:t>
      </w:r>
      <w:r w:rsidRPr="00E14288">
        <w:rPr>
          <w:rFonts w:ascii="Times New Roman" w:hAnsi="Times New Roman" w:cs="Times New Roman"/>
          <w:sz w:val="24"/>
          <w:szCs w:val="24"/>
        </w:rPr>
        <w:t xml:space="preserve"> known contacts, the probability of </w:t>
      </w:r>
      <w:r>
        <w:rPr>
          <w:rFonts w:ascii="Times New Roman" w:hAnsi="Times New Roman" w:cs="Times New Roman"/>
          <w:sz w:val="24"/>
          <w:szCs w:val="24"/>
        </w:rPr>
        <w:t xml:space="preserve">being infectious and </w:t>
      </w:r>
      <w:r w:rsidRPr="00E14288">
        <w:rPr>
          <w:rFonts w:ascii="Times New Roman" w:hAnsi="Times New Roman" w:cs="Times New Roman"/>
          <w:sz w:val="24"/>
          <w:szCs w:val="24"/>
        </w:rPr>
        <w:t xml:space="preserve">going </w:t>
      </w:r>
      <m:oMath>
        <m:r>
          <m:rPr>
            <m:sty m:val="bi"/>
          </m:rPr>
          <w:rPr>
            <w:rFonts w:ascii="Cambria Math" w:hAnsi="Cambria Math" w:cs="Times New Roman"/>
            <w:sz w:val="24"/>
            <w:szCs w:val="24"/>
          </w:rPr>
          <m:t>t</m:t>
        </m:r>
      </m:oMath>
      <w:r w:rsidRPr="00E14288">
        <w:rPr>
          <w:rFonts w:ascii="Times New Roman" w:hAnsi="Times New Roman" w:cs="Times New Roman"/>
          <w:sz w:val="24"/>
          <w:szCs w:val="24"/>
        </w:rPr>
        <w:t xml:space="preserve"> days without being tested</w:t>
      </w:r>
      <w:r>
        <w:rPr>
          <w:rFonts w:ascii="Times New Roman" w:hAnsi="Times New Roman" w:cs="Times New Roman"/>
          <w:sz w:val="24"/>
          <w:szCs w:val="24"/>
        </w:rPr>
        <w:t xml:space="preserve"> and isolated</w:t>
      </w:r>
      <w:r w:rsidRPr="00E14288">
        <w:rPr>
          <w:rFonts w:ascii="Times New Roman" w:hAnsi="Times New Roman" w:cs="Times New Roman"/>
          <w:sz w:val="24"/>
          <w:szCs w:val="24"/>
        </w:rPr>
        <w:t xml:space="preserve"> can be estimated as </w:t>
      </w:r>
      <m:oMath>
        <m:r>
          <m:rPr>
            <m:sty m:val="p"/>
          </m:rPr>
          <w:rPr>
            <w:rFonts w:ascii="Cambria Math" w:hAnsi="Cambria Math" w:cs="Times New Roman"/>
            <w:sz w:val="24"/>
            <w:szCs w:val="24"/>
          </w:rPr>
          <m:t>(</m:t>
        </m:r>
        <m:r>
          <m:rPr>
            <m:sty m:val="bi"/>
          </m:rPr>
          <w:rPr>
            <w:rFonts w:ascii="Cambria Math" w:hAnsi="Cambria Math" w:cs="Times New Roman"/>
            <w:sz w:val="24"/>
            <w:szCs w:val="24"/>
          </w:rPr>
          <m:t>1</m:t>
        </m:r>
        <m:r>
          <m:rPr>
            <m:sty m:val="p"/>
          </m:rPr>
          <w:rPr>
            <w:rFonts w:ascii="Cambria Math" w:hAnsi="Cambria Math" w:cs="Times New Roman"/>
            <w:sz w:val="24"/>
            <w:szCs w:val="24"/>
          </w:rPr>
          <m:t>-</m:t>
        </m:r>
        <m:r>
          <m:rPr>
            <m:sty m:val="bi"/>
          </m:rPr>
          <w:rPr>
            <w:rFonts w:ascii="Cambria Math" w:hAnsi="Cambria Math" w:cs="Times New Roman"/>
            <w:sz w:val="24"/>
            <w:szCs w:val="24"/>
          </w:rPr>
          <m:t xml:space="preserve">f/7 </m:t>
        </m:r>
        <m:sSup>
          <m:sSupPr>
            <m:ctrlPr>
              <w:ins w:id="194" w:author="Hoover, Christopher M" w:date="2021-08-19T12:39:00Z">
                <w:rPr>
                  <w:rFonts w:ascii="Cambria Math" w:hAnsi="Cambria Math" w:cs="Times New Roman"/>
                  <w:sz w:val="24"/>
                  <w:szCs w:val="24"/>
                </w:rPr>
              </w:ins>
            </m:ctrlPr>
          </m:sSupPr>
          <m:e>
            <m:r>
              <m:rPr>
                <m:sty m:val="p"/>
              </m:rPr>
              <w:rPr>
                <w:rFonts w:ascii="Cambria Math" w:hAnsi="Cambria Math" w:cs="Times New Roman"/>
                <w:sz w:val="24"/>
                <w:szCs w:val="24"/>
              </w:rPr>
              <m:t>)</m:t>
            </m:r>
          </m:e>
          <m:sup>
            <m:r>
              <m:rPr>
                <m:sty m:val="bi"/>
              </m:rPr>
              <w:rPr>
                <w:rFonts w:ascii="Cambria Math" w:hAnsi="Cambria Math" w:cs="Times New Roman"/>
                <w:sz w:val="24"/>
                <w:szCs w:val="24"/>
              </w:rPr>
              <m:t>t</m:t>
            </m:r>
          </m:sup>
        </m:sSup>
      </m:oMath>
      <w:r>
        <w:rPr>
          <w:rFonts w:ascii="Times New Roman" w:eastAsiaTheme="minorEastAsia" w:hAnsi="Times New Roman" w:cs="Times New Roman"/>
          <w:sz w:val="24"/>
          <w:szCs w:val="24"/>
        </w:rPr>
        <w:t xml:space="preserve">, where, for example </w:t>
      </w:r>
      <m:oMath>
        <m:r>
          <m:rPr>
            <m:sty m:val="bi"/>
          </m:rPr>
          <w:rPr>
            <w:rFonts w:ascii="Cambria Math" w:eastAsiaTheme="minorEastAsia" w:hAnsi="Cambria Math" w:cs="Times New Roman"/>
            <w:sz w:val="24"/>
            <w:szCs w:val="24"/>
          </w:rPr>
          <m:t>f=1</m:t>
        </m:r>
      </m:oMath>
      <w:r>
        <w:rPr>
          <w:rFonts w:ascii="Times New Roman" w:eastAsiaTheme="minorEastAsia" w:hAnsi="Times New Roman" w:cs="Times New Roman"/>
          <w:sz w:val="24"/>
          <w:szCs w:val="24"/>
        </w:rPr>
        <w:t xml:space="preserve"> if testing is conducted weekly</w:t>
      </w:r>
      <w:r>
        <w:rPr>
          <w:rFonts w:ascii="Times New Roman" w:hAnsi="Times New Roman" w:cs="Times New Roman"/>
          <w:sz w:val="24"/>
          <w:szCs w:val="24"/>
        </w:rPr>
        <w:t>. T</w:t>
      </w:r>
      <w:r w:rsidRPr="00E14288">
        <w:rPr>
          <w:rFonts w:ascii="Times New Roman" w:hAnsi="Times New Roman" w:cs="Times New Roman"/>
          <w:sz w:val="24"/>
          <w:szCs w:val="24"/>
        </w:rPr>
        <w:t xml:space="preserve">he probability that </w:t>
      </w:r>
      <w:r>
        <w:rPr>
          <w:rFonts w:ascii="Times New Roman" w:hAnsi="Times New Roman" w:cs="Times New Roman"/>
          <w:sz w:val="24"/>
          <w:szCs w:val="24"/>
        </w:rPr>
        <w:t xml:space="preserve">isolation has occurred by day </w:t>
      </w:r>
      <m:oMath>
        <m:r>
          <m:rPr>
            <m:sty m:val="bi"/>
          </m:rPr>
          <w:rPr>
            <w:rFonts w:ascii="Cambria Math" w:hAnsi="Cambria Math" w:cs="Times New Roman"/>
            <w:sz w:val="24"/>
            <w:szCs w:val="24"/>
          </w:rPr>
          <m:t>τ</m:t>
        </m:r>
      </m:oMath>
      <w:r>
        <w:rPr>
          <w:rFonts w:ascii="Times New Roman" w:eastAsiaTheme="minorEastAsia" w:hAnsi="Times New Roman" w:cs="Times New Roman"/>
          <w:sz w:val="24"/>
          <w:szCs w:val="24"/>
        </w:rPr>
        <w:t xml:space="preserve"> </w:t>
      </w:r>
      <w:ins w:id="195" w:author="Hoover, Christopher M" w:date="2021-08-19T10:25:00Z">
        <w:r w:rsidR="00FA000B">
          <w:rPr>
            <w:rFonts w:ascii="Times New Roman" w:eastAsiaTheme="minorEastAsia" w:hAnsi="Times New Roman" w:cs="Times New Roman"/>
            <w:sz w:val="24"/>
            <w:szCs w:val="24"/>
          </w:rPr>
          <w:t xml:space="preserve">after onset of infectiousness </w:t>
        </w:r>
      </w:ins>
      <w:r>
        <w:rPr>
          <w:rFonts w:ascii="Times New Roman" w:hAnsi="Times New Roman" w:cs="Times New Roman"/>
          <w:sz w:val="24"/>
          <w:szCs w:val="24"/>
        </w:rPr>
        <w:t>can then be estimated as</w:t>
      </w:r>
      <w:r w:rsidRPr="00E14288">
        <w:rPr>
          <w:rFonts w:ascii="Times New Roman" w:hAnsi="Times New Roman" w:cs="Times New Roman"/>
          <w:sz w:val="24"/>
          <w:szCs w:val="24"/>
        </w:rPr>
        <w:t xml:space="preserve"> </w:t>
      </w:r>
      <m:oMath>
        <m:r>
          <m:rPr>
            <m:sty m:val="b"/>
          </m:rPr>
          <w:rPr>
            <w:rFonts w:ascii="Cambria Math" w:hAnsi="Cambria Math" w:cs="Times New Roman"/>
            <w:sz w:val="24"/>
            <w:szCs w:val="24"/>
          </w:rPr>
          <m:t>P</m:t>
        </m:r>
        <m:r>
          <m:rPr>
            <m:sty m:val="p"/>
          </m:rPr>
          <w:rPr>
            <w:rFonts w:ascii="Cambria Math" w:hAnsi="Cambria Math" w:cs="Times New Roman"/>
            <w:sz w:val="24"/>
            <w:szCs w:val="24"/>
          </w:rPr>
          <m:t>(</m:t>
        </m:r>
        <m:sSub>
          <m:sSubPr>
            <m:ctrlPr>
              <w:ins w:id="196" w:author="Hoover, Christopher M" w:date="2021-08-19T12:39:00Z">
                <w:rPr>
                  <w:rFonts w:ascii="Cambria Math" w:hAnsi="Cambria Math" w:cs="Times New Roman"/>
                  <w:sz w:val="24"/>
                  <w:szCs w:val="24"/>
                </w:rPr>
              </w:ins>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r>
          <m:rPr>
            <m:sty m:val="p"/>
          </m:rPr>
          <w:rPr>
            <w:rFonts w:ascii="Cambria Math" w:hAnsi="Cambria Math" w:cs="Times New Roman"/>
            <w:sz w:val="24"/>
            <w:szCs w:val="24"/>
          </w:rPr>
          <m:t>≤</m:t>
        </m:r>
        <m:r>
          <m:rPr>
            <m:sty m:val="bi"/>
          </m:rPr>
          <w:rPr>
            <w:rFonts w:ascii="Cambria Math" w:hAnsi="Cambria Math" w:cs="Times New Roman"/>
            <w:sz w:val="24"/>
            <w:szCs w:val="24"/>
          </w:rPr>
          <m:t>τ</m:t>
        </m:r>
        <m:r>
          <m:rPr>
            <m:sty m:val="p"/>
          </m:rPr>
          <w:rPr>
            <w:rFonts w:ascii="Cambria Math" w:hAnsi="Cambria Math" w:cs="Times New Roman"/>
            <w:sz w:val="24"/>
            <w:szCs w:val="24"/>
          </w:rPr>
          <m:t>)=</m:t>
        </m:r>
        <m:r>
          <m:rPr>
            <m:sty m:val="bi"/>
          </m:rPr>
          <w:rPr>
            <w:rFonts w:ascii="Cambria Math" w:hAnsi="Cambria Math" w:cs="Times New Roman"/>
            <w:sz w:val="24"/>
            <w:szCs w:val="24"/>
          </w:rPr>
          <m:t>1</m:t>
        </m:r>
        <m:r>
          <m:rPr>
            <m:sty m:val="p"/>
          </m:rPr>
          <w:rPr>
            <w:rFonts w:ascii="Cambria Math" w:hAnsi="Cambria Math" w:cs="Times New Roman"/>
            <w:sz w:val="24"/>
            <w:szCs w:val="24"/>
          </w:rPr>
          <m:t>-(</m:t>
        </m:r>
        <m:r>
          <m:rPr>
            <m:sty m:val="bi"/>
          </m:rPr>
          <w:rPr>
            <w:rFonts w:ascii="Cambria Math" w:hAnsi="Cambria Math" w:cs="Times New Roman"/>
            <w:sz w:val="24"/>
            <w:szCs w:val="24"/>
          </w:rPr>
          <m:t>1</m:t>
        </m:r>
        <m:r>
          <m:rPr>
            <m:sty m:val="p"/>
          </m:rPr>
          <w:rPr>
            <w:rFonts w:ascii="Cambria Math" w:hAnsi="Cambria Math" w:cs="Times New Roman"/>
            <w:sz w:val="24"/>
            <w:szCs w:val="24"/>
          </w:rPr>
          <m:t>-</m:t>
        </m:r>
        <m:r>
          <m:rPr>
            <m:sty m:val="bi"/>
          </m:rPr>
          <w:rPr>
            <w:rFonts w:ascii="Cambria Math" w:hAnsi="Cambria Math" w:cs="Times New Roman"/>
            <w:sz w:val="24"/>
            <w:szCs w:val="24"/>
          </w:rPr>
          <m:t>f/7</m:t>
        </m:r>
        <m:sSup>
          <m:sSupPr>
            <m:ctrlPr>
              <w:ins w:id="197" w:author="Hoover, Christopher M" w:date="2021-08-19T12:39:00Z">
                <w:rPr>
                  <w:rFonts w:ascii="Cambria Math" w:hAnsi="Cambria Math" w:cs="Times New Roman"/>
                  <w:sz w:val="24"/>
                  <w:szCs w:val="24"/>
                </w:rPr>
              </w:ins>
            </m:ctrlPr>
          </m:sSupPr>
          <m:e>
            <m:r>
              <m:rPr>
                <m:sty m:val="p"/>
              </m:rPr>
              <w:rPr>
                <w:rFonts w:ascii="Cambria Math" w:hAnsi="Cambria Math" w:cs="Times New Roman"/>
                <w:sz w:val="24"/>
                <w:szCs w:val="24"/>
              </w:rPr>
              <m:t>)</m:t>
            </m:r>
          </m:e>
          <m:sup>
            <m:r>
              <m:rPr>
                <m:sty m:val="bi"/>
              </m:rPr>
              <w:rPr>
                <w:rFonts w:ascii="Cambria Math" w:hAnsi="Cambria Math" w:cs="Times New Roman"/>
                <w:sz w:val="24"/>
                <w:szCs w:val="24"/>
              </w:rPr>
              <m:t>τ</m:t>
            </m:r>
          </m:sup>
        </m:sSup>
      </m:oMath>
      <w:r w:rsidRPr="00E14288">
        <w:rPr>
          <w:rFonts w:ascii="Times New Roman" w:hAnsi="Times New Roman" w:cs="Times New Roman"/>
          <w:sz w:val="24"/>
          <w:szCs w:val="24"/>
        </w:rPr>
        <w:t xml:space="preserve"> </w:t>
      </w:r>
      <w:r>
        <w:rPr>
          <w:rFonts w:ascii="Times New Roman" w:hAnsi="Times New Roman" w:cs="Times New Roman"/>
          <w:sz w:val="24"/>
          <w:szCs w:val="24"/>
        </w:rPr>
        <w:t>if</w:t>
      </w:r>
      <w:r w:rsidRPr="00E14288">
        <w:rPr>
          <w:rFonts w:ascii="Times New Roman" w:hAnsi="Times New Roman" w:cs="Times New Roman"/>
          <w:sz w:val="24"/>
          <w:szCs w:val="24"/>
        </w:rPr>
        <w:t xml:space="preserve"> isolation occurs immediately after testing. Given substantial turnaround times between testing and isolation, particularly when relying on </w:t>
      </w:r>
      <w:ins w:id="198" w:author="Fukunaga, Rena (CDC/DDPHSIS/CGH/DGHT)" w:date="2021-08-19T11:25:00Z">
        <w:r w:rsidR="00F41742" w:rsidRPr="00F41742">
          <w:rPr>
            <w:rFonts w:ascii="Times New Roman" w:hAnsi="Times New Roman" w:cs="Times New Roman"/>
            <w:sz w:val="24"/>
            <w:szCs w:val="24"/>
          </w:rPr>
          <w:t>reverse transcription-polymerase chain reaction</w:t>
        </w:r>
        <w:r w:rsidR="00F41742">
          <w:rPr>
            <w:rFonts w:ascii="Times New Roman" w:hAnsi="Times New Roman" w:cs="Times New Roman"/>
            <w:sz w:val="24"/>
            <w:szCs w:val="24"/>
          </w:rPr>
          <w:t xml:space="preserve"> (</w:t>
        </w:r>
      </w:ins>
      <w:ins w:id="199" w:author="Fukunaga, Rena (CDC/DDPHSIS/CGH/DGHT)" w:date="2021-08-19T11:24:00Z">
        <w:r w:rsidR="009231F1">
          <w:rPr>
            <w:rFonts w:ascii="Times New Roman" w:hAnsi="Times New Roman" w:cs="Times New Roman"/>
            <w:sz w:val="24"/>
            <w:szCs w:val="24"/>
          </w:rPr>
          <w:t>RT-</w:t>
        </w:r>
      </w:ins>
      <w:commentRangeStart w:id="200"/>
      <w:commentRangeStart w:id="201"/>
      <w:r w:rsidRPr="00E14288">
        <w:rPr>
          <w:rFonts w:ascii="Times New Roman" w:hAnsi="Times New Roman" w:cs="Times New Roman"/>
          <w:sz w:val="24"/>
          <w:szCs w:val="24"/>
        </w:rPr>
        <w:t>PCR</w:t>
      </w:r>
      <w:commentRangeEnd w:id="200"/>
      <w:r w:rsidR="00EA22C3">
        <w:rPr>
          <w:rStyle w:val="CommentReference"/>
          <w:rFonts w:ascii="Times New Roman" w:hAnsi="Times New Roman" w:cs="Times New Roman"/>
        </w:rPr>
        <w:commentReference w:id="200"/>
      </w:r>
      <w:commentRangeEnd w:id="201"/>
      <w:r w:rsidR="00F41742">
        <w:rPr>
          <w:rStyle w:val="CommentReference"/>
          <w:rFonts w:ascii="Times New Roman" w:hAnsi="Times New Roman" w:cs="Times New Roman"/>
        </w:rPr>
        <w:commentReference w:id="201"/>
      </w:r>
      <w:ins w:id="202" w:author="Fukunaga, Rena (CDC/DDPHSIS/CGH/DGHT)" w:date="2021-08-19T11:25:00Z">
        <w:r w:rsidR="00F41742">
          <w:rPr>
            <w:rFonts w:ascii="Times New Roman" w:hAnsi="Times New Roman" w:cs="Times New Roman"/>
            <w:sz w:val="24"/>
            <w:szCs w:val="24"/>
          </w:rPr>
          <w:t>)</w:t>
        </w:r>
      </w:ins>
      <w:del w:id="203" w:author="Fukunaga, Rena (CDC/DDPHSIS/CGH/DGHT)" w:date="2021-08-19T11:25:00Z">
        <w:r w:rsidRPr="00E14288" w:rsidDel="00F41742">
          <w:rPr>
            <w:rFonts w:ascii="Times New Roman" w:hAnsi="Times New Roman" w:cs="Times New Roman"/>
            <w:sz w:val="24"/>
            <w:szCs w:val="24"/>
          </w:rPr>
          <w:delText>-</w:delText>
        </w:r>
      </w:del>
      <w:r w:rsidRPr="00E14288">
        <w:rPr>
          <w:rFonts w:ascii="Times New Roman" w:hAnsi="Times New Roman" w:cs="Times New Roman"/>
          <w:sz w:val="24"/>
          <w:szCs w:val="24"/>
        </w:rPr>
        <w:t xml:space="preserve">based tests, the delay, </w:t>
      </w:r>
      <m:oMath>
        <m:r>
          <m:rPr>
            <m:sty m:val="bi"/>
          </m:rPr>
          <w:rPr>
            <w:rFonts w:ascii="Cambria Math" w:hAnsi="Cambria Math" w:cs="Times New Roman"/>
            <w:sz w:val="24"/>
            <w:szCs w:val="24"/>
          </w:rPr>
          <m:t>d</m:t>
        </m:r>
      </m:oMath>
      <w:r w:rsidRPr="00E14288">
        <w:rPr>
          <w:rFonts w:ascii="Times New Roman" w:hAnsi="Times New Roman" w:cs="Times New Roman"/>
          <w:sz w:val="24"/>
          <w:szCs w:val="24"/>
        </w:rPr>
        <w:t>, between testing and isolation can also be incorporated as:</w:t>
      </w:r>
      <w:ins w:id="204" w:author="Hoover, Christopher M" w:date="2021-08-19T10:26:00Z">
        <w:r w:rsidR="00FA000B">
          <w:rPr>
            <w:rFonts w:ascii="Times New Roman" w:hAnsi="Times New Roman" w:cs="Times New Roman"/>
            <w:sz w:val="24"/>
            <w:szCs w:val="24"/>
          </w:rPr>
          <w:t xml:space="preserve"> </w:t>
        </w:r>
      </w:ins>
      <m:oMath>
        <m:r>
          <w:ins w:id="205" w:author="Hoover, Christopher M" w:date="2021-08-19T10:26:00Z">
            <w:rPr>
              <w:rFonts w:ascii="Cambria Math" w:hAnsi="Cambria Math" w:cs="Times New Roman"/>
              <w:sz w:val="24"/>
              <w:szCs w:val="24"/>
            </w:rPr>
            <m:t>P=0</m:t>
          </w:ins>
        </m:r>
      </m:oMath>
      <w:ins w:id="206" w:author="Hoover, Christopher M" w:date="2021-08-19T10:26:00Z">
        <w:r w:rsidR="00FA000B">
          <w:rPr>
            <w:rFonts w:ascii="Times New Roman" w:eastAsiaTheme="minorEastAsia" w:hAnsi="Times New Roman" w:cs="Times New Roman"/>
            <w:sz w:val="24"/>
            <w:szCs w:val="24"/>
          </w:rPr>
          <w:t xml:space="preserve"> for </w:t>
        </w:r>
      </w:ins>
      <m:oMath>
        <m:r>
          <w:ins w:id="207" w:author="Hoover, Christopher M" w:date="2021-08-19T10:27:00Z">
            <w:rPr>
              <w:rFonts w:ascii="Cambria Math" w:eastAsiaTheme="minorEastAsia" w:hAnsi="Cambria Math" w:cs="Times New Roman"/>
              <w:sz w:val="24"/>
              <w:szCs w:val="24"/>
            </w:rPr>
            <m:t>τ&lt;d</m:t>
          </w:ins>
        </m:r>
      </m:oMath>
      <w:ins w:id="208" w:author="Hoover, Christopher M" w:date="2021-08-19T10:27:00Z">
        <w:r w:rsidR="00FA000B">
          <w:rPr>
            <w:rFonts w:ascii="Times New Roman" w:eastAsiaTheme="minorEastAsia" w:hAnsi="Times New Roman" w:cs="Times New Roman"/>
            <w:sz w:val="24"/>
            <w:szCs w:val="24"/>
          </w:rPr>
          <w:t xml:space="preserve"> and</w:t>
        </w:r>
      </w:ins>
      <w:r w:rsidRPr="00E14288">
        <w:rPr>
          <w:rFonts w:ascii="Times New Roman" w:hAnsi="Times New Roman" w:cs="Times New Roman"/>
          <w:sz w:val="24"/>
          <w:szCs w:val="24"/>
        </w:rPr>
        <w:t xml:space="preserve"> </w:t>
      </w:r>
      <m:oMath>
        <m:r>
          <m:rPr>
            <m:sty m:val="b"/>
          </m:rPr>
          <w:rPr>
            <w:rFonts w:ascii="Cambria Math" w:hAnsi="Cambria Math" w:cs="Times New Roman"/>
            <w:sz w:val="24"/>
            <w:szCs w:val="24"/>
          </w:rPr>
          <m:t>P</m:t>
        </m:r>
        <m:r>
          <m:rPr>
            <m:sty m:val="p"/>
          </m:rPr>
          <w:rPr>
            <w:rFonts w:ascii="Cambria Math" w:hAnsi="Cambria Math" w:cs="Times New Roman"/>
            <w:sz w:val="24"/>
            <w:szCs w:val="24"/>
          </w:rPr>
          <m:t>(</m:t>
        </m:r>
        <m:sSub>
          <m:sSubPr>
            <m:ctrlPr>
              <w:ins w:id="209" w:author="Hoover, Christopher M" w:date="2021-08-19T12:39:00Z">
                <w:rPr>
                  <w:rFonts w:ascii="Cambria Math" w:hAnsi="Cambria Math" w:cs="Times New Roman"/>
                  <w:sz w:val="24"/>
                  <w:szCs w:val="24"/>
                </w:rPr>
              </w:ins>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r>
          <m:rPr>
            <m:sty m:val="p"/>
          </m:rPr>
          <w:rPr>
            <w:rFonts w:ascii="Cambria Math" w:hAnsi="Cambria Math" w:cs="Times New Roman"/>
            <w:sz w:val="24"/>
            <w:szCs w:val="24"/>
          </w:rPr>
          <m:t>=</m:t>
        </m:r>
        <m:r>
          <m:rPr>
            <m:sty m:val="bi"/>
          </m:rPr>
          <w:rPr>
            <w:rFonts w:ascii="Cambria Math" w:hAnsi="Cambria Math" w:cs="Times New Roman"/>
            <w:sz w:val="24"/>
            <w:szCs w:val="24"/>
          </w:rPr>
          <m:t>τ</m:t>
        </m:r>
        <m:r>
          <m:rPr>
            <m:sty m:val="p"/>
          </m:rPr>
          <w:rPr>
            <w:rFonts w:ascii="Cambria Math" w:hAnsi="Cambria Math" w:cs="Times New Roman"/>
            <w:sz w:val="24"/>
            <w:szCs w:val="24"/>
          </w:rPr>
          <m:t>)=</m:t>
        </m:r>
        <m:r>
          <m:rPr>
            <m:sty m:val="bi"/>
          </m:rPr>
          <w:rPr>
            <w:rFonts w:ascii="Cambria Math" w:hAnsi="Cambria Math" w:cs="Times New Roman"/>
            <w:sz w:val="24"/>
            <w:szCs w:val="24"/>
          </w:rPr>
          <m:t>1</m:t>
        </m:r>
        <m:r>
          <m:rPr>
            <m:sty m:val="b"/>
          </m:rPr>
          <w:rPr>
            <w:rFonts w:ascii="Cambria Math" w:hAnsi="Cambria Math" w:cs="Times New Roman"/>
            <w:sz w:val="24"/>
            <w:szCs w:val="24"/>
          </w:rPr>
          <m:t>-(</m:t>
        </m:r>
        <m:r>
          <m:rPr>
            <m:sty m:val="bi"/>
          </m:rPr>
          <w:rPr>
            <w:rFonts w:ascii="Cambria Math" w:hAnsi="Cambria Math" w:cs="Times New Roman"/>
            <w:sz w:val="24"/>
            <w:szCs w:val="24"/>
          </w:rPr>
          <m:t>1</m:t>
        </m:r>
        <m:r>
          <m:rPr>
            <m:sty m:val="b"/>
          </m:rPr>
          <w:rPr>
            <w:rFonts w:ascii="Cambria Math" w:hAnsi="Cambria Math" w:cs="Times New Roman"/>
            <w:sz w:val="24"/>
            <w:szCs w:val="24"/>
          </w:rPr>
          <m:t>-f</m:t>
        </m:r>
        <m:sSup>
          <m:sSupPr>
            <m:ctrlPr>
              <w:ins w:id="210" w:author="Hoover, Christopher M" w:date="2021-08-19T12:39:00Z">
                <w:rPr>
                  <w:rFonts w:ascii="Cambria Math" w:hAnsi="Cambria Math" w:cs="Times New Roman"/>
                  <w:b/>
                  <w:bCs/>
                  <w:sz w:val="24"/>
                  <w:szCs w:val="24"/>
                </w:rPr>
              </w:ins>
            </m:ctrlPr>
          </m:sSupPr>
          <m:e>
            <m:r>
              <m:rPr>
                <m:sty m:val="b"/>
              </m:rPr>
              <w:rPr>
                <w:rFonts w:ascii="Cambria Math" w:hAnsi="Cambria Math" w:cs="Times New Roman"/>
                <w:sz w:val="24"/>
                <w:szCs w:val="24"/>
              </w:rPr>
              <m:t>/7)</m:t>
            </m:r>
          </m:e>
          <m:sup>
            <m:r>
              <m:rPr>
                <m:sty m:val="bi"/>
              </m:rPr>
              <w:rPr>
                <w:rFonts w:ascii="Cambria Math" w:hAnsi="Cambria Math" w:cs="Times New Roman"/>
                <w:sz w:val="24"/>
                <w:szCs w:val="24"/>
              </w:rPr>
              <m:t>τ-d</m:t>
            </m:r>
          </m:sup>
        </m:sSup>
      </m:oMath>
      <w:r w:rsidRPr="00E14288">
        <w:rPr>
          <w:rFonts w:ascii="Times New Roman" w:hAnsi="Times New Roman" w:cs="Times New Roman"/>
          <w:sz w:val="24"/>
          <w:szCs w:val="24"/>
        </w:rPr>
        <w:t xml:space="preserve">. Figure </w:t>
      </w:r>
      <w:del w:id="211" w:author="Zhao, Guixiang (Grace) (CDC/ONDIEH/NCCDPHP)" w:date="2021-08-17T17:01:00Z">
        <w:r w:rsidRPr="00E14288" w:rsidDel="00F21C3A">
          <w:rPr>
            <w:rFonts w:ascii="Times New Roman" w:hAnsi="Times New Roman" w:cs="Times New Roman"/>
            <w:sz w:val="24"/>
            <w:szCs w:val="24"/>
          </w:rPr>
          <w:delText xml:space="preserve">2d </w:delText>
        </w:r>
      </w:del>
      <w:ins w:id="212" w:author="Zhao, Guixiang (Grace) (CDC/ONDIEH/NCCDPHP)" w:date="2021-08-17T17:01:00Z">
        <w:r w:rsidR="00F21C3A">
          <w:rPr>
            <w:rFonts w:ascii="Times New Roman" w:hAnsi="Times New Roman" w:cs="Times New Roman"/>
            <w:sz w:val="24"/>
            <w:szCs w:val="24"/>
          </w:rPr>
          <w:t>1</w:t>
        </w:r>
        <w:r w:rsidR="00F21C3A" w:rsidRPr="00E14288">
          <w:rPr>
            <w:rFonts w:ascii="Times New Roman" w:hAnsi="Times New Roman" w:cs="Times New Roman"/>
            <w:sz w:val="24"/>
            <w:szCs w:val="24"/>
          </w:rPr>
          <w:t xml:space="preserve">d </w:t>
        </w:r>
      </w:ins>
      <w:r w:rsidRPr="00E14288">
        <w:rPr>
          <w:rFonts w:ascii="Times New Roman" w:hAnsi="Times New Roman" w:cs="Times New Roman"/>
          <w:sz w:val="24"/>
          <w:szCs w:val="24"/>
        </w:rPr>
        <w:t>shows that such delays have a detrimental effect on the probability of achieving prompt isolation</w:t>
      </w:r>
      <w:r>
        <w:rPr>
          <w:rFonts w:ascii="Times New Roman" w:hAnsi="Times New Roman" w:cs="Times New Roman"/>
          <w:sz w:val="24"/>
          <w:szCs w:val="24"/>
        </w:rPr>
        <w:t>, particularly by making isolation prior to the delay (</w:t>
      </w:r>
      <m:oMath>
        <m:sSub>
          <m:sSubPr>
            <m:ctrlPr>
              <w:ins w:id="213" w:author="Hoover, Christopher M" w:date="2021-08-19T12:39:00Z">
                <w:rPr>
                  <w:rFonts w:ascii="Cambria Math" w:hAnsi="Cambria Math" w:cs="Times New Roman"/>
                  <w:b/>
                  <w:bCs/>
                  <w:i/>
                  <w:sz w:val="24"/>
                  <w:szCs w:val="24"/>
                </w:rPr>
              </w:ins>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r>
          <m:rPr>
            <m:sty m:val="bi"/>
          </m:rPr>
          <w:rPr>
            <w:rFonts w:ascii="Cambria Math" w:hAnsi="Cambria Math" w:cs="Times New Roman"/>
            <w:sz w:val="24"/>
            <w:szCs w:val="24"/>
          </w:rPr>
          <m:t>&lt;d</m:t>
        </m:r>
      </m:oMath>
      <w:r>
        <w:rPr>
          <w:rFonts w:ascii="Times New Roman" w:hAnsi="Times New Roman" w:cs="Times New Roman"/>
          <w:sz w:val="24"/>
          <w:szCs w:val="24"/>
        </w:rPr>
        <w:t>) impossible</w:t>
      </w:r>
      <w:r w:rsidRPr="00E14288">
        <w:rPr>
          <w:rFonts w:ascii="Times New Roman" w:hAnsi="Times New Roman" w:cs="Times New Roman"/>
          <w:sz w:val="24"/>
          <w:szCs w:val="24"/>
        </w:rPr>
        <w:t xml:space="preserve">. </w:t>
      </w:r>
    </w:p>
    <w:p w14:paraId="4CAB31C4" w14:textId="424840CB" w:rsidR="002D4CDB" w:rsidRDefault="002D4CDB" w:rsidP="002D4CDB">
      <w:pPr>
        <w:spacing w:line="480" w:lineRule="auto"/>
        <w:ind w:firstLine="720"/>
        <w:rPr>
          <w:rFonts w:ascii="Times New Roman" w:hAnsi="Times New Roman" w:cs="Times New Roman"/>
          <w:sz w:val="24"/>
          <w:szCs w:val="24"/>
        </w:rPr>
      </w:pPr>
      <w:r w:rsidRPr="00E14288">
        <w:rPr>
          <w:rFonts w:ascii="Times New Roman" w:hAnsi="Times New Roman" w:cs="Times New Roman"/>
          <w:sz w:val="24"/>
          <w:szCs w:val="24"/>
        </w:rPr>
        <w:t xml:space="preserve">Testing frequency and </w:t>
      </w:r>
      <w:commentRangeStart w:id="214"/>
      <w:r w:rsidRPr="00E14288">
        <w:rPr>
          <w:rFonts w:ascii="Times New Roman" w:hAnsi="Times New Roman" w:cs="Times New Roman"/>
          <w:sz w:val="24"/>
          <w:szCs w:val="24"/>
        </w:rPr>
        <w:t>delay</w:t>
      </w:r>
      <w:commentRangeEnd w:id="214"/>
      <w:r w:rsidR="00CF3296">
        <w:rPr>
          <w:rStyle w:val="CommentReference"/>
          <w:rFonts w:ascii="Times New Roman" w:hAnsi="Times New Roman" w:cs="Times New Roman"/>
        </w:rPr>
        <w:commentReference w:id="214"/>
      </w:r>
      <w:r w:rsidRPr="00E14288">
        <w:rPr>
          <w:rFonts w:ascii="Times New Roman" w:hAnsi="Times New Roman" w:cs="Times New Roman"/>
          <w:sz w:val="24"/>
          <w:szCs w:val="24"/>
        </w:rPr>
        <w:t xml:space="preserve"> can also be incorporated into estimation of </w:t>
      </w:r>
      <m:oMath>
        <m:sSub>
          <m:sSubPr>
            <m:ctrlPr>
              <w:ins w:id="215" w:author="Hoover, Christopher M" w:date="2021-08-19T12:39:00Z">
                <w:rPr>
                  <w:rFonts w:ascii="Cambria Math" w:hAnsi="Cambria Math" w:cs="Times New Roman"/>
                  <w:sz w:val="24"/>
                  <w:szCs w:val="24"/>
                </w:rPr>
              </w:ins>
            </m:ctrlPr>
          </m:sSubPr>
          <m:e>
            <m:r>
              <m:rPr>
                <m:scr m:val="script"/>
                <m:sty m:val="b"/>
              </m:rPr>
              <w:rPr>
                <w:rFonts w:ascii="Cambria Math" w:hAnsi="Cambria Math" w:cs="Times New Roman"/>
                <w:sz w:val="24"/>
                <w:szCs w:val="24"/>
              </w:rPr>
              <m:t>R</m:t>
            </m:r>
          </m:e>
          <m:sub>
            <m:r>
              <m:rPr>
                <m:sty m:val="bi"/>
              </m:rPr>
              <w:rPr>
                <w:rFonts w:ascii="Cambria Math" w:hAnsi="Cambria Math" w:cs="Times New Roman"/>
                <w:sz w:val="24"/>
                <w:szCs w:val="24"/>
              </w:rPr>
              <m:t>iso</m:t>
            </m:r>
          </m:sub>
        </m:sSub>
      </m:oMath>
      <w:r w:rsidRPr="00E14288">
        <w:rPr>
          <w:rFonts w:ascii="Times New Roman" w:hAnsi="Times New Roman" w:cs="Times New Roman"/>
          <w:sz w:val="24"/>
          <w:szCs w:val="24"/>
        </w:rPr>
        <w:t xml:space="preserve">, </w:t>
      </w:r>
      <w:r>
        <w:rPr>
          <w:rFonts w:ascii="Times New Roman" w:hAnsi="Times New Roman" w:cs="Times New Roman"/>
          <w:sz w:val="24"/>
          <w:szCs w:val="24"/>
        </w:rPr>
        <w:t xml:space="preserve">with the reduction in </w:t>
      </w:r>
      <m:oMath>
        <m:r>
          <m:rPr>
            <m:scr m:val="script"/>
          </m:rPr>
          <w:rPr>
            <w:rFonts w:ascii="Cambria Math" w:hAnsi="Cambria Math" w:cs="Times New Roman"/>
            <w:sz w:val="24"/>
            <w:szCs w:val="24"/>
          </w:rPr>
          <m:t>R</m:t>
        </m:r>
      </m:oMath>
      <w:r>
        <w:rPr>
          <w:rFonts w:ascii="Times New Roman" w:eastAsiaTheme="minorEastAsia" w:hAnsi="Times New Roman" w:cs="Times New Roman"/>
          <w:sz w:val="24"/>
          <w:szCs w:val="24"/>
        </w:rPr>
        <w:t xml:space="preserve"> due to isolation estimated from </w:t>
      </w:r>
      <w:r w:rsidRPr="00E14288">
        <w:rPr>
          <w:rFonts w:ascii="Times New Roman" w:hAnsi="Times New Roman" w:cs="Times New Roman"/>
          <w:sz w:val="24"/>
          <w:szCs w:val="24"/>
        </w:rPr>
        <w:t xml:space="preserve">infectiousness on day </w:t>
      </w:r>
      <m:oMath>
        <m:r>
          <w:del w:id="216" w:author="Hoover, Christopher M" w:date="2021-08-19T10:30:00Z">
            <m:rPr>
              <m:sty m:val="bi"/>
            </m:rPr>
            <w:rPr>
              <w:rFonts w:ascii="Cambria Math" w:hAnsi="Cambria Math" w:cs="Times New Roman"/>
              <w:sz w:val="24"/>
              <w:szCs w:val="24"/>
            </w:rPr>
            <m:t>τ</m:t>
          </w:del>
        </m:r>
        <m:r>
          <w:ins w:id="217" w:author="Hoover, Christopher M" w:date="2021-08-19T10:30:00Z">
            <m:rPr>
              <m:sty m:val="bi"/>
            </m:rPr>
            <w:rPr>
              <w:rFonts w:ascii="Cambria Math" w:hAnsi="Cambria Math" w:cs="Times New Roman"/>
              <w:sz w:val="24"/>
              <w:szCs w:val="24"/>
            </w:rPr>
            <m:t>t</m:t>
          </w:ins>
        </m:r>
      </m:oMath>
      <w:r w:rsidRPr="00E14288">
        <w:rPr>
          <w:rFonts w:ascii="Times New Roman" w:hAnsi="Times New Roman" w:cs="Times New Roman"/>
          <w:sz w:val="24"/>
          <w:szCs w:val="24"/>
        </w:rPr>
        <w:t xml:space="preserve"> weighted by the probability of </w:t>
      </w:r>
      <w:r>
        <w:rPr>
          <w:rFonts w:ascii="Times New Roman" w:hAnsi="Times New Roman" w:cs="Times New Roman"/>
          <w:sz w:val="24"/>
          <w:szCs w:val="24"/>
        </w:rPr>
        <w:t xml:space="preserve">being </w:t>
      </w:r>
      <w:r w:rsidRPr="00E14288">
        <w:rPr>
          <w:rFonts w:ascii="Times New Roman" w:hAnsi="Times New Roman" w:cs="Times New Roman"/>
          <w:sz w:val="24"/>
          <w:szCs w:val="24"/>
        </w:rPr>
        <w:t xml:space="preserve">isolated on </w:t>
      </w:r>
      <w:commentRangeStart w:id="218"/>
      <w:r w:rsidRPr="00E14288">
        <w:rPr>
          <w:rFonts w:ascii="Times New Roman" w:hAnsi="Times New Roman" w:cs="Times New Roman"/>
          <w:sz w:val="24"/>
          <w:szCs w:val="24"/>
        </w:rPr>
        <w:t xml:space="preserve">day </w:t>
      </w:r>
      <m:oMath>
        <m:r>
          <w:del w:id="219" w:author="Hoover, Christopher M" w:date="2021-08-19T10:30:00Z">
            <m:rPr>
              <m:sty m:val="bi"/>
            </m:rPr>
            <w:rPr>
              <w:rFonts w:ascii="Cambria Math" w:hAnsi="Cambria Math" w:cs="Times New Roman"/>
              <w:sz w:val="24"/>
              <w:szCs w:val="24"/>
            </w:rPr>
            <m:t>τ</m:t>
          </w:del>
        </m:r>
        <m:r>
          <w:ins w:id="220" w:author="Hoover, Christopher M" w:date="2021-08-19T10:30:00Z">
            <m:rPr>
              <m:sty m:val="bi"/>
            </m:rPr>
            <w:rPr>
              <w:rFonts w:ascii="Cambria Math" w:hAnsi="Cambria Math" w:cs="Times New Roman"/>
              <w:sz w:val="24"/>
              <w:szCs w:val="24"/>
            </w:rPr>
            <m:t>t</m:t>
          </w:ins>
        </m:r>
        <w:commentRangeEnd w:id="218"/>
        <m:r>
          <w:ins w:id="221" w:author="Hoover, Christopher M" w:date="2021-08-19T10:31:00Z">
            <m:rPr>
              <m:sty m:val="p"/>
            </m:rPr>
            <w:rPr>
              <w:rStyle w:val="CommentReference"/>
              <w:rFonts w:ascii="Times New Roman" w:hAnsi="Times New Roman" w:cs="Times New Roman"/>
            </w:rPr>
            <w:commentReference w:id="218"/>
          </w:ins>
        </m:r>
      </m:oMath>
      <w:r>
        <w:rPr>
          <w:rFonts w:ascii="Times New Roman" w:hAnsi="Times New Roman" w:cs="Times New Roman"/>
          <w:sz w:val="24"/>
          <w:szCs w:val="24"/>
        </w:rPr>
        <w:t>. Discretizing, this gives:</w:t>
      </w:r>
    </w:p>
    <w:p w14:paraId="5EA0F974" w14:textId="49739779" w:rsidR="002D4CDB" w:rsidRPr="00446230" w:rsidRDefault="008E7EFF" w:rsidP="002D4CDB">
      <w:pPr>
        <w:spacing w:line="480" w:lineRule="auto"/>
        <w:ind w:firstLine="720"/>
        <w:rPr>
          <w:rFonts w:ascii="Times New Roman" w:hAnsi="Times New Roman" w:cs="Times New Roman"/>
          <w:sz w:val="24"/>
          <w:szCs w:val="24"/>
        </w:rPr>
      </w:pPr>
      <m:oMathPara>
        <m:oMath>
          <m:sSub>
            <m:sSubPr>
              <m:ctrlPr>
                <w:ins w:id="222" w:author="Hoover, Christopher M" w:date="2021-08-19T12:39:00Z">
                  <w:rPr>
                    <w:rFonts w:ascii="Cambria Math" w:hAnsi="Cambria Math" w:cs="Times New Roman"/>
                    <w:sz w:val="24"/>
                    <w:szCs w:val="24"/>
                  </w:rPr>
                </w:ins>
              </m:ctrlPr>
            </m:sSubPr>
            <m:e>
              <m:r>
                <m:rPr>
                  <m:scr m:val="script"/>
                  <m:sty m:val="b"/>
                </m:rPr>
                <w:rPr>
                  <w:rFonts w:ascii="Cambria Math" w:hAnsi="Cambria Math" w:cs="Times New Roman"/>
                  <w:sz w:val="24"/>
                  <w:szCs w:val="24"/>
                </w:rPr>
                <m:t>R</m:t>
              </m:r>
            </m:e>
            <m:sub>
              <m:r>
                <m:rPr>
                  <m:sty m:val="bi"/>
                </m:rPr>
                <w:rPr>
                  <w:rFonts w:ascii="Cambria Math" w:hAnsi="Cambria Math" w:cs="Times New Roman"/>
                  <w:sz w:val="24"/>
                  <w:szCs w:val="24"/>
                </w:rPr>
                <m:t>iso</m:t>
              </m:r>
            </m:sub>
          </m:sSub>
          <m:r>
            <m:rPr>
              <m:scr m:val="script"/>
              <m:sty m:val="p"/>
            </m:rPr>
            <w:rPr>
              <w:rFonts w:ascii="Cambria Math" w:hAnsi="Cambria Math" w:cs="Times New Roman"/>
              <w:sz w:val="24"/>
              <w:szCs w:val="24"/>
            </w:rPr>
            <m:t>=R-</m:t>
          </m:r>
          <m:nary>
            <m:naryPr>
              <m:chr m:val="∑"/>
              <m:limLoc m:val="undOvr"/>
              <m:ctrlPr>
                <w:ins w:id="223" w:author="Hoover, Christopher M" w:date="2021-08-19T12:39:00Z">
                  <w:rPr>
                    <w:rFonts w:ascii="Cambria Math" w:hAnsi="Cambria Math" w:cs="Times New Roman"/>
                    <w:sz w:val="24"/>
                    <w:szCs w:val="24"/>
                  </w:rPr>
                </w:ins>
              </m:ctrlPr>
            </m:naryPr>
            <m:sub>
              <m:r>
                <w:del w:id="224" w:author="Hoover, Christopher M" w:date="2021-08-19T10:30:00Z">
                  <w:rPr>
                    <w:rFonts w:ascii="Cambria Math" w:hAnsi="Cambria Math" w:cs="Times New Roman"/>
                    <w:sz w:val="24"/>
                    <w:szCs w:val="24"/>
                  </w:rPr>
                  <m:t>τ</m:t>
                </w:del>
              </m:r>
              <m:r>
                <w:ins w:id="225" w:author="Hoover, Christopher M" w:date="2021-08-19T10:30:00Z">
                  <w:rPr>
                    <w:rFonts w:ascii="Cambria Math" w:hAnsi="Cambria Math" w:cs="Times New Roman"/>
                    <w:sz w:val="24"/>
                    <w:szCs w:val="24"/>
                  </w:rPr>
                  <m:t>t</m:t>
                </w:ins>
              </m:r>
              <m:r>
                <w:rPr>
                  <w:rFonts w:ascii="Cambria Math" w:hAnsi="Cambria Math" w:cs="Times New Roman"/>
                  <w:sz w:val="24"/>
                  <w:szCs w:val="24"/>
                </w:rPr>
                <m:t>=</m:t>
              </m:r>
              <m:sSub>
                <m:sSubPr>
                  <m:ctrlPr>
                    <w:ins w:id="226" w:author="Hoover, Christopher M" w:date="2021-08-19T12:39:00Z">
                      <w:rPr>
                        <w:rFonts w:ascii="Cambria Math" w:hAnsi="Cambria Math" w:cs="Times New Roman"/>
                        <w:i/>
                        <w:sz w:val="24"/>
                        <w:szCs w:val="24"/>
                      </w:rPr>
                    </w:ins>
                  </m:ctrlPr>
                </m:sSubPr>
                <m:e>
                  <m:r>
                    <w:rPr>
                      <w:rFonts w:ascii="Cambria Math" w:hAnsi="Cambria Math" w:cs="Times New Roman"/>
                      <w:sz w:val="24"/>
                      <w:szCs w:val="24"/>
                    </w:rPr>
                    <m:t>t</m:t>
                  </m:r>
                </m:e>
                <m:sub>
                  <m:r>
                    <w:rPr>
                      <w:rFonts w:ascii="Cambria Math" w:hAnsi="Cambria Math" w:cs="Times New Roman"/>
                      <w:sz w:val="24"/>
                      <w:szCs w:val="24"/>
                    </w:rPr>
                    <m:t>latent</m:t>
                  </m:r>
                </m:sub>
              </m:sSub>
              <m:r>
                <w:rPr>
                  <w:rFonts w:ascii="Cambria Math" w:hAnsi="Cambria Math" w:cs="Times New Roman"/>
                  <w:sz w:val="24"/>
                  <w:szCs w:val="24"/>
                </w:rPr>
                <m:t>+d</m:t>
              </m:r>
            </m:sub>
            <m:sup>
              <m:sSub>
                <m:sSubPr>
                  <m:ctrlPr>
                    <w:ins w:id="227" w:author="Hoover, Christopher M" w:date="2021-08-19T12:39:00Z">
                      <w:rPr>
                        <w:rFonts w:ascii="Cambria Math" w:hAnsi="Cambria Math" w:cs="Times New Roman"/>
                        <w:i/>
                        <w:sz w:val="24"/>
                        <w:szCs w:val="24"/>
                      </w:rPr>
                    </w:ins>
                  </m:ctrlPr>
                </m:sSubPr>
                <m:e>
                  <m:r>
                    <w:rPr>
                      <w:rFonts w:ascii="Cambria Math" w:hAnsi="Cambria Math" w:cs="Times New Roman"/>
                      <w:sz w:val="24"/>
                      <w:szCs w:val="24"/>
                    </w:rPr>
                    <m:t>t</m:t>
                  </m:r>
                </m:e>
                <m:sub>
                  <m:r>
                    <w:rPr>
                      <w:rFonts w:ascii="Cambria Math" w:hAnsi="Cambria Math" w:cs="Times New Roman"/>
                      <w:sz w:val="24"/>
                      <w:szCs w:val="24"/>
                    </w:rPr>
                    <m:t>tot</m:t>
                  </m:r>
                </m:sub>
              </m:sSub>
            </m:sup>
            <m:e>
              <m:sSub>
                <m:sSubPr>
                  <m:ctrlPr>
                    <w:ins w:id="228" w:author="Hoover, Christopher M" w:date="2021-08-19T12:39:00Z">
                      <w:rPr>
                        <w:rFonts w:ascii="Cambria Math" w:hAnsi="Cambria Math" w:cs="Times New Roman"/>
                        <w:i/>
                        <w:sz w:val="24"/>
                        <w:szCs w:val="24"/>
                      </w:rPr>
                    </w:ins>
                  </m:ctrlPr>
                </m:sSubPr>
                <m:e>
                  <m:r>
                    <w:rPr>
                      <w:rFonts w:ascii="Cambria Math" w:hAnsi="Cambria Math" w:cs="Times New Roman"/>
                      <w:sz w:val="24"/>
                      <w:szCs w:val="24"/>
                    </w:rPr>
                    <m:t>r</m:t>
                  </m:r>
                </m:e>
                <m:sub>
                  <m:r>
                    <w:del w:id="229" w:author="Hoover, Christopher M" w:date="2021-08-19T10:30:00Z">
                      <w:rPr>
                        <w:rFonts w:ascii="Cambria Math" w:hAnsi="Cambria Math" w:cs="Times New Roman"/>
                        <w:sz w:val="24"/>
                        <w:szCs w:val="24"/>
                      </w:rPr>
                      <m:t>τ</m:t>
                    </w:del>
                  </m:r>
                  <m:r>
                    <w:ins w:id="230" w:author="Hoover, Christopher M" w:date="2021-08-19T10:30:00Z">
                      <w:rPr>
                        <w:rFonts w:ascii="Cambria Math" w:hAnsi="Cambria Math" w:cs="Times New Roman"/>
                        <w:sz w:val="24"/>
                        <w:szCs w:val="24"/>
                      </w:rPr>
                      <m:t>t</m:t>
                    </w:ins>
                  </m:r>
                </m:sub>
              </m:sSub>
              <m:d>
                <m:dPr>
                  <m:ctrlPr>
                    <w:ins w:id="231" w:author="Hoover, Christopher M" w:date="2021-08-19T12:39:00Z">
                      <w:rPr>
                        <w:rFonts w:ascii="Cambria Math" w:hAnsi="Cambria Math" w:cs="Times New Roman"/>
                        <w:i/>
                        <w:sz w:val="24"/>
                        <w:szCs w:val="24"/>
                      </w:rPr>
                    </w:ins>
                  </m:ctrlPr>
                </m:dPr>
                <m:e>
                  <m:r>
                    <w:rPr>
                      <w:rFonts w:ascii="Cambria Math" w:hAnsi="Cambria Math" w:cs="Times New Roman"/>
                      <w:sz w:val="24"/>
                      <w:szCs w:val="24"/>
                    </w:rPr>
                    <m:t>1-</m:t>
                  </m:r>
                  <m:sSup>
                    <m:sSupPr>
                      <m:ctrlPr>
                        <w:ins w:id="232" w:author="Hoover, Christopher M" w:date="2021-08-19T12:39:00Z">
                          <w:rPr>
                            <w:rFonts w:ascii="Cambria Math" w:hAnsi="Cambria Math" w:cs="Times New Roman"/>
                            <w:i/>
                            <w:sz w:val="24"/>
                            <w:szCs w:val="24"/>
                          </w:rPr>
                        </w:ins>
                      </m:ctrlPr>
                    </m:sSupPr>
                    <m:e>
                      <m:d>
                        <m:dPr>
                          <m:ctrlPr>
                            <w:ins w:id="233" w:author="Hoover, Christopher M" w:date="2021-08-19T12:39:00Z">
                              <w:rPr>
                                <w:rFonts w:ascii="Cambria Math" w:hAnsi="Cambria Math" w:cs="Times New Roman"/>
                                <w:i/>
                                <w:sz w:val="24"/>
                                <w:szCs w:val="24"/>
                              </w:rPr>
                            </w:ins>
                          </m:ctrlPr>
                        </m:dPr>
                        <m:e>
                          <m:r>
                            <w:rPr>
                              <w:rFonts w:ascii="Cambria Math" w:hAnsi="Cambria Math" w:cs="Times New Roman"/>
                              <w:sz w:val="24"/>
                              <w:szCs w:val="24"/>
                            </w:rPr>
                            <m:t>1-</m:t>
                          </m:r>
                          <m:f>
                            <m:fPr>
                              <m:ctrlPr>
                                <w:ins w:id="234" w:author="Hoover, Christopher M" w:date="2021-08-19T12:39:00Z">
                                  <w:rPr>
                                    <w:rFonts w:ascii="Cambria Math" w:hAnsi="Cambria Math" w:cs="Times New Roman"/>
                                    <w:i/>
                                    <w:sz w:val="24"/>
                                    <w:szCs w:val="24"/>
                                  </w:rPr>
                                </w:ins>
                              </m:ctrlPr>
                            </m:fPr>
                            <m:num>
                              <m:r>
                                <w:rPr>
                                  <w:rFonts w:ascii="Cambria Math" w:hAnsi="Cambria Math" w:cs="Times New Roman"/>
                                  <w:sz w:val="24"/>
                                  <w:szCs w:val="24"/>
                                </w:rPr>
                                <m:t>f</m:t>
                              </m:r>
                            </m:num>
                            <m:den>
                              <m:r>
                                <w:rPr>
                                  <w:rFonts w:ascii="Cambria Math" w:hAnsi="Cambria Math" w:cs="Times New Roman"/>
                                  <w:sz w:val="24"/>
                                  <w:szCs w:val="24"/>
                                </w:rPr>
                                <m:t>7</m:t>
                              </m:r>
                            </m:den>
                          </m:f>
                        </m:e>
                      </m:d>
                    </m:e>
                    <m:sup>
                      <m:r>
                        <w:del w:id="235" w:author="Hoover, Christopher M" w:date="2021-08-19T10:31:00Z">
                          <w:rPr>
                            <w:rFonts w:ascii="Cambria Math" w:hAnsi="Cambria Math" w:cs="Times New Roman"/>
                            <w:sz w:val="24"/>
                            <w:szCs w:val="24"/>
                          </w:rPr>
                          <m:t>τ</m:t>
                        </w:del>
                      </m:r>
                      <m:r>
                        <w:ins w:id="236" w:author="Hoover, Christopher M" w:date="2021-08-19T10:31:00Z">
                          <w:rPr>
                            <w:rFonts w:ascii="Cambria Math" w:hAnsi="Cambria Math" w:cs="Times New Roman"/>
                            <w:sz w:val="24"/>
                            <w:szCs w:val="24"/>
                          </w:rPr>
                          <m:t>t</m:t>
                        </w:ins>
                      </m:r>
                      <m:r>
                        <w:rPr>
                          <w:rFonts w:ascii="Cambria Math" w:hAnsi="Cambria Math" w:cs="Times New Roman"/>
                          <w:sz w:val="24"/>
                          <w:szCs w:val="24"/>
                        </w:rPr>
                        <m:t>-</m:t>
                      </m:r>
                      <m:sSub>
                        <m:sSubPr>
                          <m:ctrlPr>
                            <w:ins w:id="237" w:author="Hoover, Christopher M" w:date="2021-08-19T12:39:00Z">
                              <w:rPr>
                                <w:rFonts w:ascii="Cambria Math" w:hAnsi="Cambria Math" w:cs="Times New Roman"/>
                                <w:i/>
                                <w:sz w:val="24"/>
                                <w:szCs w:val="24"/>
                              </w:rPr>
                            </w:ins>
                          </m:ctrlPr>
                        </m:sSubPr>
                        <m:e>
                          <m:r>
                            <w:rPr>
                              <w:rFonts w:ascii="Cambria Math" w:hAnsi="Cambria Math" w:cs="Times New Roman"/>
                              <w:sz w:val="24"/>
                              <w:szCs w:val="24"/>
                            </w:rPr>
                            <m:t>t</m:t>
                          </m:r>
                        </m:e>
                        <m:sub>
                          <m:r>
                            <w:rPr>
                              <w:rFonts w:ascii="Cambria Math" w:hAnsi="Cambria Math" w:cs="Times New Roman"/>
                              <w:sz w:val="24"/>
                              <w:szCs w:val="24"/>
                            </w:rPr>
                            <m:t>latent</m:t>
                          </m:r>
                        </m:sub>
                      </m:sSub>
                      <m:r>
                        <w:rPr>
                          <w:rFonts w:ascii="Cambria Math" w:hAnsi="Cambria Math" w:cs="Times New Roman"/>
                          <w:sz w:val="24"/>
                          <w:szCs w:val="24"/>
                        </w:rPr>
                        <m:t>-d</m:t>
                      </m:r>
                    </m:sup>
                  </m:sSup>
                </m:e>
              </m:d>
            </m:e>
          </m:nary>
        </m:oMath>
      </m:oMathPara>
    </w:p>
    <w:p w14:paraId="0CF31B24" w14:textId="76BD39C4" w:rsidR="00363CC2" w:rsidRPr="00363CC2" w:rsidRDefault="002D4CDB" w:rsidP="00363CC2">
      <w:pPr>
        <w:spacing w:line="480" w:lineRule="auto"/>
        <w:rPr>
          <w:rFonts w:ascii="Times New Roman" w:hAnsi="Times New Roman" w:cs="Times New Roman"/>
          <w:sz w:val="24"/>
          <w:szCs w:val="24"/>
        </w:rPr>
      </w:pPr>
      <w:r w:rsidRPr="00E14288">
        <w:rPr>
          <w:rFonts w:ascii="Times New Roman" w:hAnsi="Times New Roman" w:cs="Times New Roman"/>
          <w:sz w:val="24"/>
          <w:szCs w:val="24"/>
        </w:rPr>
        <w:lastRenderedPageBreak/>
        <w:t xml:space="preserve">Figure </w:t>
      </w:r>
      <w:del w:id="238" w:author="Zhao, Guixiang (Grace) (CDC/ONDIEH/NCCDPHP)" w:date="2021-08-17T17:01:00Z">
        <w:r w:rsidRPr="00E14288" w:rsidDel="007C64A6">
          <w:rPr>
            <w:rFonts w:ascii="Times New Roman" w:hAnsi="Times New Roman" w:cs="Times New Roman"/>
            <w:sz w:val="24"/>
            <w:szCs w:val="24"/>
          </w:rPr>
          <w:delText xml:space="preserve">2c </w:delText>
        </w:r>
      </w:del>
      <w:ins w:id="239" w:author="Zhao, Guixiang (Grace) (CDC/ONDIEH/NCCDPHP)" w:date="2021-08-17T17:01:00Z">
        <w:r w:rsidR="007C64A6">
          <w:rPr>
            <w:rFonts w:ascii="Times New Roman" w:hAnsi="Times New Roman" w:cs="Times New Roman"/>
            <w:sz w:val="24"/>
            <w:szCs w:val="24"/>
          </w:rPr>
          <w:t>1</w:t>
        </w:r>
        <w:r w:rsidR="007C64A6" w:rsidRPr="00E14288">
          <w:rPr>
            <w:rFonts w:ascii="Times New Roman" w:hAnsi="Times New Roman" w:cs="Times New Roman"/>
            <w:sz w:val="24"/>
            <w:szCs w:val="24"/>
          </w:rPr>
          <w:t xml:space="preserve">c </w:t>
        </w:r>
      </w:ins>
      <w:r w:rsidRPr="00E14288">
        <w:rPr>
          <w:rFonts w:ascii="Times New Roman" w:hAnsi="Times New Roman" w:cs="Times New Roman"/>
          <w:sz w:val="24"/>
          <w:szCs w:val="24"/>
        </w:rPr>
        <w:t xml:space="preserve">shows distributions of </w:t>
      </w:r>
      <m:oMath>
        <m:sSub>
          <m:sSubPr>
            <m:ctrlPr>
              <w:ins w:id="240" w:author="Hoover, Christopher M" w:date="2021-08-19T12:39:00Z">
                <w:rPr>
                  <w:rFonts w:ascii="Cambria Math" w:hAnsi="Cambria Math" w:cs="Times New Roman"/>
                  <w:sz w:val="24"/>
                  <w:szCs w:val="24"/>
                </w:rPr>
              </w:ins>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iso</m:t>
            </m:r>
          </m:sub>
        </m:sSub>
      </m:oMath>
      <w:r w:rsidRPr="00E14288">
        <w:rPr>
          <w:rFonts w:ascii="Times New Roman" w:hAnsi="Times New Roman" w:cs="Times New Roman"/>
          <w:sz w:val="24"/>
          <w:szCs w:val="24"/>
        </w:rPr>
        <w:t xml:space="preserve"> derived from 100 random draws sampling from uncertainty in the SARS-CoV</w:t>
      </w:r>
      <w:ins w:id="241" w:author="Zhao, Guixiang (Grace) (CDC/ONDIEH/NCCDPHP)" w:date="2021-08-17T16:12:00Z">
        <w:r w:rsidR="00A313FE">
          <w:rPr>
            <w:rFonts w:ascii="Times New Roman" w:hAnsi="Times New Roman" w:cs="Times New Roman"/>
            <w:sz w:val="24"/>
            <w:szCs w:val="24"/>
          </w:rPr>
          <w:t>-</w:t>
        </w:r>
      </w:ins>
      <w:r w:rsidRPr="00E14288">
        <w:rPr>
          <w:rFonts w:ascii="Times New Roman" w:hAnsi="Times New Roman" w:cs="Times New Roman"/>
          <w:sz w:val="24"/>
          <w:szCs w:val="24"/>
        </w:rPr>
        <w:t xml:space="preserve">2 latent, </w:t>
      </w:r>
      <w:r w:rsidR="00363CC2">
        <w:rPr>
          <w:rFonts w:ascii="Times New Roman" w:hAnsi="Times New Roman" w:cs="Times New Roman"/>
          <w:sz w:val="24"/>
          <w:szCs w:val="24"/>
        </w:rPr>
        <w:t>incubation</w:t>
      </w:r>
      <w:r w:rsidRPr="00E14288">
        <w:rPr>
          <w:rFonts w:ascii="Times New Roman" w:hAnsi="Times New Roman" w:cs="Times New Roman"/>
          <w:sz w:val="24"/>
          <w:szCs w:val="24"/>
        </w:rPr>
        <w:t>, and total infectious periods, across test frequencies ranging from daily (</w:t>
      </w:r>
      <m:oMath>
        <m:r>
          <m:rPr>
            <m:sty m:val="bi"/>
          </m:rPr>
          <w:rPr>
            <w:rFonts w:ascii="Cambria Math" w:hAnsi="Cambria Math" w:cs="Times New Roman"/>
            <w:sz w:val="24"/>
            <w:szCs w:val="24"/>
          </w:rPr>
          <m:t>f</m:t>
        </m:r>
        <m:r>
          <m:rPr>
            <m:sty m:val="p"/>
          </m:rPr>
          <w:rPr>
            <w:rFonts w:ascii="Cambria Math" w:hAnsi="Cambria Math" w:cs="Times New Roman"/>
            <w:sz w:val="24"/>
            <w:szCs w:val="24"/>
          </w:rPr>
          <m:t>=</m:t>
        </m:r>
        <m:r>
          <m:rPr>
            <m:sty m:val="bi"/>
          </m:rPr>
          <w:rPr>
            <w:rFonts w:ascii="Cambria Math" w:hAnsi="Cambria Math" w:cs="Times New Roman"/>
            <w:sz w:val="24"/>
            <w:szCs w:val="24"/>
          </w:rPr>
          <m:t>7</m:t>
        </m:r>
      </m:oMath>
      <w:r w:rsidRPr="00E14288">
        <w:rPr>
          <w:rFonts w:ascii="Times New Roman" w:hAnsi="Times New Roman" w:cs="Times New Roman"/>
          <w:sz w:val="24"/>
          <w:szCs w:val="24"/>
        </w:rPr>
        <w:t>) to biweekly (</w:t>
      </w:r>
      <m:oMath>
        <m:r>
          <m:rPr>
            <m:sty m:val="bi"/>
          </m:rPr>
          <w:rPr>
            <w:rFonts w:ascii="Cambria Math" w:hAnsi="Cambria Math" w:cs="Times New Roman"/>
            <w:sz w:val="24"/>
            <w:szCs w:val="24"/>
          </w:rPr>
          <m:t>f</m:t>
        </m:r>
        <m:r>
          <m:rPr>
            <m:sty m:val="p"/>
          </m:rPr>
          <w:rPr>
            <w:rFonts w:ascii="Cambria Math" w:hAnsi="Cambria Math" w:cs="Times New Roman"/>
            <w:sz w:val="24"/>
            <w:szCs w:val="24"/>
          </w:rPr>
          <m:t>=</m:t>
        </m:r>
        <m:r>
          <m:rPr>
            <m:sty m:val="b"/>
          </m:rPr>
          <w:rPr>
            <w:rFonts w:ascii="Cambria Math" w:hAnsi="Cambria Math" w:cs="Times New Roman"/>
            <w:sz w:val="24"/>
            <w:szCs w:val="24"/>
          </w:rPr>
          <m:t>0.5</m:t>
        </m:r>
      </m:oMath>
      <w:r w:rsidRPr="00E14288">
        <w:rPr>
          <w:rFonts w:ascii="Times New Roman" w:hAnsi="Times New Roman" w:cs="Times New Roman"/>
          <w:sz w:val="24"/>
          <w:szCs w:val="24"/>
        </w:rPr>
        <w:t xml:space="preserve">) and test delays from 0 to 2 days. </w:t>
      </w:r>
      <w:del w:id="242" w:author="Hoover, Christopher M" w:date="2021-08-19T10:33:00Z">
        <w:r w:rsidR="00363CC2" w:rsidRPr="00363CC2" w:rsidDel="00866F66">
          <w:rPr>
            <w:rFonts w:ascii="Times New Roman" w:hAnsi="Times New Roman" w:cs="Times New Roman"/>
            <w:sz w:val="24"/>
            <w:szCs w:val="24"/>
          </w:rPr>
          <w:delText xml:space="preserve">These results again reiterate the importance of reducing test delays, as </w:delText>
        </w:r>
      </w:del>
      <m:oMath>
        <m:sSub>
          <m:sSubPr>
            <m:ctrlPr>
              <w:ins w:id="243" w:author="Hoover, Christopher M" w:date="2021-08-19T12:39:00Z">
                <w:rPr>
                  <w:rFonts w:ascii="Cambria Math" w:hAnsi="Cambria Math" w:cs="Times New Roman"/>
                  <w:sz w:val="24"/>
                  <w:szCs w:val="24"/>
                </w:rPr>
              </w:ins>
            </m:ctrlPr>
          </m:sSubPr>
          <m:e>
            <m:r>
              <m:rPr>
                <m:scr m:val="script"/>
                <m:sty m:val="p"/>
              </m:rPr>
              <w:rPr>
                <w:rFonts w:ascii="Cambria Math" w:hAnsi="Cambria Math" w:cs="Times New Roman"/>
                <w:sz w:val="24"/>
                <w:szCs w:val="24"/>
              </w:rPr>
              <m:t>R</m:t>
            </m:r>
          </m:e>
          <m:sub>
            <m:r>
              <w:rPr>
                <w:rFonts w:ascii="Cambria Math" w:hAnsi="Cambria Math" w:cs="Times New Roman"/>
                <w:sz w:val="24"/>
                <w:szCs w:val="24"/>
              </w:rPr>
              <m:t>iso</m:t>
            </m:r>
          </m:sub>
        </m:sSub>
      </m:oMath>
      <w:r w:rsidR="00363CC2" w:rsidRPr="00363CC2">
        <w:rPr>
          <w:rFonts w:ascii="Times New Roman" w:hAnsi="Times New Roman" w:cs="Times New Roman"/>
          <w:sz w:val="24"/>
          <w:szCs w:val="24"/>
        </w:rPr>
        <w:t xml:space="preserve"> is similar when testing every day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7</m:t>
        </m:r>
      </m:oMath>
      <w:r w:rsidR="00363CC2" w:rsidRPr="00363CC2">
        <w:rPr>
          <w:rFonts w:ascii="Times New Roman" w:hAnsi="Times New Roman" w:cs="Times New Roman"/>
          <w:sz w:val="24"/>
          <w:szCs w:val="24"/>
        </w:rPr>
        <w:t>) with a two-day turnaround time for test results (</w:t>
      </w:r>
      <m:oMath>
        <m:r>
          <w:rPr>
            <w:rFonts w:ascii="Cambria Math" w:hAnsi="Cambria Math" w:cs="Times New Roman"/>
            <w:sz w:val="24"/>
            <w:szCs w:val="24"/>
          </w:rPr>
          <m:t>d</m:t>
        </m:r>
        <m:r>
          <m:rPr>
            <m:sty m:val="p"/>
          </m:rPr>
          <w:rPr>
            <w:rFonts w:ascii="Cambria Math" w:hAnsi="Cambria Math" w:cs="Times New Roman"/>
            <w:sz w:val="24"/>
            <w:szCs w:val="24"/>
          </w:rPr>
          <m:t>=</m:t>
        </m:r>
        <m:r>
          <w:rPr>
            <w:rFonts w:ascii="Cambria Math" w:hAnsi="Cambria Math" w:cs="Times New Roman"/>
            <w:sz w:val="24"/>
            <w:szCs w:val="24"/>
          </w:rPr>
          <m:t>2</m:t>
        </m:r>
      </m:oMath>
      <w:r w:rsidR="00363CC2" w:rsidRPr="00363CC2">
        <w:rPr>
          <w:rFonts w:ascii="Times New Roman" w:hAnsi="Times New Roman" w:cs="Times New Roman"/>
          <w:sz w:val="24"/>
          <w:szCs w:val="24"/>
        </w:rPr>
        <w:t>) vs testing twice per week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2</m:t>
        </m:r>
      </m:oMath>
      <w:r w:rsidR="00363CC2" w:rsidRPr="00363CC2">
        <w:rPr>
          <w:rFonts w:ascii="Times New Roman" w:hAnsi="Times New Roman" w:cs="Times New Roman"/>
          <w:sz w:val="24"/>
          <w:szCs w:val="24"/>
        </w:rPr>
        <w:t>) with immediate test results (</w:t>
      </w:r>
      <m:oMath>
        <m:r>
          <w:rPr>
            <w:rFonts w:ascii="Cambria Math" w:hAnsi="Cambria Math" w:cs="Times New Roman"/>
            <w:sz w:val="24"/>
            <w:szCs w:val="24"/>
          </w:rPr>
          <m:t>d</m:t>
        </m:r>
        <m:r>
          <m:rPr>
            <m:sty m:val="p"/>
          </m:rPr>
          <w:rPr>
            <w:rFonts w:ascii="Cambria Math" w:hAnsi="Cambria Math" w:cs="Times New Roman"/>
            <w:sz w:val="24"/>
            <w:szCs w:val="24"/>
          </w:rPr>
          <m:t>=</m:t>
        </m:r>
        <m:r>
          <w:rPr>
            <w:rFonts w:ascii="Cambria Math" w:hAnsi="Cambria Math" w:cs="Times New Roman"/>
            <w:sz w:val="24"/>
            <w:szCs w:val="24"/>
          </w:rPr>
          <m:t>0</m:t>
        </m:r>
      </m:oMath>
      <w:r w:rsidR="00363CC2" w:rsidRPr="00363CC2">
        <w:rPr>
          <w:rFonts w:ascii="Times New Roman" w:hAnsi="Times New Roman" w:cs="Times New Roman"/>
          <w:sz w:val="24"/>
          <w:szCs w:val="24"/>
        </w:rPr>
        <w:t xml:space="preserve">) (fig 1c, median </w:t>
      </w:r>
      <m:oMath>
        <m:sSub>
          <m:sSubPr>
            <m:ctrlPr>
              <w:ins w:id="244" w:author="Hoover, Christopher M" w:date="2021-08-19T12:39:00Z">
                <w:rPr>
                  <w:rFonts w:ascii="Cambria Math" w:hAnsi="Cambria Math" w:cs="Times New Roman"/>
                  <w:sz w:val="24"/>
                  <w:szCs w:val="24"/>
                </w:rPr>
              </w:ins>
            </m:ctrlPr>
          </m:sSubPr>
          <m:e>
            <m:r>
              <m:rPr>
                <m:scr m:val="script"/>
                <m:sty m:val="p"/>
              </m:rPr>
              <w:rPr>
                <w:rFonts w:ascii="Cambria Math" w:hAnsi="Cambria Math" w:cs="Times New Roman"/>
                <w:sz w:val="24"/>
                <w:szCs w:val="24"/>
              </w:rPr>
              <m:t>R</m:t>
            </m:r>
          </m:e>
          <m:sub>
            <m:r>
              <w:rPr>
                <w:rFonts w:ascii="Cambria Math" w:hAnsi="Cambria Math" w:cs="Times New Roman"/>
                <w:sz w:val="24"/>
                <w:szCs w:val="24"/>
              </w:rPr>
              <m:t>iso</m:t>
            </m:r>
          </m:sub>
        </m:sSub>
        <m:r>
          <m:rPr>
            <m:sty m:val="p"/>
          </m:rPr>
          <w:rPr>
            <w:rFonts w:ascii="Cambria Math" w:hAnsi="Cambria Math" w:cs="Times New Roman"/>
            <w:sz w:val="24"/>
            <w:szCs w:val="24"/>
          </w:rPr>
          <m:t>(</m:t>
        </m:r>
        <m:r>
          <w:rPr>
            <w:rFonts w:ascii="Cambria Math" w:hAnsi="Cambria Math" w:cs="Times New Roman"/>
            <w:sz w:val="24"/>
            <w:szCs w:val="24"/>
          </w:rPr>
          <m:t>d</m:t>
        </m:r>
        <m:r>
          <m:rPr>
            <m:sty m:val="p"/>
          </m:rPr>
          <w:rPr>
            <w:rFonts w:ascii="Cambria Math" w:hAnsi="Cambria Math" w:cs="Times New Roman"/>
            <w:sz w:val="24"/>
            <w:szCs w:val="24"/>
          </w:rPr>
          <m:t>=</m:t>
        </m:r>
        <m:r>
          <w:rPr>
            <w:rFonts w:ascii="Cambria Math" w:hAnsi="Cambria Math" w:cs="Times New Roman"/>
            <w:sz w:val="24"/>
            <w:szCs w:val="24"/>
          </w:rPr>
          <m:t>0</m:t>
        </m:r>
        <m:r>
          <m:rPr>
            <m:sty m:val="p"/>
          </m:rPr>
          <w:rPr>
            <w:rFonts w:ascii="Cambria Math" w:hAnsi="Cambria Math" w:cs="Times New Roman"/>
            <w:sz w:val="24"/>
            <w:szCs w:val="24"/>
          </w:rPr>
          <m:t>,</m:t>
        </m:r>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2</m:t>
        </m:r>
        <m:r>
          <m:rPr>
            <m:sty m:val="p"/>
          </m:rPr>
          <w:rPr>
            <w:rFonts w:ascii="Cambria Math" w:hAnsi="Cambria Math" w:cs="Times New Roman"/>
            <w:sz w:val="24"/>
            <w:szCs w:val="24"/>
          </w:rPr>
          <m:t>)=</m:t>
        </m:r>
      </m:oMath>
      <w:r w:rsidR="00363CC2" w:rsidRPr="00363CC2">
        <w:rPr>
          <w:rFonts w:ascii="Times New Roman" w:hAnsi="Times New Roman" w:cs="Times New Roman"/>
          <w:sz w:val="24"/>
          <w:szCs w:val="24"/>
        </w:rPr>
        <w:t xml:space="preserve"> 0.42 and </w:t>
      </w:r>
      <m:oMath>
        <m:sSub>
          <m:sSubPr>
            <m:ctrlPr>
              <w:ins w:id="245" w:author="Hoover, Christopher M" w:date="2021-08-19T12:39:00Z">
                <w:rPr>
                  <w:rFonts w:ascii="Cambria Math" w:hAnsi="Cambria Math" w:cs="Times New Roman"/>
                  <w:sz w:val="24"/>
                  <w:szCs w:val="24"/>
                </w:rPr>
              </w:ins>
            </m:ctrlPr>
          </m:sSubPr>
          <m:e>
            <m:r>
              <m:rPr>
                <m:scr m:val="script"/>
                <m:sty m:val="p"/>
              </m:rPr>
              <w:rPr>
                <w:rFonts w:ascii="Cambria Math" w:hAnsi="Cambria Math" w:cs="Times New Roman"/>
                <w:sz w:val="24"/>
                <w:szCs w:val="24"/>
              </w:rPr>
              <m:t>R</m:t>
            </m:r>
          </m:e>
          <m:sub>
            <m:r>
              <w:rPr>
                <w:rFonts w:ascii="Cambria Math" w:hAnsi="Cambria Math" w:cs="Times New Roman"/>
                <w:sz w:val="24"/>
                <w:szCs w:val="24"/>
              </w:rPr>
              <m:t>iso</m:t>
            </m:r>
          </m:sub>
        </m:sSub>
        <m:r>
          <m:rPr>
            <m:sty m:val="p"/>
          </m:rPr>
          <w:rPr>
            <w:rFonts w:ascii="Cambria Math" w:hAnsi="Cambria Math" w:cs="Times New Roman"/>
            <w:sz w:val="24"/>
            <w:szCs w:val="24"/>
          </w:rPr>
          <m:t>(</m:t>
        </m:r>
        <m:r>
          <w:rPr>
            <w:rFonts w:ascii="Cambria Math" w:hAnsi="Cambria Math" w:cs="Times New Roman"/>
            <w:sz w:val="24"/>
            <w:szCs w:val="24"/>
          </w:rPr>
          <m:t>d</m:t>
        </m:r>
        <m:r>
          <m:rPr>
            <m:sty m:val="p"/>
          </m:rPr>
          <w:rPr>
            <w:rFonts w:ascii="Cambria Math" w:hAnsi="Cambria Math" w:cs="Times New Roman"/>
            <w:sz w:val="24"/>
            <w:szCs w:val="24"/>
          </w:rPr>
          <m:t>=</m:t>
        </m:r>
        <m:r>
          <w:rPr>
            <w:rFonts w:ascii="Cambria Math" w:hAnsi="Cambria Math" w:cs="Times New Roman"/>
            <w:sz w:val="24"/>
            <w:szCs w:val="24"/>
          </w:rPr>
          <m:t>2</m:t>
        </m:r>
        <m:r>
          <m:rPr>
            <m:sty m:val="p"/>
          </m:rPr>
          <w:rPr>
            <w:rFonts w:ascii="Cambria Math" w:hAnsi="Cambria Math" w:cs="Times New Roman"/>
            <w:sz w:val="24"/>
            <w:szCs w:val="24"/>
          </w:rPr>
          <m:t>,</m:t>
        </m:r>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7</m:t>
        </m:r>
        <m:r>
          <m:rPr>
            <m:sty m:val="p"/>
          </m:rPr>
          <w:rPr>
            <w:rFonts w:ascii="Cambria Math" w:hAnsi="Cambria Math" w:cs="Times New Roman"/>
            <w:sz w:val="24"/>
            <w:szCs w:val="24"/>
          </w:rPr>
          <m:t>)=</m:t>
        </m:r>
      </m:oMath>
      <w:r w:rsidR="00363CC2" w:rsidRPr="00363CC2">
        <w:rPr>
          <w:rFonts w:ascii="Times New Roman" w:hAnsi="Times New Roman" w:cs="Times New Roman"/>
          <w:sz w:val="24"/>
          <w:szCs w:val="24"/>
        </w:rPr>
        <w:t xml:space="preserve"> 0.33, respectively)</w:t>
      </w:r>
      <w:ins w:id="246" w:author="Hoover, Christopher M" w:date="2021-08-19T10:33:00Z">
        <w:r w:rsidR="00866F66">
          <w:rPr>
            <w:rFonts w:ascii="Times New Roman" w:hAnsi="Times New Roman" w:cs="Times New Roman"/>
            <w:sz w:val="24"/>
            <w:szCs w:val="24"/>
          </w:rPr>
          <w:t xml:space="preserve">, </w:t>
        </w:r>
        <w:r w:rsidR="00866F66" w:rsidRPr="00363CC2">
          <w:rPr>
            <w:rFonts w:ascii="Times New Roman" w:hAnsi="Times New Roman" w:cs="Times New Roman"/>
            <w:sz w:val="24"/>
            <w:szCs w:val="24"/>
          </w:rPr>
          <w:t>again reiterat</w:t>
        </w:r>
        <w:r w:rsidR="00866F66">
          <w:rPr>
            <w:rFonts w:ascii="Times New Roman" w:hAnsi="Times New Roman" w:cs="Times New Roman"/>
            <w:sz w:val="24"/>
            <w:szCs w:val="24"/>
          </w:rPr>
          <w:t>ing</w:t>
        </w:r>
        <w:r w:rsidR="00866F66" w:rsidRPr="00363CC2">
          <w:rPr>
            <w:rFonts w:ascii="Times New Roman" w:hAnsi="Times New Roman" w:cs="Times New Roman"/>
            <w:sz w:val="24"/>
            <w:szCs w:val="24"/>
          </w:rPr>
          <w:t xml:space="preserve"> the importance of reducing test delays</w:t>
        </w:r>
      </w:ins>
      <w:r w:rsidR="00363CC2" w:rsidRPr="00363CC2">
        <w:rPr>
          <w:rFonts w:ascii="Times New Roman" w:hAnsi="Times New Roman" w:cs="Times New Roman"/>
          <w:sz w:val="24"/>
          <w:szCs w:val="24"/>
        </w:rPr>
        <w:t>.</w:t>
      </w:r>
    </w:p>
    <w:p w14:paraId="5EB7ECE1" w14:textId="6564DE43" w:rsidR="002D4CDB" w:rsidRPr="008C1FD0" w:rsidRDefault="00363CC2" w:rsidP="00363CC2">
      <w:pPr>
        <w:spacing w:line="480" w:lineRule="auto"/>
        <w:rPr>
          <w:rFonts w:eastAsia="Times New Roman" w:cstheme="majorBidi"/>
          <w:b/>
          <w:sz w:val="24"/>
          <w:szCs w:val="26"/>
        </w:rPr>
      </w:pPr>
      <w:r>
        <w:rPr>
          <w:noProof/>
        </w:rPr>
        <w:drawing>
          <wp:inline distT="0" distB="0" distL="0" distR="0" wp14:anchorId="69B2B47E" wp14:editId="07C3393E">
            <wp:extent cx="5334000" cy="4000500"/>
            <wp:effectExtent l="0" t="0" r="0" b="0"/>
            <wp:docPr id="1" name="Picture" descr="Figure 1. Model framework and analytic results."/>
            <wp:cNvGraphicFramePr/>
            <a:graphic xmlns:a="http://schemas.openxmlformats.org/drawingml/2006/main">
              <a:graphicData uri="http://schemas.openxmlformats.org/drawingml/2006/picture">
                <pic:pic xmlns:pic="http://schemas.openxmlformats.org/drawingml/2006/picture">
                  <pic:nvPicPr>
                    <pic:cNvPr id="0" name="Picture" descr="Methods_Results_files/figure-docx/mod_schematic_plot-1.png"/>
                    <pic:cNvPicPr>
                      <a:picLocks noChangeAspect="1" noChangeArrowheads="1"/>
                    </pic:cNvPicPr>
                  </pic:nvPicPr>
                  <pic:blipFill>
                    <a:blip r:embed="rId13"/>
                    <a:stretch>
                      <a:fillRect/>
                    </a:stretch>
                  </pic:blipFill>
                  <pic:spPr bwMode="auto">
                    <a:xfrm>
                      <a:off x="0" y="0"/>
                      <a:ext cx="5334000" cy="4000500"/>
                    </a:xfrm>
                    <a:prstGeom prst="rect">
                      <a:avLst/>
                    </a:prstGeom>
                    <a:noFill/>
                    <a:ln w="9525">
                      <a:noFill/>
                      <a:headEnd/>
                      <a:tailEnd/>
                    </a:ln>
                  </pic:spPr>
                </pic:pic>
              </a:graphicData>
            </a:graphic>
          </wp:inline>
        </w:drawing>
      </w:r>
    </w:p>
    <w:p w14:paraId="51074FC0" w14:textId="0B7BF468" w:rsidR="002D4CDB" w:rsidRDefault="002D4CDB" w:rsidP="002D4CDB">
      <w:pPr>
        <w:pStyle w:val="Subtitle"/>
        <w:rPr>
          <w:rFonts w:eastAsia="Times New Roman"/>
          <w:sz w:val="22"/>
          <w:szCs w:val="24"/>
        </w:rPr>
      </w:pPr>
      <w:r w:rsidRPr="000B3CAB">
        <w:rPr>
          <w:rFonts w:eastAsia="Times New Roman"/>
          <w:b/>
          <w:sz w:val="22"/>
          <w:szCs w:val="24"/>
        </w:rPr>
        <w:t xml:space="preserve">Figure </w:t>
      </w:r>
      <w:r w:rsidR="00363CC2">
        <w:rPr>
          <w:rFonts w:eastAsia="Times New Roman"/>
          <w:b/>
          <w:sz w:val="22"/>
          <w:szCs w:val="24"/>
        </w:rPr>
        <w:t>1</w:t>
      </w:r>
      <w:r w:rsidRPr="000B3CAB">
        <w:rPr>
          <w:rFonts w:eastAsia="Times New Roman"/>
          <w:b/>
          <w:sz w:val="22"/>
          <w:szCs w:val="24"/>
        </w:rPr>
        <w:t>. Model framework and analytic results</w:t>
      </w:r>
      <w:r w:rsidRPr="000B3CAB">
        <w:rPr>
          <w:rFonts w:eastAsia="Times New Roman"/>
          <w:bCs/>
          <w:sz w:val="22"/>
          <w:szCs w:val="24"/>
        </w:rPr>
        <w:t>.</w:t>
      </w:r>
      <w:r w:rsidRPr="000B3CAB">
        <w:rPr>
          <w:rFonts w:eastAsia="Times New Roman"/>
          <w:sz w:val="22"/>
          <w:szCs w:val="24"/>
        </w:rPr>
        <w:t xml:space="preserve"> A) Example infectiousness profile for </w:t>
      </w:r>
      <m:oMath>
        <m:r>
          <m:rPr>
            <m:scr m:val="script"/>
            <m:sty m:val="b"/>
          </m:rPr>
          <w:rPr>
            <w:rFonts w:ascii="Cambria Math" w:eastAsia="Times New Roman" w:hAnsi="Cambria Math"/>
            <w:sz w:val="22"/>
            <w:szCs w:val="24"/>
          </w:rPr>
          <m:t>R</m:t>
        </m:r>
        <m:r>
          <m:rPr>
            <m:sty m:val="p"/>
          </m:rPr>
          <w:rPr>
            <w:rFonts w:ascii="Cambria Math" w:eastAsia="Times New Roman" w:hAnsi="Cambria Math"/>
            <w:sz w:val="22"/>
            <w:szCs w:val="24"/>
          </w:rPr>
          <m:t>=</m:t>
        </m:r>
        <m:r>
          <m:rPr>
            <m:sty m:val="b"/>
          </m:rPr>
          <w:rPr>
            <w:rFonts w:ascii="Cambria Math" w:eastAsia="Times New Roman" w:hAnsi="Cambria Math"/>
            <w:sz w:val="22"/>
            <w:szCs w:val="24"/>
          </w:rPr>
          <m:t>1</m:t>
        </m:r>
      </m:oMath>
      <w:r w:rsidRPr="000B3CAB">
        <w:rPr>
          <w:rFonts w:eastAsia="Times New Roman"/>
          <w:sz w:val="22"/>
          <w:szCs w:val="24"/>
        </w:rPr>
        <w:t xml:space="preserve">, </w:t>
      </w:r>
      <m:oMath>
        <m:sSub>
          <m:sSubPr>
            <m:ctrlPr>
              <w:ins w:id="247" w:author="Hoover, Christopher M" w:date="2021-08-19T12:39:00Z">
                <w:rPr>
                  <w:rFonts w:ascii="Cambria Math" w:eastAsia="Times New Roman" w:hAnsi="Cambria Math"/>
                  <w:sz w:val="22"/>
                  <w:szCs w:val="24"/>
                </w:rPr>
              </w:ins>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latent</m:t>
            </m:r>
          </m:sub>
        </m:sSub>
        <m:r>
          <m:rPr>
            <m:sty m:val="p"/>
          </m:rPr>
          <w:rPr>
            <w:rFonts w:ascii="Cambria Math" w:eastAsia="Times New Roman" w:hAnsi="Cambria Math"/>
            <w:sz w:val="22"/>
            <w:szCs w:val="24"/>
          </w:rPr>
          <m:t>=</m:t>
        </m:r>
        <m:r>
          <m:rPr>
            <m:sty m:val="b"/>
          </m:rPr>
          <w:rPr>
            <w:rFonts w:ascii="Cambria Math" w:eastAsia="Times New Roman" w:hAnsi="Cambria Math"/>
            <w:sz w:val="22"/>
            <w:szCs w:val="24"/>
          </w:rPr>
          <m:t>4</m:t>
        </m:r>
        <m:r>
          <m:rPr>
            <m:sty m:val="p"/>
          </m:rPr>
          <w:rPr>
            <w:rFonts w:ascii="Cambria Math" w:eastAsia="Times New Roman" w:hAnsi="Cambria Math"/>
            <w:sz w:val="22"/>
            <w:szCs w:val="24"/>
          </w:rPr>
          <m:t>.</m:t>
        </m:r>
        <m:r>
          <m:rPr>
            <m:sty m:val="b"/>
          </m:rPr>
          <w:rPr>
            <w:rFonts w:ascii="Cambria Math" w:eastAsia="Times New Roman" w:hAnsi="Cambria Math"/>
            <w:sz w:val="22"/>
            <w:szCs w:val="24"/>
          </w:rPr>
          <m:t>5</m:t>
        </m:r>
      </m:oMath>
      <w:r w:rsidRPr="000B3CAB">
        <w:rPr>
          <w:rFonts w:eastAsia="Times New Roman"/>
          <w:sz w:val="22"/>
          <w:szCs w:val="24"/>
        </w:rPr>
        <w:t xml:space="preserve">, </w:t>
      </w:r>
      <m:oMath>
        <m:sSub>
          <m:sSubPr>
            <m:ctrlPr>
              <w:ins w:id="248" w:author="Hoover, Christopher M" w:date="2021-08-19T12:39:00Z">
                <w:rPr>
                  <w:rFonts w:ascii="Cambria Math" w:eastAsia="Times New Roman" w:hAnsi="Cambria Math"/>
                  <w:sz w:val="22"/>
                  <w:szCs w:val="24"/>
                </w:rPr>
              </w:ins>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incubation</m:t>
            </m:r>
          </m:sub>
        </m:sSub>
        <m:r>
          <m:rPr>
            <m:sty m:val="p"/>
          </m:rPr>
          <w:rPr>
            <w:rFonts w:ascii="Cambria Math" w:eastAsia="Times New Roman" w:hAnsi="Cambria Math"/>
            <w:sz w:val="22"/>
            <w:szCs w:val="24"/>
          </w:rPr>
          <m:t>=</m:t>
        </m:r>
        <m:r>
          <m:rPr>
            <m:sty m:val="b"/>
          </m:rPr>
          <w:rPr>
            <w:rFonts w:ascii="Cambria Math" w:eastAsia="Times New Roman" w:hAnsi="Cambria Math"/>
            <w:sz w:val="22"/>
            <w:szCs w:val="24"/>
          </w:rPr>
          <m:t>5.5</m:t>
        </m:r>
      </m:oMath>
      <w:r w:rsidRPr="000B3CAB">
        <w:rPr>
          <w:rFonts w:eastAsia="Times New Roman"/>
          <w:sz w:val="22"/>
          <w:szCs w:val="24"/>
        </w:rPr>
        <w:t xml:space="preserve">, </w:t>
      </w:r>
      <m:oMath>
        <m:sSub>
          <m:sSubPr>
            <m:ctrlPr>
              <w:ins w:id="249" w:author="Hoover, Christopher M" w:date="2021-08-19T12:39:00Z">
                <w:rPr>
                  <w:rFonts w:ascii="Cambria Math" w:eastAsia="Times New Roman" w:hAnsi="Cambria Math"/>
                  <w:sz w:val="22"/>
                  <w:szCs w:val="24"/>
                </w:rPr>
              </w:ins>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infectious</m:t>
            </m:r>
          </m:sub>
        </m:sSub>
        <m:r>
          <m:rPr>
            <m:sty m:val="p"/>
          </m:rPr>
          <w:rPr>
            <w:rFonts w:ascii="Cambria Math" w:eastAsia="Times New Roman" w:hAnsi="Cambria Math"/>
            <w:sz w:val="22"/>
            <w:szCs w:val="24"/>
          </w:rPr>
          <m:t>=</m:t>
        </m:r>
        <m:r>
          <m:rPr>
            <m:sty m:val="b"/>
          </m:rPr>
          <w:rPr>
            <w:rFonts w:ascii="Cambria Math" w:eastAsia="Times New Roman" w:hAnsi="Cambria Math"/>
            <w:sz w:val="22"/>
            <w:szCs w:val="24"/>
          </w:rPr>
          <m:t>8.5</m:t>
        </m:r>
      </m:oMath>
      <w:r w:rsidRPr="000B3CAB">
        <w:rPr>
          <w:rFonts w:eastAsia="Times New Roman"/>
          <w:sz w:val="22"/>
          <w:szCs w:val="24"/>
        </w:rPr>
        <w:t xml:space="preserve">, with shaded area demonstrating infectiousness slice removed if </w:t>
      </w:r>
      <m:oMath>
        <m:sSub>
          <m:sSubPr>
            <m:ctrlPr>
              <w:ins w:id="250" w:author="Hoover, Christopher M" w:date="2021-08-19T12:39:00Z">
                <w:rPr>
                  <w:rFonts w:ascii="Cambria Math" w:eastAsia="Times New Roman" w:hAnsi="Cambria Math"/>
                  <w:sz w:val="22"/>
                  <w:szCs w:val="24"/>
                </w:rPr>
              </w:ins>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iso</m:t>
            </m:r>
          </m:sub>
        </m:sSub>
        <m:r>
          <m:rPr>
            <m:sty m:val="p"/>
          </m:rPr>
          <w:rPr>
            <w:rFonts w:ascii="Cambria Math" w:eastAsia="Times New Roman" w:hAnsi="Cambria Math"/>
            <w:sz w:val="22"/>
            <w:szCs w:val="24"/>
          </w:rPr>
          <m:t>=</m:t>
        </m:r>
        <m:r>
          <m:rPr>
            <m:sty m:val="b"/>
          </m:rPr>
          <w:rPr>
            <w:rFonts w:ascii="Cambria Math" w:eastAsia="Times New Roman" w:hAnsi="Cambria Math"/>
            <w:sz w:val="22"/>
            <w:szCs w:val="24"/>
          </w:rPr>
          <m:t>7.5</m:t>
        </m:r>
      </m:oMath>
      <w:r w:rsidRPr="000B3CAB">
        <w:rPr>
          <w:rFonts w:eastAsia="Times New Roman"/>
          <w:sz w:val="22"/>
          <w:szCs w:val="24"/>
        </w:rPr>
        <w:t xml:space="preserve">, leading to </w:t>
      </w:r>
      <m:oMath>
        <m:sSub>
          <m:sSubPr>
            <m:ctrlPr>
              <w:ins w:id="251" w:author="Hoover, Christopher M" w:date="2021-08-19T12:39:00Z">
                <w:rPr>
                  <w:rFonts w:ascii="Cambria Math" w:eastAsia="Times New Roman" w:hAnsi="Cambria Math"/>
                  <w:sz w:val="22"/>
                  <w:szCs w:val="24"/>
                </w:rPr>
              </w:ins>
            </m:ctrlPr>
          </m:sSubPr>
          <m:e>
            <m:r>
              <m:rPr>
                <m:scr m:val="script"/>
                <m:sty m:val="b"/>
              </m:rPr>
              <w:rPr>
                <w:rFonts w:ascii="Cambria Math" w:eastAsia="Times New Roman" w:hAnsi="Cambria Math"/>
                <w:sz w:val="22"/>
                <w:szCs w:val="24"/>
              </w:rPr>
              <m:t>R</m:t>
            </m:r>
          </m:e>
          <m:sub>
            <m:r>
              <m:rPr>
                <m:sty m:val="bi"/>
              </m:rPr>
              <w:rPr>
                <w:rFonts w:ascii="Cambria Math" w:eastAsia="Times New Roman" w:hAnsi="Cambria Math"/>
                <w:sz w:val="22"/>
                <w:szCs w:val="24"/>
              </w:rPr>
              <m:t>iso</m:t>
            </m:r>
          </m:sub>
        </m:sSub>
        <m:r>
          <m:rPr>
            <m:sty m:val="p"/>
          </m:rPr>
          <w:rPr>
            <w:rFonts w:ascii="Cambria Math" w:eastAsia="Times New Roman" w:hAnsi="Cambria Math"/>
            <w:sz w:val="22"/>
            <w:szCs w:val="24"/>
          </w:rPr>
          <m:t>=</m:t>
        </m:r>
        <m:r>
          <m:rPr>
            <m:sty m:val="b"/>
          </m:rPr>
          <w:rPr>
            <w:rFonts w:ascii="Cambria Math" w:eastAsia="Times New Roman" w:hAnsi="Cambria Math"/>
            <w:sz w:val="22"/>
            <w:szCs w:val="24"/>
          </w:rPr>
          <m:t>0</m:t>
        </m:r>
        <m:r>
          <m:rPr>
            <m:sty m:val="p"/>
          </m:rPr>
          <w:rPr>
            <w:rFonts w:ascii="Cambria Math" w:eastAsia="Times New Roman" w:hAnsi="Cambria Math"/>
            <w:sz w:val="22"/>
            <w:szCs w:val="24"/>
          </w:rPr>
          <m:t>.</m:t>
        </m:r>
        <m:r>
          <m:rPr>
            <m:sty m:val="b"/>
          </m:rPr>
          <w:rPr>
            <w:rFonts w:ascii="Cambria Math" w:eastAsia="Times New Roman" w:hAnsi="Cambria Math"/>
            <w:sz w:val="22"/>
            <w:szCs w:val="24"/>
          </w:rPr>
          <m:t>53</m:t>
        </m:r>
      </m:oMath>
      <w:r w:rsidRPr="000B3CAB">
        <w:rPr>
          <w:rFonts w:eastAsia="Times New Roman"/>
          <w:sz w:val="22"/>
          <w:szCs w:val="24"/>
        </w:rPr>
        <w:t xml:space="preserve">. B) </w:t>
      </w:r>
      <m:oMath>
        <m:sSub>
          <m:sSubPr>
            <m:ctrlPr>
              <w:ins w:id="252" w:author="Hoover, Christopher M" w:date="2021-08-19T12:39:00Z">
                <w:rPr>
                  <w:rFonts w:ascii="Cambria Math" w:eastAsia="Times New Roman" w:hAnsi="Cambria Math"/>
                  <w:sz w:val="22"/>
                  <w:szCs w:val="24"/>
                </w:rPr>
              </w:ins>
            </m:ctrlPr>
          </m:sSubPr>
          <m:e>
            <m:r>
              <m:rPr>
                <m:scr m:val="script"/>
                <m:sty m:val="b"/>
              </m:rPr>
              <w:rPr>
                <w:rFonts w:ascii="Cambria Math" w:eastAsia="Times New Roman" w:hAnsi="Cambria Math"/>
                <w:sz w:val="22"/>
                <w:szCs w:val="24"/>
              </w:rPr>
              <m:t>R</m:t>
            </m:r>
          </m:e>
          <m:sub>
            <m:r>
              <m:rPr>
                <m:sty m:val="bi"/>
              </m:rPr>
              <w:rPr>
                <w:rFonts w:ascii="Cambria Math" w:eastAsia="Times New Roman" w:hAnsi="Cambria Math"/>
                <w:sz w:val="22"/>
                <w:szCs w:val="24"/>
              </w:rPr>
              <m:t>iso</m:t>
            </m:r>
          </m:sub>
        </m:sSub>
      </m:oMath>
      <w:r w:rsidRPr="000B3CAB">
        <w:rPr>
          <w:rFonts w:eastAsia="Times New Roman"/>
          <w:sz w:val="22"/>
          <w:szCs w:val="24"/>
        </w:rPr>
        <w:t xml:space="preserve"> as a function of </w:t>
      </w:r>
      <m:oMath>
        <m:sSub>
          <m:sSubPr>
            <m:ctrlPr>
              <w:ins w:id="253" w:author="Hoover, Christopher M" w:date="2021-08-19T12:39:00Z">
                <w:rPr>
                  <w:rFonts w:ascii="Cambria Math" w:eastAsia="Times New Roman" w:hAnsi="Cambria Math"/>
                  <w:sz w:val="22"/>
                  <w:szCs w:val="24"/>
                </w:rPr>
              </w:ins>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iso</m:t>
            </m:r>
          </m:sub>
        </m:sSub>
      </m:oMath>
      <w:r w:rsidRPr="000B3CAB">
        <w:rPr>
          <w:rFonts w:eastAsia="Times New Roman"/>
          <w:sz w:val="22"/>
          <w:szCs w:val="24"/>
        </w:rPr>
        <w:t xml:space="preserve"> with same parameters as in A and point indicating scenario depicted in A. C) Boxplots showing distributions of </w:t>
      </w:r>
      <m:oMath>
        <m:sSub>
          <m:sSubPr>
            <m:ctrlPr>
              <w:ins w:id="254" w:author="Hoover, Christopher M" w:date="2021-08-19T12:39:00Z">
                <w:rPr>
                  <w:rFonts w:ascii="Cambria Math" w:eastAsia="Times New Roman" w:hAnsi="Cambria Math"/>
                  <w:sz w:val="22"/>
                  <w:szCs w:val="24"/>
                </w:rPr>
              </w:ins>
            </m:ctrlPr>
          </m:sSubPr>
          <m:e>
            <m:r>
              <m:rPr>
                <m:scr m:val="script"/>
                <m:sty m:val="b"/>
              </m:rPr>
              <w:rPr>
                <w:rFonts w:ascii="Cambria Math" w:eastAsia="Times New Roman" w:hAnsi="Cambria Math"/>
                <w:sz w:val="22"/>
                <w:szCs w:val="24"/>
              </w:rPr>
              <m:t>R</m:t>
            </m:r>
          </m:e>
          <m:sub>
            <m:r>
              <m:rPr>
                <m:sty m:val="bi"/>
              </m:rPr>
              <w:rPr>
                <w:rFonts w:ascii="Cambria Math" w:eastAsia="Times New Roman" w:hAnsi="Cambria Math"/>
                <w:sz w:val="22"/>
                <w:szCs w:val="24"/>
              </w:rPr>
              <m:t>iso</m:t>
            </m:r>
          </m:sub>
        </m:sSub>
      </m:oMath>
      <w:r w:rsidRPr="000B3CAB">
        <w:rPr>
          <w:rFonts w:eastAsia="Times New Roman"/>
          <w:sz w:val="22"/>
          <w:szCs w:val="24"/>
        </w:rPr>
        <w:t xml:space="preserve"> as a function of testing frequency, </w:t>
      </w:r>
      <m:oMath>
        <m:r>
          <m:rPr>
            <m:sty m:val="bi"/>
          </m:rPr>
          <w:rPr>
            <w:rFonts w:ascii="Cambria Math" w:eastAsia="Times New Roman" w:hAnsi="Cambria Math"/>
            <w:sz w:val="22"/>
            <w:szCs w:val="24"/>
          </w:rPr>
          <m:t>f</m:t>
        </m:r>
      </m:oMath>
      <w:r w:rsidRPr="000B3CAB">
        <w:rPr>
          <w:rFonts w:eastAsia="Times New Roman"/>
          <w:sz w:val="22"/>
          <w:szCs w:val="24"/>
        </w:rPr>
        <w:t xml:space="preserve">, and test delay, </w:t>
      </w:r>
      <m:oMath>
        <m:r>
          <m:rPr>
            <m:sty m:val="bi"/>
          </m:rPr>
          <w:rPr>
            <w:rFonts w:ascii="Cambria Math" w:eastAsia="Times New Roman" w:hAnsi="Cambria Math"/>
            <w:sz w:val="22"/>
            <w:szCs w:val="24"/>
          </w:rPr>
          <m:t>d</m:t>
        </m:r>
      </m:oMath>
      <w:r w:rsidRPr="000B3CAB">
        <w:rPr>
          <w:rFonts w:eastAsia="Times New Roman"/>
          <w:sz w:val="22"/>
          <w:szCs w:val="24"/>
        </w:rPr>
        <w:t xml:space="preserve">, incorporating uncertainty in </w:t>
      </w:r>
      <m:oMath>
        <m:sSub>
          <m:sSubPr>
            <m:ctrlPr>
              <w:ins w:id="255" w:author="Hoover, Christopher M" w:date="2021-08-19T12:39:00Z">
                <w:rPr>
                  <w:rFonts w:ascii="Cambria Math" w:eastAsia="Times New Roman" w:hAnsi="Cambria Math"/>
                  <w:sz w:val="22"/>
                  <w:szCs w:val="24"/>
                </w:rPr>
              </w:ins>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latent</m:t>
            </m:r>
          </m:sub>
        </m:sSub>
      </m:oMath>
      <w:r w:rsidRPr="000B3CAB">
        <w:rPr>
          <w:rFonts w:eastAsia="Times New Roman"/>
          <w:sz w:val="22"/>
          <w:szCs w:val="24"/>
        </w:rPr>
        <w:t xml:space="preserve">, </w:t>
      </w:r>
      <m:oMath>
        <m:sSub>
          <m:sSubPr>
            <m:ctrlPr>
              <w:ins w:id="256" w:author="Hoover, Christopher M" w:date="2021-08-19T12:39:00Z">
                <w:rPr>
                  <w:rFonts w:ascii="Cambria Math" w:eastAsia="Times New Roman" w:hAnsi="Cambria Math"/>
                  <w:sz w:val="22"/>
                  <w:szCs w:val="24"/>
                </w:rPr>
              </w:ins>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incubation</m:t>
            </m:r>
          </m:sub>
        </m:sSub>
      </m:oMath>
      <w:r w:rsidRPr="000B3CAB">
        <w:rPr>
          <w:rFonts w:eastAsia="Times New Roman"/>
          <w:sz w:val="22"/>
          <w:szCs w:val="24"/>
        </w:rPr>
        <w:t xml:space="preserve">, and </w:t>
      </w:r>
      <m:oMath>
        <m:sSub>
          <m:sSubPr>
            <m:ctrlPr>
              <w:ins w:id="257" w:author="Hoover, Christopher M" w:date="2021-08-19T12:39:00Z">
                <w:rPr>
                  <w:rFonts w:ascii="Cambria Math" w:eastAsia="Times New Roman" w:hAnsi="Cambria Math"/>
                  <w:sz w:val="22"/>
                  <w:szCs w:val="24"/>
                </w:rPr>
              </w:ins>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infectious</m:t>
            </m:r>
          </m:sub>
        </m:sSub>
      </m:oMath>
      <w:r w:rsidRPr="000B3CAB">
        <w:rPr>
          <w:rFonts w:eastAsia="Times New Roman"/>
          <w:sz w:val="22"/>
          <w:szCs w:val="24"/>
        </w:rPr>
        <w:t xml:space="preserve"> by drawing </w:t>
      </w:r>
      <m:oMath>
        <m:r>
          <m:rPr>
            <m:sty m:val="bi"/>
          </m:rPr>
          <w:rPr>
            <w:rFonts w:ascii="Cambria Math" w:eastAsia="Times New Roman" w:hAnsi="Cambria Math"/>
            <w:sz w:val="22"/>
            <w:szCs w:val="24"/>
          </w:rPr>
          <m:t>n</m:t>
        </m:r>
        <m:r>
          <m:rPr>
            <m:sty m:val="p"/>
          </m:rPr>
          <w:rPr>
            <w:rFonts w:ascii="Cambria Math" w:eastAsia="Times New Roman" w:hAnsi="Cambria Math"/>
            <w:sz w:val="22"/>
            <w:szCs w:val="24"/>
          </w:rPr>
          <m:t>=</m:t>
        </m:r>
        <m:r>
          <m:rPr>
            <m:sty m:val="b"/>
          </m:rPr>
          <w:rPr>
            <w:rFonts w:ascii="Cambria Math" w:eastAsia="Times New Roman" w:hAnsi="Cambria Math"/>
            <w:sz w:val="22"/>
            <w:szCs w:val="24"/>
          </w:rPr>
          <m:t>100</m:t>
        </m:r>
      </m:oMath>
      <w:r w:rsidRPr="000B3CAB">
        <w:rPr>
          <w:rFonts w:eastAsia="Times New Roman"/>
          <w:sz w:val="22"/>
          <w:szCs w:val="24"/>
        </w:rPr>
        <w:t xml:space="preserve"> parameter sets for each, with baseline </w:t>
      </w:r>
      <m:oMath>
        <m:r>
          <m:rPr>
            <m:scr m:val="script"/>
            <m:sty m:val="b"/>
          </m:rPr>
          <w:rPr>
            <w:rFonts w:ascii="Cambria Math" w:eastAsia="Times New Roman" w:hAnsi="Cambria Math"/>
            <w:sz w:val="22"/>
            <w:szCs w:val="24"/>
          </w:rPr>
          <m:t>R</m:t>
        </m:r>
        <m:r>
          <m:rPr>
            <m:sty m:val="p"/>
          </m:rPr>
          <w:rPr>
            <w:rFonts w:ascii="Cambria Math" w:eastAsia="Times New Roman" w:hAnsi="Cambria Math"/>
            <w:sz w:val="22"/>
            <w:szCs w:val="24"/>
          </w:rPr>
          <m:t>=</m:t>
        </m:r>
        <m:r>
          <m:rPr>
            <m:sty m:val="b"/>
          </m:rPr>
          <w:rPr>
            <w:rFonts w:ascii="Cambria Math" w:eastAsia="Times New Roman" w:hAnsi="Cambria Math"/>
            <w:sz w:val="22"/>
            <w:szCs w:val="24"/>
          </w:rPr>
          <m:t>1</m:t>
        </m:r>
      </m:oMath>
      <w:r w:rsidRPr="000B3CAB">
        <w:rPr>
          <w:rFonts w:eastAsia="Times New Roman"/>
          <w:sz w:val="22"/>
          <w:szCs w:val="24"/>
        </w:rPr>
        <w:t xml:space="preserve">. Boxplots indicate median, interquartile range, and full range of values of </w:t>
      </w:r>
      <m:oMath>
        <m:sSub>
          <m:sSubPr>
            <m:ctrlPr>
              <w:ins w:id="258" w:author="Hoover, Christopher M" w:date="2021-08-19T12:39:00Z">
                <w:rPr>
                  <w:rFonts w:ascii="Cambria Math" w:eastAsia="Times New Roman" w:hAnsi="Cambria Math"/>
                  <w:sz w:val="22"/>
                  <w:szCs w:val="24"/>
                </w:rPr>
              </w:ins>
            </m:ctrlPr>
          </m:sSubPr>
          <m:e>
            <m:r>
              <m:rPr>
                <m:scr m:val="script"/>
                <m:sty m:val="b"/>
              </m:rPr>
              <w:rPr>
                <w:rFonts w:ascii="Cambria Math" w:eastAsia="Times New Roman" w:hAnsi="Cambria Math"/>
                <w:sz w:val="22"/>
                <w:szCs w:val="24"/>
              </w:rPr>
              <m:t>R</m:t>
            </m:r>
          </m:e>
          <m:sub>
            <m:r>
              <m:rPr>
                <m:sty m:val="bi"/>
              </m:rPr>
              <w:rPr>
                <w:rFonts w:ascii="Cambria Math" w:eastAsia="Times New Roman" w:hAnsi="Cambria Math"/>
                <w:sz w:val="22"/>
                <w:szCs w:val="24"/>
              </w:rPr>
              <m:t>iso</m:t>
            </m:r>
          </m:sub>
        </m:sSub>
      </m:oMath>
      <w:r w:rsidR="002F53F7">
        <w:rPr>
          <w:rFonts w:eastAsia="Times New Roman"/>
          <w:sz w:val="22"/>
          <w:szCs w:val="24"/>
        </w:rPr>
        <w:t xml:space="preserve">. </w:t>
      </w:r>
      <w:r w:rsidRPr="000B3CAB">
        <w:rPr>
          <w:rFonts w:eastAsia="Times New Roman"/>
          <w:sz w:val="22"/>
          <w:szCs w:val="24"/>
        </w:rPr>
        <w:t xml:space="preserve">D) Relationship between testing frequency, </w:t>
      </w:r>
      <m:oMath>
        <m:r>
          <m:rPr>
            <m:sty m:val="bi"/>
          </m:rPr>
          <w:rPr>
            <w:rFonts w:ascii="Cambria Math" w:eastAsia="Times New Roman" w:hAnsi="Cambria Math"/>
            <w:sz w:val="22"/>
            <w:szCs w:val="24"/>
          </w:rPr>
          <m:t>f</m:t>
        </m:r>
      </m:oMath>
      <w:r w:rsidRPr="000B3CAB">
        <w:rPr>
          <w:rFonts w:eastAsia="Times New Roman"/>
          <w:sz w:val="22"/>
          <w:szCs w:val="24"/>
        </w:rPr>
        <w:t xml:space="preserve">, test delay, </w:t>
      </w:r>
      <m:oMath>
        <m:r>
          <m:rPr>
            <m:sty m:val="bi"/>
          </m:rPr>
          <w:rPr>
            <w:rFonts w:ascii="Cambria Math" w:eastAsia="Times New Roman" w:hAnsi="Cambria Math"/>
            <w:sz w:val="22"/>
            <w:szCs w:val="24"/>
          </w:rPr>
          <m:t>d</m:t>
        </m:r>
      </m:oMath>
      <w:r w:rsidRPr="000B3CAB">
        <w:rPr>
          <w:rFonts w:eastAsia="Times New Roman"/>
          <w:sz w:val="22"/>
          <w:szCs w:val="24"/>
        </w:rPr>
        <w:t xml:space="preserve">, and </w:t>
      </w:r>
      <w:r w:rsidRPr="000B3CAB">
        <w:rPr>
          <w:rFonts w:eastAsia="Times New Roman"/>
          <w:sz w:val="22"/>
          <w:szCs w:val="24"/>
        </w:rPr>
        <w:lastRenderedPageBreak/>
        <w:t xml:space="preserve">probability isolation occurs by day </w:t>
      </w:r>
      <m:oMath>
        <m:r>
          <w:rPr>
            <w:rFonts w:ascii="Cambria Math" w:eastAsia="Times New Roman" w:hAnsi="Cambria Math"/>
            <w:sz w:val="22"/>
            <w:szCs w:val="24"/>
          </w:rPr>
          <m:t>τ</m:t>
        </m:r>
      </m:oMath>
      <w:r w:rsidRPr="000B3CAB">
        <w:rPr>
          <w:rFonts w:eastAsia="Times New Roman"/>
          <w:sz w:val="22"/>
          <w:szCs w:val="24"/>
        </w:rPr>
        <w:t xml:space="preserve">, </w:t>
      </w:r>
      <w:proofErr w:type="gramStart"/>
      <w:r w:rsidRPr="000B3CAB">
        <w:rPr>
          <w:rFonts w:eastAsia="Times New Roman"/>
          <w:sz w:val="22"/>
          <w:szCs w:val="24"/>
        </w:rPr>
        <w:t>i.e.</w:t>
      </w:r>
      <w:proofErr w:type="gramEnd"/>
      <w:r w:rsidRPr="000B3CAB">
        <w:rPr>
          <w:rFonts w:eastAsia="Times New Roman"/>
          <w:sz w:val="22"/>
          <w:szCs w:val="24"/>
        </w:rPr>
        <w:t> </w:t>
      </w:r>
      <m:oMath>
        <m:sSub>
          <m:sSubPr>
            <m:ctrlPr>
              <w:ins w:id="259" w:author="Hoover, Christopher M" w:date="2021-08-19T12:39:00Z">
                <w:rPr>
                  <w:rFonts w:ascii="Cambria Math" w:eastAsia="Times New Roman" w:hAnsi="Cambria Math"/>
                  <w:sz w:val="22"/>
                  <w:szCs w:val="24"/>
                </w:rPr>
              </w:ins>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iso</m:t>
            </m:r>
          </m:sub>
        </m:sSub>
        <m:r>
          <m:rPr>
            <m:sty m:val="p"/>
          </m:rPr>
          <w:rPr>
            <w:rFonts w:ascii="Cambria Math" w:eastAsia="Times New Roman" w:hAnsi="Cambria Math"/>
            <w:sz w:val="22"/>
            <w:szCs w:val="24"/>
          </w:rPr>
          <m:t>≤</m:t>
        </m:r>
        <m:r>
          <m:rPr>
            <m:sty m:val="bi"/>
          </m:rPr>
          <w:rPr>
            <w:rFonts w:ascii="Cambria Math" w:eastAsia="Times New Roman" w:hAnsi="Cambria Math"/>
            <w:sz w:val="22"/>
            <w:szCs w:val="24"/>
          </w:rPr>
          <m:t>τ</m:t>
        </m:r>
      </m:oMath>
      <w:r w:rsidRPr="000B3CAB">
        <w:rPr>
          <w:rFonts w:eastAsia="Times New Roman"/>
          <w:sz w:val="22"/>
          <w:szCs w:val="24"/>
        </w:rPr>
        <w:t xml:space="preserve">, demonstrating that delays in testing substantially reduce the probability of prompt isolation, particularly </w:t>
      </w:r>
      <w:r>
        <w:rPr>
          <w:rFonts w:eastAsia="Times New Roman"/>
          <w:sz w:val="22"/>
          <w:szCs w:val="24"/>
        </w:rPr>
        <w:t>among</w:t>
      </w:r>
      <w:r w:rsidRPr="000B3CAB">
        <w:rPr>
          <w:rFonts w:eastAsia="Times New Roman"/>
          <w:sz w:val="22"/>
          <w:szCs w:val="24"/>
        </w:rPr>
        <w:t xml:space="preserve"> </w:t>
      </w:r>
      <w:r>
        <w:rPr>
          <w:rFonts w:eastAsia="Times New Roman"/>
          <w:sz w:val="22"/>
          <w:szCs w:val="24"/>
        </w:rPr>
        <w:t xml:space="preserve">most </w:t>
      </w:r>
      <w:r w:rsidRPr="000B3CAB">
        <w:rPr>
          <w:rFonts w:eastAsia="Times New Roman"/>
          <w:sz w:val="22"/>
          <w:szCs w:val="24"/>
        </w:rPr>
        <w:t>frequent testing scenarios.</w:t>
      </w:r>
    </w:p>
    <w:p w14:paraId="769BA27A" w14:textId="5B50519B" w:rsidR="00603C0F" w:rsidRPr="000B3CAB" w:rsidRDefault="00603C0F" w:rsidP="00603C0F">
      <w:pPr>
        <w:pStyle w:val="Heading2"/>
        <w:spacing w:line="480" w:lineRule="auto"/>
        <w:rPr>
          <w:rFonts w:ascii="Times New Roman" w:eastAsia="Times New Roman" w:hAnsi="Times New Roman" w:cs="Times New Roman"/>
          <w:szCs w:val="24"/>
        </w:rPr>
      </w:pPr>
      <w:bookmarkStart w:id="260" w:name="individual-based-model-simulations"/>
      <w:r w:rsidRPr="000B3CAB">
        <w:rPr>
          <w:rFonts w:ascii="Times New Roman" w:eastAsia="Times New Roman" w:hAnsi="Times New Roman" w:cs="Times New Roman"/>
          <w:szCs w:val="24"/>
        </w:rPr>
        <w:t>Individual-based model simulations</w:t>
      </w:r>
    </w:p>
    <w:p w14:paraId="4BB524FF" w14:textId="77777777" w:rsidR="00603C0F" w:rsidRPr="000B3CAB" w:rsidRDefault="00603C0F" w:rsidP="00603C0F">
      <w:pPr>
        <w:pStyle w:val="Heading3"/>
        <w:spacing w:line="480" w:lineRule="auto"/>
        <w:rPr>
          <w:rFonts w:ascii="Times New Roman" w:eastAsia="Times New Roman" w:hAnsi="Times New Roman" w:cs="Times New Roman"/>
          <w:sz w:val="24"/>
        </w:rPr>
      </w:pPr>
      <w:bookmarkStart w:id="261" w:name="Xde14e8fe7464e96a4bcd1fe688ba35488e054ee"/>
      <w:r w:rsidRPr="000B3CAB">
        <w:rPr>
          <w:rFonts w:ascii="Times New Roman" w:eastAsia="Times New Roman" w:hAnsi="Times New Roman" w:cs="Times New Roman"/>
          <w:sz w:val="24"/>
        </w:rPr>
        <w:t>Model setup</w:t>
      </w:r>
    </w:p>
    <w:p w14:paraId="7F591C15" w14:textId="0B0A33CD" w:rsidR="00603C0F" w:rsidRPr="000B3CAB" w:rsidRDefault="00603C0F" w:rsidP="00603C0F">
      <w:pPr>
        <w:spacing w:line="480" w:lineRule="auto"/>
        <w:ind w:firstLine="720"/>
        <w:rPr>
          <w:rFonts w:ascii="Times New Roman" w:hAnsi="Times New Roman" w:cs="Times New Roman"/>
          <w:sz w:val="24"/>
          <w:szCs w:val="24"/>
        </w:rPr>
      </w:pPr>
      <w:r w:rsidRPr="00603C0F">
        <w:rPr>
          <w:rFonts w:ascii="Times New Roman" w:hAnsi="Times New Roman" w:cs="Times New Roman"/>
          <w:sz w:val="24"/>
          <w:szCs w:val="24"/>
        </w:rPr>
        <w:t xml:space="preserve">We next describe the development and simulation of an individual based model to incorporate </w:t>
      </w:r>
      <w:commentRangeStart w:id="262"/>
      <w:commentRangeStart w:id="263"/>
      <w:r w:rsidRPr="00603C0F">
        <w:rPr>
          <w:rFonts w:ascii="Times New Roman" w:hAnsi="Times New Roman" w:cs="Times New Roman"/>
          <w:sz w:val="24"/>
          <w:szCs w:val="24"/>
        </w:rPr>
        <w:t xml:space="preserve">staff </w:t>
      </w:r>
      <w:ins w:id="264" w:author="Fukunaga, Rena (CDC/DDPHSIS/CGH/DGHT)" w:date="2021-08-19T11:24:00Z">
        <w:r w:rsidR="009231F1">
          <w:rPr>
            <w:rFonts w:ascii="Times New Roman" w:hAnsi="Times New Roman" w:cs="Times New Roman"/>
            <w:sz w:val="24"/>
            <w:szCs w:val="24"/>
          </w:rPr>
          <w:t xml:space="preserve">working </w:t>
        </w:r>
      </w:ins>
      <w:r w:rsidRPr="00603C0F">
        <w:rPr>
          <w:rFonts w:ascii="Times New Roman" w:hAnsi="Times New Roman" w:cs="Times New Roman"/>
          <w:sz w:val="24"/>
          <w:szCs w:val="24"/>
        </w:rPr>
        <w:t>schedules</w:t>
      </w:r>
      <w:commentRangeEnd w:id="262"/>
      <w:r w:rsidR="007237B3">
        <w:rPr>
          <w:rStyle w:val="CommentReference"/>
          <w:rFonts w:ascii="Times New Roman" w:hAnsi="Times New Roman" w:cs="Times New Roman"/>
        </w:rPr>
        <w:commentReference w:id="262"/>
      </w:r>
      <w:commentRangeEnd w:id="263"/>
      <w:r w:rsidR="009231F1">
        <w:rPr>
          <w:rStyle w:val="CommentReference"/>
          <w:rFonts w:ascii="Times New Roman" w:hAnsi="Times New Roman" w:cs="Times New Roman"/>
        </w:rPr>
        <w:commentReference w:id="263"/>
      </w:r>
      <w:r w:rsidRPr="00603C0F">
        <w:rPr>
          <w:rFonts w:ascii="Times New Roman" w:hAnsi="Times New Roman" w:cs="Times New Roman"/>
          <w:sz w:val="24"/>
          <w:szCs w:val="24"/>
        </w:rPr>
        <w:t xml:space="preserve"> and expand the modeling framework above to a facility-level setting.</w:t>
      </w:r>
      <w:r>
        <w:rPr>
          <w:rFonts w:ascii="Times New Roman" w:hAnsi="Times New Roman" w:cs="Times New Roman"/>
          <w:sz w:val="24"/>
          <w:szCs w:val="24"/>
        </w:rPr>
        <w:t xml:space="preserve"> </w:t>
      </w:r>
      <w:r w:rsidRPr="000B3CAB">
        <w:rPr>
          <w:rFonts w:ascii="Times New Roman" w:hAnsi="Times New Roman" w:cs="Times New Roman"/>
          <w:sz w:val="24"/>
          <w:szCs w:val="24"/>
        </w:rPr>
        <w:t xml:space="preserve">In a modeled facility, </w:t>
      </w:r>
      <m:oMath>
        <m:r>
          <w:del w:id="265" w:author="Hoover, Christopher M" w:date="2021-08-19T10:38:00Z">
            <m:rPr>
              <m:sty m:val="bi"/>
            </m:rPr>
            <w:rPr>
              <w:rFonts w:ascii="Cambria Math" w:hAnsi="Cambria Math" w:cs="Times New Roman"/>
              <w:sz w:val="24"/>
              <w:szCs w:val="24"/>
            </w:rPr>
            <m:t>n</m:t>
          </w:del>
        </m:r>
        <m:r>
          <w:ins w:id="266" w:author="Hoover, Christopher M" w:date="2021-08-19T10:38:00Z">
            <m:rPr>
              <m:sty m:val="bi"/>
            </m:rPr>
            <w:rPr>
              <w:rFonts w:ascii="Cambria Math" w:hAnsi="Cambria Math" w:cs="Times New Roman"/>
              <w:sz w:val="24"/>
              <w:szCs w:val="24"/>
            </w:rPr>
            <m:t>w</m:t>
          </w:ins>
        </m:r>
      </m:oMath>
      <w:r w:rsidRPr="000B3CAB">
        <w:rPr>
          <w:rFonts w:ascii="Times New Roman" w:hAnsi="Times New Roman" w:cs="Times New Roman"/>
          <w:sz w:val="24"/>
          <w:szCs w:val="24"/>
        </w:rPr>
        <w:t xml:space="preserve"> staff are assigned a work schedule that determines time frames when they are in the facility interacting with residents and other staff working at the same time. We denote </w:t>
      </w:r>
      <m:oMath>
        <m:r>
          <m:rPr>
            <m:scr m:val="script"/>
            <m:sty m:val="b"/>
          </m:rPr>
          <w:rPr>
            <w:rFonts w:ascii="Cambria Math" w:hAnsi="Cambria Math" w:cs="Times New Roman"/>
            <w:sz w:val="24"/>
            <w:szCs w:val="24"/>
          </w:rPr>
          <m:t>W</m:t>
        </m:r>
        <m:r>
          <m:rPr>
            <m:sty m:val="p"/>
          </m:rPr>
          <w:rPr>
            <w:rFonts w:ascii="Cambria Math" w:hAnsi="Cambria Math" w:cs="Times New Roman"/>
            <w:sz w:val="24"/>
            <w:szCs w:val="24"/>
          </w:rPr>
          <m:t>(</m:t>
        </m:r>
        <m:sSub>
          <m:sSubPr>
            <m:ctrlPr>
              <w:ins w:id="267" w:author="Hoover, Christopher M" w:date="2021-08-19T12:39:00Z">
                <w:rPr>
                  <w:rFonts w:ascii="Cambria Math" w:hAnsi="Cambria Math" w:cs="Times New Roman"/>
                  <w:sz w:val="24"/>
                  <w:szCs w:val="24"/>
                </w:rPr>
              </w:ins>
            </m:ctrlPr>
          </m:sSubPr>
          <m:e>
            <m:r>
              <w:rPr>
                <w:rFonts w:ascii="Cambria Math" w:hAnsi="Cambria Math" w:cs="Times New Roman"/>
                <w:sz w:val="24"/>
                <w:szCs w:val="24"/>
              </w:rPr>
              <m:t>w</m:t>
            </m:r>
          </m:e>
          <m:sub>
            <m:r>
              <w:rPr>
                <w:rFonts w:ascii="Cambria Math" w:hAnsi="Cambria Math" w:cs="Times New Roman"/>
                <w:sz w:val="24"/>
                <w:szCs w:val="24"/>
              </w:rPr>
              <m:t>it</m:t>
            </m:r>
          </m:sub>
        </m:sSub>
        <m:r>
          <m:rPr>
            <m:sty m:val="p"/>
          </m:rPr>
          <w:rPr>
            <w:rFonts w:ascii="Cambria Math" w:hAnsi="Cambria Math" w:cs="Times New Roman"/>
            <w:sz w:val="24"/>
            <w:szCs w:val="24"/>
          </w:rPr>
          <m:t>)</m:t>
        </m:r>
      </m:oMath>
      <w:r w:rsidRPr="000B3CAB">
        <w:rPr>
          <w:rFonts w:ascii="Times New Roman" w:hAnsi="Times New Roman" w:cs="Times New Roman"/>
          <w:sz w:val="24"/>
          <w:szCs w:val="24"/>
        </w:rPr>
        <w:t xml:space="preserve"> as an indicator function for whether staff member </w:t>
      </w:r>
      <m:oMath>
        <m:r>
          <m:rPr>
            <m:sty m:val="bi"/>
          </m:rPr>
          <w:rPr>
            <w:rFonts w:ascii="Cambria Math" w:hAnsi="Cambria Math" w:cs="Times New Roman"/>
            <w:sz w:val="24"/>
            <w:szCs w:val="24"/>
          </w:rPr>
          <m:t>i</m:t>
        </m:r>
      </m:oMath>
      <w:r w:rsidRPr="000B3CAB">
        <w:rPr>
          <w:rFonts w:ascii="Times New Roman" w:hAnsi="Times New Roman" w:cs="Times New Roman"/>
          <w:sz w:val="24"/>
          <w:szCs w:val="24"/>
        </w:rPr>
        <w:t xml:space="preserve"> is working at the facility on day </w:t>
      </w:r>
      <m:oMath>
        <m:r>
          <m:rPr>
            <m:sty m:val="bi"/>
          </m:rPr>
          <w:rPr>
            <w:rFonts w:ascii="Cambria Math" w:hAnsi="Cambria Math" w:cs="Times New Roman"/>
            <w:sz w:val="24"/>
            <w:szCs w:val="24"/>
          </w:rPr>
          <m:t>t</m:t>
        </m:r>
      </m:oMath>
      <w:r w:rsidRPr="000B3CAB">
        <w:rPr>
          <w:rFonts w:ascii="Times New Roman" w:hAnsi="Times New Roman" w:cs="Times New Roman"/>
          <w:sz w:val="24"/>
          <w:szCs w:val="24"/>
        </w:rPr>
        <w:t xml:space="preserve">. In addition to their work schedule, all staff are assigned a testing schedule, encoded by function </w:t>
      </w:r>
      <m:oMath>
        <m:r>
          <m:rPr>
            <m:scr m:val="script"/>
            <m:sty m:val="b"/>
          </m:rPr>
          <w:rPr>
            <w:rFonts w:ascii="Cambria Math" w:hAnsi="Cambria Math" w:cs="Times New Roman"/>
            <w:sz w:val="24"/>
            <w:szCs w:val="24"/>
          </w:rPr>
          <m:t>T</m:t>
        </m:r>
        <m:r>
          <m:rPr>
            <m:sty m:val="p"/>
          </m:rPr>
          <w:rPr>
            <w:rFonts w:ascii="Cambria Math" w:hAnsi="Cambria Math" w:cs="Times New Roman"/>
            <w:sz w:val="24"/>
            <w:szCs w:val="24"/>
          </w:rPr>
          <m:t>(</m:t>
        </m:r>
        <m:sSub>
          <m:sSubPr>
            <m:ctrlPr>
              <w:ins w:id="268" w:author="Hoover, Christopher M" w:date="2021-08-19T12:39:00Z">
                <w:rPr>
                  <w:rFonts w:ascii="Cambria Math" w:hAnsi="Cambria Math" w:cs="Times New Roman"/>
                  <w:sz w:val="24"/>
                  <w:szCs w:val="24"/>
                </w:rPr>
              </w:ins>
            </m:ctrlPr>
          </m:sSubPr>
          <m:e>
            <m:r>
              <w:rPr>
                <w:rFonts w:ascii="Cambria Math" w:hAnsi="Cambria Math" w:cs="Times New Roman"/>
                <w:sz w:val="24"/>
                <w:szCs w:val="24"/>
              </w:rPr>
              <m:t>w</m:t>
            </m:r>
          </m:e>
          <m:sub>
            <m:r>
              <w:rPr>
                <w:rFonts w:ascii="Cambria Math" w:hAnsi="Cambria Math" w:cs="Times New Roman"/>
                <w:sz w:val="24"/>
                <w:szCs w:val="24"/>
              </w:rPr>
              <m:t>it</m:t>
            </m:r>
          </m:sub>
        </m:sSub>
        <m:r>
          <m:rPr>
            <m:sty m:val="p"/>
          </m:rPr>
          <w:rPr>
            <w:rFonts w:ascii="Cambria Math" w:hAnsi="Cambria Math" w:cs="Times New Roman"/>
            <w:sz w:val="24"/>
            <w:szCs w:val="24"/>
          </w:rPr>
          <m:t>)</m:t>
        </m:r>
      </m:oMath>
      <w:r w:rsidRPr="000B3CAB">
        <w:rPr>
          <w:rFonts w:ascii="Times New Roman" w:hAnsi="Times New Roman" w:cs="Times New Roman"/>
          <w:sz w:val="24"/>
          <w:szCs w:val="24"/>
        </w:rPr>
        <w:t xml:space="preserve">, with different testing schedules discussed further below. The model is simulated </w:t>
      </w:r>
      <w:r w:rsidR="00EB3BE7">
        <w:rPr>
          <w:rFonts w:ascii="Times New Roman" w:hAnsi="Times New Roman" w:cs="Times New Roman"/>
          <w:sz w:val="24"/>
          <w:szCs w:val="24"/>
        </w:rPr>
        <w:t xml:space="preserve">for 180 days </w:t>
      </w:r>
      <w:r w:rsidRPr="000B3CAB">
        <w:rPr>
          <w:rFonts w:ascii="Times New Roman" w:hAnsi="Times New Roman" w:cs="Times New Roman"/>
          <w:sz w:val="24"/>
          <w:szCs w:val="24"/>
        </w:rPr>
        <w:t>at an 8-hour time step</w:t>
      </w:r>
      <w:ins w:id="269" w:author="Hoover, Christopher M" w:date="2021-08-19T12:41:00Z">
        <w:r w:rsidR="00D43EDB">
          <w:rPr>
            <w:rFonts w:ascii="Times New Roman" w:hAnsi="Times New Roman" w:cs="Times New Roman"/>
            <w:sz w:val="24"/>
            <w:szCs w:val="24"/>
          </w:rPr>
          <w:t xml:space="preserve"> with </w:t>
        </w:r>
      </w:ins>
      <m:oMath>
        <m:r>
          <w:ins w:id="270" w:author="Hoover, Christopher M" w:date="2021-08-19T12:41:00Z">
            <m:rPr>
              <m:sty m:val="bi"/>
            </m:rPr>
            <w:rPr>
              <w:rFonts w:ascii="Cambria Math" w:hAnsi="Cambria Math" w:cs="Times New Roman"/>
              <w:sz w:val="24"/>
              <w:szCs w:val="24"/>
            </w:rPr>
            <m:t>w</m:t>
          </w:ins>
        </m:r>
        <m:r>
          <w:ins w:id="271" w:author="Hoover, Christopher M" w:date="2021-08-19T12:41:00Z">
            <w:rPr>
              <w:rFonts w:ascii="Cambria Math" w:hAnsi="Cambria Math" w:cs="Times New Roman"/>
              <w:sz w:val="24"/>
              <w:szCs w:val="24"/>
            </w:rPr>
            <m:t>=700</m:t>
          </w:ins>
        </m:r>
      </m:oMath>
      <w:ins w:id="272" w:author="Hoover, Christopher M" w:date="2021-08-19T12:41:00Z">
        <w:r w:rsidR="00D43EDB">
          <w:rPr>
            <w:rFonts w:ascii="Times New Roman" w:eastAsiaTheme="minorEastAsia" w:hAnsi="Times New Roman" w:cs="Times New Roman"/>
            <w:sz w:val="24"/>
            <w:szCs w:val="24"/>
          </w:rPr>
          <w:t xml:space="preserve"> staff</w:t>
        </w:r>
      </w:ins>
      <w:r w:rsidRPr="000B3CAB">
        <w:rPr>
          <w:rFonts w:ascii="Times New Roman" w:hAnsi="Times New Roman" w:cs="Times New Roman"/>
          <w:sz w:val="24"/>
          <w:szCs w:val="24"/>
        </w:rPr>
        <w:t>, with each time step corresponding to a work shift as described below.</w:t>
      </w:r>
    </w:p>
    <w:p w14:paraId="18973C7B" w14:textId="6B916FBC" w:rsidR="00603C0F" w:rsidRPr="000B3CAB" w:rsidRDefault="00603C0F" w:rsidP="00603C0F">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 xml:space="preserve">Staff move through susceptible (S), exposed (E), infected (I), and recovered (R) states, with the infected state corresponding to time when </w:t>
      </w:r>
      <m:oMath>
        <m:sSub>
          <m:sSubPr>
            <m:ctrlPr>
              <w:ins w:id="273" w:author="Hoover, Christopher M" w:date="2021-08-19T12:39:00Z">
                <w:rPr>
                  <w:rFonts w:ascii="Cambria Math" w:hAnsi="Cambria Math" w:cs="Times New Roman"/>
                  <w:sz w:val="24"/>
                  <w:szCs w:val="24"/>
                </w:rPr>
              </w:ins>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it</m:t>
            </m:r>
          </m:sub>
        </m:sSub>
        <m:r>
          <m:rPr>
            <m:sty m:val="p"/>
          </m:rPr>
          <w:rPr>
            <w:rFonts w:ascii="Cambria Math" w:hAnsi="Cambria Math" w:cs="Times New Roman"/>
            <w:sz w:val="24"/>
            <w:szCs w:val="24"/>
          </w:rPr>
          <m:t>&gt;</m:t>
        </m:r>
        <m:r>
          <m:rPr>
            <m:sty m:val="bi"/>
          </m:rPr>
          <w:rPr>
            <w:rFonts w:ascii="Cambria Math" w:hAnsi="Cambria Math" w:cs="Times New Roman"/>
            <w:sz w:val="24"/>
            <w:szCs w:val="24"/>
          </w:rPr>
          <m:t>0</m:t>
        </m:r>
      </m:oMath>
      <w:r w:rsidRPr="000B3CAB">
        <w:rPr>
          <w:rFonts w:ascii="Times New Roman" w:hAnsi="Times New Roman" w:cs="Times New Roman"/>
          <w:sz w:val="24"/>
          <w:szCs w:val="24"/>
        </w:rPr>
        <w:t xml:space="preserve">. Parameters for newly exposed staff are drawn to determine </w:t>
      </w:r>
      <m:oMath>
        <m:sSub>
          <m:sSubPr>
            <m:ctrlPr>
              <w:ins w:id="274" w:author="Hoover, Christopher M" w:date="2021-08-19T12:39:00Z">
                <w:rPr>
                  <w:rFonts w:ascii="Cambria Math" w:hAnsi="Cambria Math" w:cs="Times New Roman"/>
                  <w:sz w:val="24"/>
                  <w:szCs w:val="24"/>
                </w:rPr>
              </w:ins>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latent</m:t>
            </m:r>
          </m:sub>
        </m:sSub>
      </m:oMath>
      <w:r w:rsidRPr="000B3CAB">
        <w:rPr>
          <w:rFonts w:ascii="Times New Roman" w:hAnsi="Times New Roman" w:cs="Times New Roman"/>
          <w:sz w:val="24"/>
          <w:szCs w:val="24"/>
        </w:rPr>
        <w:t xml:space="preserve">, </w:t>
      </w:r>
      <m:oMath>
        <m:sSub>
          <m:sSubPr>
            <m:ctrlPr>
              <w:ins w:id="275" w:author="Hoover, Christopher M" w:date="2021-08-19T12:39:00Z">
                <w:rPr>
                  <w:rFonts w:ascii="Cambria Math" w:hAnsi="Cambria Math" w:cs="Times New Roman"/>
                  <w:sz w:val="24"/>
                  <w:szCs w:val="24"/>
                </w:rPr>
              </w:ins>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incubation</m:t>
            </m:r>
          </m:sub>
        </m:sSub>
      </m:oMath>
      <w:r w:rsidRPr="000B3CAB">
        <w:rPr>
          <w:rFonts w:ascii="Times New Roman" w:hAnsi="Times New Roman" w:cs="Times New Roman"/>
          <w:sz w:val="24"/>
          <w:szCs w:val="24"/>
        </w:rPr>
        <w:t xml:space="preserve">, and </w:t>
      </w:r>
      <m:oMath>
        <m:sSub>
          <m:sSubPr>
            <m:ctrlPr>
              <w:ins w:id="276" w:author="Hoover, Christopher M" w:date="2021-08-19T12:39:00Z">
                <w:rPr>
                  <w:rFonts w:ascii="Cambria Math" w:hAnsi="Cambria Math" w:cs="Times New Roman"/>
                  <w:sz w:val="24"/>
                  <w:szCs w:val="24"/>
                </w:rPr>
              </w:ins>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infectious</m:t>
            </m:r>
          </m:sub>
        </m:sSub>
      </m:oMath>
      <w:r w:rsidRPr="000B3CAB">
        <w:rPr>
          <w:rFonts w:ascii="Times New Roman" w:hAnsi="Times New Roman" w:cs="Times New Roman"/>
          <w:sz w:val="24"/>
          <w:szCs w:val="24"/>
        </w:rPr>
        <w:t xml:space="preserve">, from which an infectiousness profile, </w:t>
      </w:r>
      <m:oMath>
        <m:sSub>
          <m:sSubPr>
            <m:ctrlPr>
              <w:ins w:id="277" w:author="Hoover, Christopher M" w:date="2021-08-19T12:39:00Z">
                <w:rPr>
                  <w:rFonts w:ascii="Cambria Math" w:hAnsi="Cambria Math" w:cs="Times New Roman"/>
                  <w:sz w:val="24"/>
                  <w:szCs w:val="24"/>
                </w:rPr>
              </w:ins>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it</m:t>
            </m:r>
          </m:sub>
        </m:sSub>
      </m:oMath>
      <w:r w:rsidRPr="000B3CAB">
        <w:rPr>
          <w:rFonts w:ascii="Times New Roman" w:hAnsi="Times New Roman" w:cs="Times New Roman"/>
          <w:sz w:val="24"/>
          <w:szCs w:val="24"/>
        </w:rPr>
        <w:t xml:space="preserve"> is generated. Tested staff produce a positive </w:t>
      </w:r>
      <w:r>
        <w:rPr>
          <w:rFonts w:ascii="Times New Roman" w:hAnsi="Times New Roman" w:cs="Times New Roman"/>
          <w:sz w:val="24"/>
          <w:szCs w:val="24"/>
        </w:rPr>
        <w:t xml:space="preserve">test </w:t>
      </w:r>
      <w:r w:rsidRPr="000B3CAB">
        <w:rPr>
          <w:rFonts w:ascii="Times New Roman" w:hAnsi="Times New Roman" w:cs="Times New Roman"/>
          <w:sz w:val="24"/>
          <w:szCs w:val="24"/>
        </w:rPr>
        <w:t xml:space="preserve">result if </w:t>
      </w:r>
      <m:oMath>
        <m:sSub>
          <m:sSubPr>
            <m:ctrlPr>
              <w:ins w:id="278" w:author="Hoover, Christopher M" w:date="2021-08-19T12:39:00Z">
                <w:rPr>
                  <w:rFonts w:ascii="Cambria Math" w:hAnsi="Cambria Math" w:cs="Times New Roman"/>
                  <w:sz w:val="24"/>
                  <w:szCs w:val="24"/>
                </w:rPr>
              </w:ins>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it</m:t>
            </m:r>
          </m:sub>
        </m:sSub>
        <m:r>
          <m:rPr>
            <m:sty m:val="p"/>
          </m:rPr>
          <w:rPr>
            <w:rFonts w:ascii="Cambria Math" w:hAnsi="Cambria Math" w:cs="Times New Roman"/>
            <w:sz w:val="24"/>
            <w:szCs w:val="24"/>
          </w:rPr>
          <m:t>&gt;</m:t>
        </m:r>
        <m:r>
          <m:rPr>
            <m:sty m:val="bi"/>
          </m:rPr>
          <w:rPr>
            <w:rFonts w:ascii="Cambria Math" w:hAnsi="Cambria Math" w:cs="Times New Roman"/>
            <w:sz w:val="24"/>
            <w:szCs w:val="24"/>
          </w:rPr>
          <m:t>0</m:t>
        </m:r>
      </m:oMath>
      <w:r w:rsidRPr="000B3CAB">
        <w:rPr>
          <w:rFonts w:ascii="Times New Roman" w:hAnsi="Times New Roman" w:cs="Times New Roman"/>
          <w:sz w:val="24"/>
          <w:szCs w:val="24"/>
        </w:rPr>
        <w:t xml:space="preserve"> and </w:t>
      </w:r>
      <m:oMath>
        <m:r>
          <m:rPr>
            <m:scr m:val="script"/>
            <m:sty m:val="b"/>
          </m:rPr>
          <w:rPr>
            <w:rFonts w:ascii="Cambria Math" w:hAnsi="Cambria Math" w:cs="Times New Roman"/>
            <w:sz w:val="24"/>
            <w:szCs w:val="24"/>
          </w:rPr>
          <m:t>T</m:t>
        </m:r>
        <m:r>
          <m:rPr>
            <m:sty m:val="p"/>
          </m:rPr>
          <w:rPr>
            <w:rFonts w:ascii="Cambria Math" w:hAnsi="Cambria Math" w:cs="Times New Roman"/>
            <w:sz w:val="24"/>
            <w:szCs w:val="24"/>
          </w:rPr>
          <m:t>(</m:t>
        </m:r>
        <m:sSub>
          <m:sSubPr>
            <m:ctrlPr>
              <w:ins w:id="279" w:author="Hoover, Christopher M" w:date="2021-08-19T12:39:00Z">
                <w:rPr>
                  <w:rFonts w:ascii="Cambria Math" w:hAnsi="Cambria Math" w:cs="Times New Roman"/>
                  <w:sz w:val="24"/>
                  <w:szCs w:val="24"/>
                </w:rPr>
              </w:ins>
            </m:ctrlPr>
          </m:sSubPr>
          <m:e>
            <m:r>
              <w:rPr>
                <w:rFonts w:ascii="Cambria Math" w:hAnsi="Cambria Math" w:cs="Times New Roman"/>
                <w:sz w:val="24"/>
                <w:szCs w:val="24"/>
              </w:rPr>
              <m:t>w</m:t>
            </m:r>
          </m:e>
          <m:sub>
            <m:r>
              <w:rPr>
                <w:rFonts w:ascii="Cambria Math" w:hAnsi="Cambria Math" w:cs="Times New Roman"/>
                <w:sz w:val="24"/>
                <w:szCs w:val="24"/>
              </w:rPr>
              <m:t>it</m:t>
            </m:r>
          </m:sub>
        </m:sSub>
        <m:r>
          <m:rPr>
            <m:sty m:val="p"/>
          </m:rPr>
          <w:rPr>
            <w:rFonts w:ascii="Cambria Math" w:hAnsi="Cambria Math" w:cs="Times New Roman"/>
            <w:sz w:val="24"/>
            <w:szCs w:val="24"/>
          </w:rPr>
          <m:t>)=</m:t>
        </m:r>
        <m:r>
          <m:rPr>
            <m:sty m:val="bi"/>
          </m:rPr>
          <w:rPr>
            <w:rFonts w:ascii="Cambria Math" w:hAnsi="Cambria Math" w:cs="Times New Roman"/>
            <w:sz w:val="24"/>
            <w:szCs w:val="24"/>
          </w:rPr>
          <m:t>1</m:t>
        </m:r>
      </m:oMath>
      <w:r w:rsidRPr="000B3CAB">
        <w:rPr>
          <w:rFonts w:ascii="Times New Roman" w:hAnsi="Times New Roman" w:cs="Times New Roman"/>
          <w:sz w:val="24"/>
          <w:szCs w:val="24"/>
        </w:rPr>
        <w:t xml:space="preserve">, at which time they enter a </w:t>
      </w:r>
      <w:commentRangeStart w:id="280"/>
      <w:commentRangeStart w:id="281"/>
      <w:commentRangeStart w:id="282"/>
      <w:r w:rsidRPr="000B3CAB">
        <w:rPr>
          <w:rFonts w:ascii="Times New Roman" w:hAnsi="Times New Roman" w:cs="Times New Roman"/>
          <w:sz w:val="24"/>
          <w:szCs w:val="24"/>
        </w:rPr>
        <w:t>quarantined</w:t>
      </w:r>
      <w:commentRangeEnd w:id="280"/>
      <w:r w:rsidR="0017207C">
        <w:rPr>
          <w:rStyle w:val="CommentReference"/>
          <w:rFonts w:ascii="Times New Roman" w:hAnsi="Times New Roman" w:cs="Times New Roman"/>
        </w:rPr>
        <w:commentReference w:id="280"/>
      </w:r>
      <w:commentRangeEnd w:id="281"/>
      <w:r w:rsidR="004A6C3F">
        <w:rPr>
          <w:rStyle w:val="CommentReference"/>
          <w:rFonts w:ascii="Times New Roman" w:hAnsi="Times New Roman" w:cs="Times New Roman"/>
        </w:rPr>
        <w:commentReference w:id="281"/>
      </w:r>
      <w:commentRangeEnd w:id="282"/>
      <w:r w:rsidR="00B34B40">
        <w:rPr>
          <w:rStyle w:val="CommentReference"/>
          <w:rFonts w:ascii="Times New Roman" w:hAnsi="Times New Roman" w:cs="Times New Roman"/>
        </w:rPr>
        <w:commentReference w:id="282"/>
      </w:r>
      <w:r w:rsidRPr="000B3CAB">
        <w:rPr>
          <w:rFonts w:ascii="Times New Roman" w:hAnsi="Times New Roman" w:cs="Times New Roman"/>
          <w:sz w:val="24"/>
          <w:szCs w:val="24"/>
        </w:rPr>
        <w:t xml:space="preserve"> (Q) state immediately if </w:t>
      </w:r>
      <m:oMath>
        <m:r>
          <m:rPr>
            <m:sty m:val="bi"/>
          </m:rPr>
          <w:rPr>
            <w:rFonts w:ascii="Cambria Math" w:hAnsi="Cambria Math" w:cs="Times New Roman"/>
            <w:sz w:val="24"/>
            <w:szCs w:val="24"/>
          </w:rPr>
          <m:t>d</m:t>
        </m:r>
        <m:r>
          <m:rPr>
            <m:sty m:val="p"/>
          </m:rPr>
          <w:rPr>
            <w:rFonts w:ascii="Cambria Math" w:hAnsi="Cambria Math" w:cs="Times New Roman"/>
            <w:sz w:val="24"/>
            <w:szCs w:val="24"/>
          </w:rPr>
          <m:t>=</m:t>
        </m:r>
        <m:r>
          <m:rPr>
            <m:sty m:val="bi"/>
          </m:rPr>
          <w:rPr>
            <w:rFonts w:ascii="Cambria Math" w:hAnsi="Cambria Math" w:cs="Times New Roman"/>
            <w:sz w:val="24"/>
            <w:szCs w:val="24"/>
          </w:rPr>
          <m:t>0</m:t>
        </m:r>
      </m:oMath>
      <w:r w:rsidRPr="000B3CAB">
        <w:rPr>
          <w:rFonts w:ascii="Times New Roman" w:hAnsi="Times New Roman" w:cs="Times New Roman"/>
          <w:sz w:val="24"/>
          <w:szCs w:val="24"/>
        </w:rPr>
        <w:t xml:space="preserve">, or first enter a tested (T) state before Q if there is a delay between test administration and the test result. Staff in state Q </w:t>
      </w:r>
      <w:r>
        <w:rPr>
          <w:rFonts w:ascii="Times New Roman" w:hAnsi="Times New Roman" w:cs="Times New Roman"/>
          <w:sz w:val="24"/>
          <w:szCs w:val="24"/>
        </w:rPr>
        <w:t>are restricted from working for 10 days</w:t>
      </w:r>
      <w:r w:rsidRPr="000B3CAB">
        <w:rPr>
          <w:rFonts w:ascii="Times New Roman" w:hAnsi="Times New Roman" w:cs="Times New Roman"/>
          <w:sz w:val="24"/>
          <w:szCs w:val="24"/>
        </w:rPr>
        <w:t xml:space="preserve"> </w:t>
      </w:r>
      <w:r>
        <w:rPr>
          <w:rFonts w:ascii="Times New Roman" w:hAnsi="Times New Roman" w:cs="Times New Roman"/>
          <w:sz w:val="24"/>
          <w:szCs w:val="24"/>
        </w:rPr>
        <w:t>(</w:t>
      </w:r>
      <m:oMath>
        <m:r>
          <m:rPr>
            <m:scr m:val="script"/>
            <m:sty m:val="b"/>
          </m:rPr>
          <w:rPr>
            <w:rFonts w:ascii="Cambria Math" w:hAnsi="Cambria Math" w:cs="Times New Roman"/>
            <w:sz w:val="24"/>
            <w:szCs w:val="24"/>
          </w:rPr>
          <m:t>W</m:t>
        </m:r>
        <m:r>
          <m:rPr>
            <m:sty m:val="p"/>
          </m:rPr>
          <w:rPr>
            <w:rFonts w:ascii="Cambria Math" w:hAnsi="Cambria Math" w:cs="Times New Roman"/>
            <w:sz w:val="24"/>
            <w:szCs w:val="24"/>
          </w:rPr>
          <m:t>(</m:t>
        </m:r>
        <m:sSub>
          <m:sSubPr>
            <m:ctrlPr>
              <w:ins w:id="283" w:author="Hoover, Christopher M" w:date="2021-08-19T12:39:00Z">
                <w:rPr>
                  <w:rFonts w:ascii="Cambria Math" w:hAnsi="Cambria Math" w:cs="Times New Roman"/>
                  <w:sz w:val="24"/>
                  <w:szCs w:val="24"/>
                </w:rPr>
              </w:ins>
            </m:ctrlPr>
          </m:sSubPr>
          <m:e>
            <m:r>
              <w:rPr>
                <w:rFonts w:ascii="Cambria Math" w:hAnsi="Cambria Math" w:cs="Times New Roman"/>
                <w:sz w:val="24"/>
                <w:szCs w:val="24"/>
              </w:rPr>
              <m:t>w</m:t>
            </m:r>
          </m:e>
          <m:sub>
            <m:r>
              <w:rPr>
                <w:rFonts w:ascii="Cambria Math" w:hAnsi="Cambria Math" w:cs="Times New Roman"/>
                <w:sz w:val="24"/>
                <w:szCs w:val="24"/>
              </w:rPr>
              <m:t>it</m:t>
            </m:r>
          </m:sub>
        </m:sSub>
        <m:r>
          <m:rPr>
            <m:sty m:val="p"/>
          </m:rPr>
          <w:rPr>
            <w:rFonts w:ascii="Cambria Math" w:hAnsi="Cambria Math" w:cs="Times New Roman"/>
            <w:sz w:val="24"/>
            <w:szCs w:val="24"/>
          </w:rPr>
          <m:t>)=</m:t>
        </m:r>
        <m:r>
          <m:rPr>
            <m:sty m:val="bi"/>
          </m:rPr>
          <w:rPr>
            <w:rFonts w:ascii="Cambria Math" w:hAnsi="Cambria Math" w:cs="Times New Roman"/>
            <w:sz w:val="24"/>
            <w:szCs w:val="24"/>
          </w:rPr>
          <m:t>0</m:t>
        </m:r>
      </m:oMath>
      <w:r w:rsidRPr="000B3CAB">
        <w:rPr>
          <w:rFonts w:ascii="Times New Roman" w:hAnsi="Times New Roman" w:cs="Times New Roman"/>
          <w:sz w:val="24"/>
          <w:szCs w:val="24"/>
        </w:rPr>
        <w:t xml:space="preserve"> for 10 days</w:t>
      </w:r>
      <w:r>
        <w:rPr>
          <w:rFonts w:ascii="Times New Roman" w:hAnsi="Times New Roman" w:cs="Times New Roman"/>
          <w:sz w:val="24"/>
          <w:szCs w:val="24"/>
        </w:rPr>
        <w:t>)</w:t>
      </w:r>
      <w:r w:rsidRPr="000B3CAB">
        <w:rPr>
          <w:rFonts w:ascii="Times New Roman" w:hAnsi="Times New Roman" w:cs="Times New Roman"/>
          <w:sz w:val="24"/>
          <w:szCs w:val="24"/>
        </w:rPr>
        <w:t xml:space="preserve"> and </w:t>
      </w:r>
      <w:r>
        <w:rPr>
          <w:rFonts w:ascii="Times New Roman" w:hAnsi="Times New Roman" w:cs="Times New Roman"/>
          <w:sz w:val="24"/>
          <w:szCs w:val="24"/>
        </w:rPr>
        <w:t xml:space="preserve">are not required to undergo systematic testing for </w:t>
      </w:r>
      <w:r w:rsidRPr="000B3CAB">
        <w:rPr>
          <w:rFonts w:ascii="Times New Roman" w:hAnsi="Times New Roman" w:cs="Times New Roman"/>
          <w:sz w:val="24"/>
          <w:szCs w:val="24"/>
        </w:rPr>
        <w:t xml:space="preserve">90 days following a positive result </w:t>
      </w:r>
      <w:r>
        <w:rPr>
          <w:rFonts w:ascii="Times New Roman" w:hAnsi="Times New Roman" w:cs="Times New Roman"/>
          <w:sz w:val="24"/>
          <w:szCs w:val="24"/>
        </w:rPr>
        <w:t>(</w:t>
      </w:r>
      <m:oMath>
        <m:r>
          <m:rPr>
            <m:scr m:val="script"/>
            <m:sty m:val="b"/>
          </m:rPr>
          <w:rPr>
            <w:rFonts w:ascii="Cambria Math" w:hAnsi="Cambria Math" w:cs="Times New Roman"/>
            <w:sz w:val="24"/>
            <w:szCs w:val="24"/>
          </w:rPr>
          <m:t>T</m:t>
        </m:r>
        <m:r>
          <m:rPr>
            <m:sty m:val="p"/>
          </m:rPr>
          <w:rPr>
            <w:rFonts w:ascii="Cambria Math" w:hAnsi="Cambria Math" w:cs="Times New Roman"/>
            <w:sz w:val="24"/>
            <w:szCs w:val="24"/>
          </w:rPr>
          <m:t>(</m:t>
        </m:r>
        <m:sSub>
          <m:sSubPr>
            <m:ctrlPr>
              <w:ins w:id="284" w:author="Hoover, Christopher M" w:date="2021-08-19T12:39:00Z">
                <w:rPr>
                  <w:rFonts w:ascii="Cambria Math" w:hAnsi="Cambria Math" w:cs="Times New Roman"/>
                  <w:sz w:val="24"/>
                  <w:szCs w:val="24"/>
                </w:rPr>
              </w:ins>
            </m:ctrlPr>
          </m:sSubPr>
          <m:e>
            <m:r>
              <w:rPr>
                <w:rFonts w:ascii="Cambria Math" w:hAnsi="Cambria Math" w:cs="Times New Roman"/>
                <w:sz w:val="24"/>
                <w:szCs w:val="24"/>
              </w:rPr>
              <m:t>w</m:t>
            </m:r>
          </m:e>
          <m:sub>
            <m:r>
              <w:rPr>
                <w:rFonts w:ascii="Cambria Math" w:hAnsi="Cambria Math" w:cs="Times New Roman"/>
                <w:sz w:val="24"/>
                <w:szCs w:val="24"/>
              </w:rPr>
              <m:t>it</m:t>
            </m:r>
          </m:sub>
        </m:sSub>
        <m:r>
          <m:rPr>
            <m:sty m:val="p"/>
          </m:rPr>
          <w:rPr>
            <w:rFonts w:ascii="Cambria Math" w:hAnsi="Cambria Math" w:cs="Times New Roman"/>
            <w:sz w:val="24"/>
            <w:szCs w:val="24"/>
          </w:rPr>
          <m:t>)=</m:t>
        </m:r>
        <m:r>
          <m:rPr>
            <m:sty m:val="bi"/>
          </m:rPr>
          <w:rPr>
            <w:rFonts w:ascii="Cambria Math" w:hAnsi="Cambria Math" w:cs="Times New Roman"/>
            <w:sz w:val="24"/>
            <w:szCs w:val="24"/>
          </w:rPr>
          <m:t>0</m:t>
        </m:r>
      </m:oMath>
      <w:r w:rsidRPr="000B3CAB">
        <w:rPr>
          <w:rFonts w:ascii="Times New Roman" w:hAnsi="Times New Roman" w:cs="Times New Roman"/>
          <w:sz w:val="24"/>
          <w:szCs w:val="24"/>
        </w:rPr>
        <w:t xml:space="preserve"> for 90 days</w:t>
      </w:r>
      <w:r>
        <w:rPr>
          <w:rFonts w:ascii="Times New Roman" w:hAnsi="Times New Roman" w:cs="Times New Roman"/>
          <w:sz w:val="24"/>
          <w:szCs w:val="24"/>
        </w:rPr>
        <w:t>)</w:t>
      </w:r>
      <w:r w:rsidRPr="000B3CAB">
        <w:rPr>
          <w:rFonts w:ascii="Times New Roman" w:hAnsi="Times New Roman" w:cs="Times New Roman"/>
          <w:sz w:val="24"/>
          <w:szCs w:val="24"/>
        </w:rPr>
        <w:t>.</w:t>
      </w:r>
      <w:ins w:id="285" w:author="Hoover, Christopher M" w:date="2021-08-19T10:44:00Z">
        <w:r w:rsidR="00B34B40">
          <w:rPr>
            <w:rFonts w:ascii="Times New Roman" w:hAnsi="Times New Roman" w:cs="Times New Roman"/>
            <w:sz w:val="24"/>
            <w:szCs w:val="24"/>
          </w:rPr>
          <w:t xml:space="preserve"> </w:t>
        </w:r>
      </w:ins>
    </w:p>
    <w:p w14:paraId="7CF7EF0E" w14:textId="77777777" w:rsidR="00603C0F" w:rsidRPr="000B3CAB" w:rsidRDefault="00603C0F" w:rsidP="00603C0F">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 xml:space="preserve">Assuming constant </w:t>
      </w:r>
      <m:oMath>
        <m:r>
          <m:rPr>
            <m:scr m:val="script"/>
            <m:sty m:val="b"/>
          </m:rPr>
          <w:rPr>
            <w:rFonts w:ascii="Cambria Math" w:hAnsi="Cambria Math" w:cs="Times New Roman"/>
            <w:sz w:val="24"/>
            <w:szCs w:val="24"/>
          </w:rPr>
          <m:t>R</m:t>
        </m:r>
      </m:oMath>
      <w:r w:rsidRPr="000B3CAB">
        <w:rPr>
          <w:rFonts w:ascii="Times New Roman" w:hAnsi="Times New Roman" w:cs="Times New Roman"/>
          <w:sz w:val="24"/>
          <w:szCs w:val="24"/>
        </w:rPr>
        <w:t xml:space="preserve"> across all individuals, the expected number of cases produced in the facility on day </w:t>
      </w:r>
      <m:oMath>
        <m:r>
          <m:rPr>
            <m:sty m:val="bi"/>
          </m:rPr>
          <w:rPr>
            <w:rFonts w:ascii="Cambria Math" w:hAnsi="Cambria Math" w:cs="Times New Roman"/>
            <w:sz w:val="24"/>
            <w:szCs w:val="24"/>
          </w:rPr>
          <m:t>t</m:t>
        </m:r>
      </m:oMath>
      <w:r w:rsidRPr="000B3CAB">
        <w:rPr>
          <w:rFonts w:ascii="Times New Roman" w:hAnsi="Times New Roman" w:cs="Times New Roman"/>
          <w:sz w:val="24"/>
          <w:szCs w:val="24"/>
        </w:rPr>
        <w:t xml:space="preserve"> by individual </w:t>
      </w:r>
      <m:oMath>
        <m:r>
          <m:rPr>
            <m:sty m:val="bi"/>
          </m:rPr>
          <w:rPr>
            <w:rFonts w:ascii="Cambria Math" w:hAnsi="Cambria Math" w:cs="Times New Roman"/>
            <w:sz w:val="24"/>
            <w:szCs w:val="24"/>
          </w:rPr>
          <m:t>i</m:t>
        </m:r>
      </m:oMath>
      <w:r w:rsidRPr="000B3CAB">
        <w:rPr>
          <w:rFonts w:ascii="Times New Roman" w:hAnsi="Times New Roman" w:cs="Times New Roman"/>
          <w:sz w:val="24"/>
          <w:szCs w:val="24"/>
        </w:rPr>
        <w:t xml:space="preserve"> is </w:t>
      </w:r>
      <m:oMath>
        <m:sSub>
          <m:sSubPr>
            <m:ctrlPr>
              <w:ins w:id="286" w:author="Hoover, Christopher M" w:date="2021-08-19T12:39:00Z">
                <w:rPr>
                  <w:rFonts w:ascii="Cambria Math" w:hAnsi="Cambria Math" w:cs="Times New Roman"/>
                  <w:sz w:val="24"/>
                  <w:szCs w:val="24"/>
                </w:rPr>
              </w:ins>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it</m:t>
            </m:r>
          </m:sub>
        </m:sSub>
        <m:r>
          <m:rPr>
            <m:sty m:val="p"/>
          </m:rPr>
          <w:rPr>
            <w:rFonts w:ascii="Cambria Math" w:hAnsi="Cambria Math" w:cs="Times New Roman"/>
            <w:sz w:val="24"/>
            <w:szCs w:val="24"/>
          </w:rPr>
          <m:t>=</m:t>
        </m:r>
        <m:r>
          <m:rPr>
            <m:scr m:val="script"/>
            <m:sty m:val="b"/>
          </m:rPr>
          <w:rPr>
            <w:rFonts w:ascii="Cambria Math" w:hAnsi="Cambria Math" w:cs="Times New Roman"/>
            <w:sz w:val="24"/>
            <w:szCs w:val="24"/>
          </w:rPr>
          <m:t>R</m:t>
        </m:r>
        <m:sSub>
          <m:sSubPr>
            <m:ctrlPr>
              <w:ins w:id="287" w:author="Hoover, Christopher M" w:date="2021-08-19T12:39:00Z">
                <w:rPr>
                  <w:rFonts w:ascii="Cambria Math" w:hAnsi="Cambria Math" w:cs="Times New Roman"/>
                  <w:sz w:val="24"/>
                  <w:szCs w:val="24"/>
                </w:rPr>
              </w:ins>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it</m:t>
            </m:r>
          </m:sub>
        </m:sSub>
        <m:r>
          <m:rPr>
            <m:scr m:val="script"/>
            <m:sty m:val="b"/>
          </m:rPr>
          <w:rPr>
            <w:rFonts w:ascii="Cambria Math" w:hAnsi="Cambria Math" w:cs="Times New Roman"/>
            <w:sz w:val="24"/>
            <w:szCs w:val="24"/>
          </w:rPr>
          <m:t>W</m:t>
        </m:r>
        <m:r>
          <m:rPr>
            <m:sty m:val="p"/>
          </m:rPr>
          <w:rPr>
            <w:rFonts w:ascii="Cambria Math" w:hAnsi="Cambria Math" w:cs="Times New Roman"/>
            <w:sz w:val="24"/>
            <w:szCs w:val="24"/>
          </w:rPr>
          <m:t>(</m:t>
        </m:r>
        <m:sSub>
          <m:sSubPr>
            <m:ctrlPr>
              <w:ins w:id="288" w:author="Hoover, Christopher M" w:date="2021-08-19T12:39:00Z">
                <w:rPr>
                  <w:rFonts w:ascii="Cambria Math" w:hAnsi="Cambria Math" w:cs="Times New Roman"/>
                  <w:sz w:val="24"/>
                  <w:szCs w:val="24"/>
                </w:rPr>
              </w:ins>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it</m:t>
            </m:r>
          </m:sub>
        </m:sSub>
        <m:r>
          <m:rPr>
            <m:sty m:val="p"/>
          </m:rPr>
          <w:rPr>
            <w:rFonts w:ascii="Cambria Math" w:hAnsi="Cambria Math" w:cs="Times New Roman"/>
            <w:sz w:val="24"/>
            <w:szCs w:val="24"/>
          </w:rPr>
          <m:t>)</m:t>
        </m:r>
      </m:oMath>
      <w:r w:rsidRPr="000B3CAB">
        <w:rPr>
          <w:rFonts w:ascii="Times New Roman" w:hAnsi="Times New Roman" w:cs="Times New Roman"/>
          <w:sz w:val="24"/>
          <w:szCs w:val="24"/>
        </w:rPr>
        <w:t xml:space="preserve">. Staff may acquire infection from the </w:t>
      </w:r>
      <w:r w:rsidRPr="000B3CAB">
        <w:rPr>
          <w:rFonts w:ascii="Times New Roman" w:hAnsi="Times New Roman" w:cs="Times New Roman"/>
          <w:sz w:val="24"/>
          <w:szCs w:val="24"/>
        </w:rPr>
        <w:lastRenderedPageBreak/>
        <w:t xml:space="preserve">community </w:t>
      </w:r>
      <w:r>
        <w:rPr>
          <w:rFonts w:ascii="Times New Roman" w:hAnsi="Times New Roman" w:cs="Times New Roman"/>
          <w:sz w:val="24"/>
          <w:szCs w:val="24"/>
        </w:rPr>
        <w:t>according to the community prevalence when they are not working (</w:t>
      </w:r>
      <m:oMath>
        <m:r>
          <m:rPr>
            <m:scr m:val="script"/>
            <m:sty m:val="b"/>
          </m:rPr>
          <w:rPr>
            <w:rFonts w:ascii="Cambria Math" w:hAnsi="Cambria Math" w:cs="Times New Roman"/>
            <w:sz w:val="24"/>
            <w:szCs w:val="24"/>
          </w:rPr>
          <m:t>W</m:t>
        </m:r>
        <m:d>
          <m:dPr>
            <m:ctrlPr>
              <w:ins w:id="289" w:author="Hoover, Christopher M" w:date="2021-08-19T12:39:00Z">
                <w:rPr>
                  <w:rFonts w:ascii="Cambria Math" w:hAnsi="Cambria Math" w:cs="Times New Roman"/>
                  <w:sz w:val="24"/>
                  <w:szCs w:val="24"/>
                </w:rPr>
              </w:ins>
            </m:ctrlPr>
          </m:dPr>
          <m:e>
            <m:sSub>
              <m:sSubPr>
                <m:ctrlPr>
                  <w:ins w:id="290" w:author="Hoover, Christopher M" w:date="2021-08-19T12:39:00Z">
                    <w:rPr>
                      <w:rFonts w:ascii="Cambria Math" w:hAnsi="Cambria Math" w:cs="Times New Roman"/>
                      <w:sz w:val="24"/>
                      <w:szCs w:val="24"/>
                    </w:rPr>
                  </w:ins>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it</m:t>
                </m:r>
              </m:sub>
            </m:sSub>
          </m:e>
        </m:d>
        <m:r>
          <m:rPr>
            <m:sty m:val="p"/>
          </m:rPr>
          <w:rPr>
            <w:rFonts w:ascii="Cambria Math" w:hAnsi="Cambria Math" w:cs="Times New Roman"/>
            <w:sz w:val="24"/>
            <w:szCs w:val="24"/>
          </w:rPr>
          <m:t>=0</m:t>
        </m:r>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or from fellow staff while working (</w:t>
      </w:r>
      <m:oMath>
        <m:r>
          <m:rPr>
            <m:scr m:val="script"/>
            <m:sty m:val="b"/>
          </m:rPr>
          <w:rPr>
            <w:rFonts w:ascii="Cambria Math" w:hAnsi="Cambria Math" w:cs="Times New Roman"/>
            <w:sz w:val="24"/>
            <w:szCs w:val="24"/>
          </w:rPr>
          <m:t>W</m:t>
        </m:r>
        <m:d>
          <m:dPr>
            <m:ctrlPr>
              <w:ins w:id="291" w:author="Hoover, Christopher M" w:date="2021-08-19T12:39:00Z">
                <w:rPr>
                  <w:rFonts w:ascii="Cambria Math" w:hAnsi="Cambria Math" w:cs="Times New Roman"/>
                  <w:sz w:val="24"/>
                  <w:szCs w:val="24"/>
                </w:rPr>
              </w:ins>
            </m:ctrlPr>
          </m:dPr>
          <m:e>
            <m:sSub>
              <m:sSubPr>
                <m:ctrlPr>
                  <w:ins w:id="292" w:author="Hoover, Christopher M" w:date="2021-08-19T12:39:00Z">
                    <w:rPr>
                      <w:rFonts w:ascii="Cambria Math" w:hAnsi="Cambria Math" w:cs="Times New Roman"/>
                      <w:sz w:val="24"/>
                      <w:szCs w:val="24"/>
                    </w:rPr>
                  </w:ins>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it</m:t>
                </m:r>
              </m:sub>
            </m:sSub>
          </m:e>
        </m:d>
        <m:r>
          <m:rPr>
            <m:sty m:val="p"/>
          </m:rPr>
          <w:rPr>
            <w:rFonts w:ascii="Cambria Math" w:hAnsi="Cambria Math" w:cs="Times New Roman"/>
            <w:sz w:val="24"/>
            <w:szCs w:val="24"/>
          </w:rPr>
          <m:t>=1</m:t>
        </m:r>
      </m:oMath>
      <w:r>
        <w:rPr>
          <w:rFonts w:ascii="Times New Roman" w:hAnsi="Times New Roman" w:cs="Times New Roman"/>
          <w:sz w:val="24"/>
          <w:szCs w:val="24"/>
        </w:rPr>
        <w:t xml:space="preserve">) where the force of infection is </w:t>
      </w:r>
      <m:oMath>
        <m:sSubSup>
          <m:sSubSupPr>
            <m:ctrlPr>
              <w:ins w:id="293" w:author="Hoover, Christopher M" w:date="2021-08-19T12:39:00Z">
                <w:rPr>
                  <w:rFonts w:ascii="Cambria Math" w:hAnsi="Cambria Math" w:cs="Times New Roman"/>
                  <w:sz w:val="24"/>
                  <w:szCs w:val="24"/>
                </w:rPr>
              </w:ins>
            </m:ctrlPr>
          </m:sSubSupPr>
          <m:e>
            <m:r>
              <m:rPr>
                <m:sty m:val="bi"/>
              </m:rPr>
              <w:rPr>
                <w:rFonts w:ascii="Cambria Math" w:hAnsi="Cambria Math" w:cs="Times New Roman"/>
                <w:sz w:val="24"/>
                <w:szCs w:val="24"/>
              </w:rPr>
              <m:t>λ</m:t>
            </m:r>
          </m:e>
          <m:sub>
            <m:r>
              <m:rPr>
                <m:sty m:val="bi"/>
              </m:rPr>
              <w:rPr>
                <w:rFonts w:ascii="Cambria Math" w:hAnsi="Cambria Math" w:cs="Times New Roman"/>
                <w:sz w:val="24"/>
                <w:szCs w:val="24"/>
              </w:rPr>
              <m:t>it</m:t>
            </m:r>
          </m:sub>
          <m:sup>
            <m:r>
              <m:rPr>
                <m:sty m:val="bi"/>
              </m:rPr>
              <w:rPr>
                <w:rFonts w:ascii="Cambria Math" w:hAnsi="Cambria Math" w:cs="Times New Roman"/>
                <w:sz w:val="24"/>
                <w:szCs w:val="24"/>
              </w:rPr>
              <m:t>work</m:t>
            </m:r>
          </m:sup>
        </m:sSubSup>
        <m:r>
          <m:rPr>
            <m:sty m:val="p"/>
          </m:rPr>
          <w:rPr>
            <w:rFonts w:ascii="Cambria Math" w:hAnsi="Cambria Math" w:cs="Times New Roman"/>
            <w:sz w:val="24"/>
            <w:szCs w:val="24"/>
          </w:rPr>
          <m:t>=</m:t>
        </m:r>
        <m:f>
          <m:fPr>
            <m:ctrlPr>
              <w:ins w:id="294" w:author="Hoover, Christopher M" w:date="2021-08-19T12:39:00Z">
                <w:rPr>
                  <w:rFonts w:ascii="Cambria Math" w:hAnsi="Cambria Math" w:cs="Times New Roman"/>
                  <w:sz w:val="24"/>
                  <w:szCs w:val="24"/>
                </w:rPr>
              </w:ins>
            </m:ctrlPr>
          </m:fPr>
          <m:num>
            <m:nary>
              <m:naryPr>
                <m:chr m:val="∑"/>
                <m:limLoc m:val="undOvr"/>
                <m:ctrlPr>
                  <w:ins w:id="295" w:author="Hoover, Christopher M" w:date="2021-08-19T12:39:00Z">
                    <w:rPr>
                      <w:rFonts w:ascii="Cambria Math" w:hAnsi="Cambria Math" w:cs="Times New Roman"/>
                      <w:sz w:val="24"/>
                      <w:szCs w:val="24"/>
                    </w:rPr>
                  </w:ins>
                </m:ctrlPr>
              </m:naryPr>
              <m:sub>
                <m:r>
                  <m:rPr>
                    <m:sty m:val="bi"/>
                  </m:rPr>
                  <w:rPr>
                    <w:rFonts w:ascii="Cambria Math" w:hAnsi="Cambria Math" w:cs="Times New Roman"/>
                    <w:sz w:val="24"/>
                    <w:szCs w:val="24"/>
                  </w:rPr>
                  <m:t>i</m:t>
                </m:r>
                <m:r>
                  <m:rPr>
                    <m:sty m:val="p"/>
                  </m:rPr>
                  <w:rPr>
                    <w:rFonts w:ascii="Cambria Math" w:hAnsi="Cambria Math" w:cs="Times New Roman"/>
                    <w:sz w:val="24"/>
                    <w:szCs w:val="24"/>
                  </w:rPr>
                  <m:t>=</m:t>
                </m:r>
                <m:r>
                  <m:rPr>
                    <m:sty m:val="bi"/>
                  </m:rPr>
                  <w:rPr>
                    <w:rFonts w:ascii="Cambria Math" w:hAnsi="Cambria Math" w:cs="Times New Roman"/>
                    <w:sz w:val="24"/>
                    <w:szCs w:val="24"/>
                  </w:rPr>
                  <m:t>1</m:t>
                </m:r>
              </m:sub>
              <m:sup>
                <m:r>
                  <m:rPr>
                    <m:sty m:val="bi"/>
                  </m:rPr>
                  <w:rPr>
                    <w:rFonts w:ascii="Cambria Math" w:hAnsi="Cambria Math" w:cs="Times New Roman"/>
                    <w:sz w:val="24"/>
                    <w:szCs w:val="24"/>
                  </w:rPr>
                  <m:t>n</m:t>
                </m:r>
              </m:sup>
              <m:e>
                <m:sSub>
                  <m:sSubPr>
                    <m:ctrlPr>
                      <w:ins w:id="296" w:author="Hoover, Christopher M" w:date="2021-08-19T12:39:00Z">
                        <w:rPr>
                          <w:rFonts w:ascii="Cambria Math" w:hAnsi="Cambria Math" w:cs="Times New Roman"/>
                          <w:sz w:val="24"/>
                          <w:szCs w:val="24"/>
                        </w:rPr>
                      </w:ins>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it</m:t>
                    </m:r>
                  </m:sub>
                </m:sSub>
              </m:e>
            </m:nary>
          </m:num>
          <m:den>
            <m:r>
              <m:rPr>
                <m:sty m:val="bi"/>
              </m:rPr>
              <w:rPr>
                <w:rFonts w:ascii="Cambria Math" w:hAnsi="Cambria Math" w:cs="Times New Roman"/>
                <w:sz w:val="24"/>
                <w:szCs w:val="24"/>
              </w:rPr>
              <m:t>n</m:t>
            </m:r>
          </m:den>
        </m:f>
      </m:oMath>
      <w:r w:rsidRPr="000B3CAB">
        <w:rPr>
          <w:rFonts w:ascii="Times New Roman" w:hAnsi="Times New Roman" w:cs="Times New Roman"/>
          <w:sz w:val="24"/>
          <w:szCs w:val="24"/>
        </w:rPr>
        <w:t xml:space="preserve">. The expected number of infections in the facility generated by staff is estimated from each simulation as: </w:t>
      </w:r>
      <m:oMath>
        <m:sSubSup>
          <m:sSubSupPr>
            <m:ctrlPr>
              <w:ins w:id="297" w:author="Hoover, Christopher M" w:date="2021-08-19T12:39:00Z">
                <w:rPr>
                  <w:rFonts w:ascii="Cambria Math" w:hAnsi="Cambria Math" w:cs="Times New Roman"/>
                  <w:sz w:val="24"/>
                  <w:szCs w:val="24"/>
                </w:rPr>
              </w:ins>
            </m:ctrlPr>
          </m:sSubSupPr>
          <m:e>
            <m:r>
              <m:rPr>
                <m:scr m:val="script"/>
                <m:sty m:val="b"/>
              </m:rPr>
              <w:rPr>
                <w:rFonts w:ascii="Cambria Math" w:hAnsi="Cambria Math" w:cs="Times New Roman"/>
                <w:sz w:val="24"/>
                <w:szCs w:val="24"/>
              </w:rPr>
              <m:t>I</m:t>
            </m:r>
          </m:e>
          <m:sub>
            <m:r>
              <m:rPr>
                <m:sty m:val="bi"/>
              </m:rPr>
              <w:rPr>
                <w:rFonts w:ascii="Cambria Math" w:hAnsi="Cambria Math" w:cs="Times New Roman"/>
                <w:sz w:val="24"/>
                <w:szCs w:val="24"/>
              </w:rPr>
              <m:t>sim</m:t>
            </m:r>
          </m:sub>
          <m:sup>
            <m:r>
              <m:rPr>
                <m:sty m:val="bi"/>
              </m:rPr>
              <w:rPr>
                <w:rFonts w:ascii="Cambria Math" w:hAnsi="Cambria Math" w:cs="Times New Roman"/>
                <w:sz w:val="24"/>
                <w:szCs w:val="24"/>
              </w:rPr>
              <m:t>tot</m:t>
            </m:r>
          </m:sup>
        </m:sSubSup>
        <m:r>
          <m:rPr>
            <m:sty m:val="p"/>
          </m:rPr>
          <w:rPr>
            <w:rFonts w:ascii="Cambria Math" w:hAnsi="Cambria Math" w:cs="Times New Roman"/>
            <w:sz w:val="24"/>
            <w:szCs w:val="24"/>
          </w:rPr>
          <m:t>=</m:t>
        </m:r>
        <m:nary>
          <m:naryPr>
            <m:chr m:val="∑"/>
            <m:limLoc m:val="undOvr"/>
            <m:ctrlPr>
              <w:ins w:id="298" w:author="Hoover, Christopher M" w:date="2021-08-19T12:39:00Z">
                <w:rPr>
                  <w:rFonts w:ascii="Cambria Math" w:hAnsi="Cambria Math" w:cs="Times New Roman"/>
                  <w:sz w:val="24"/>
                  <w:szCs w:val="24"/>
                </w:rPr>
              </w:ins>
            </m:ctrlPr>
          </m:naryPr>
          <m:sub>
            <m:r>
              <m:rPr>
                <m:sty m:val="bi"/>
              </m:rPr>
              <w:rPr>
                <w:rFonts w:ascii="Cambria Math" w:hAnsi="Cambria Math" w:cs="Times New Roman"/>
                <w:sz w:val="24"/>
                <w:szCs w:val="24"/>
              </w:rPr>
              <m:t>t</m:t>
            </m:r>
            <m:r>
              <m:rPr>
                <m:sty m:val="p"/>
              </m:rPr>
              <w:rPr>
                <w:rFonts w:ascii="Cambria Math" w:hAnsi="Cambria Math" w:cs="Times New Roman"/>
                <w:sz w:val="24"/>
                <w:szCs w:val="24"/>
              </w:rPr>
              <m:t>=</m:t>
            </m:r>
            <m:r>
              <m:rPr>
                <m:sty m:val="bi"/>
              </m:rPr>
              <w:rPr>
                <w:rFonts w:ascii="Cambria Math" w:hAnsi="Cambria Math" w:cs="Times New Roman"/>
                <w:sz w:val="24"/>
                <w:szCs w:val="24"/>
              </w:rPr>
              <m:t>1</m:t>
            </m:r>
          </m:sub>
          <m:sup>
            <m:sSub>
              <m:sSubPr>
                <m:ctrlPr>
                  <w:ins w:id="299" w:author="Hoover, Christopher M" w:date="2021-08-19T12:39:00Z">
                    <w:rPr>
                      <w:rFonts w:ascii="Cambria Math" w:hAnsi="Cambria Math" w:cs="Times New Roman"/>
                      <w:sz w:val="24"/>
                      <w:szCs w:val="24"/>
                    </w:rPr>
                  </w:ins>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sim</m:t>
                </m:r>
              </m:sub>
            </m:sSub>
          </m:sup>
          <m:e>
            <m:nary>
              <m:naryPr>
                <m:chr m:val="∑"/>
                <m:limLoc m:val="undOvr"/>
                <m:ctrlPr>
                  <w:ins w:id="300" w:author="Hoover, Christopher M" w:date="2021-08-19T12:39:00Z">
                    <w:rPr>
                      <w:rFonts w:ascii="Cambria Math" w:hAnsi="Cambria Math" w:cs="Times New Roman"/>
                      <w:sz w:val="24"/>
                      <w:szCs w:val="24"/>
                    </w:rPr>
                  </w:ins>
                </m:ctrlPr>
              </m:naryPr>
              <m:sub>
                <m:r>
                  <m:rPr>
                    <m:sty m:val="bi"/>
                  </m:rPr>
                  <w:rPr>
                    <w:rFonts w:ascii="Cambria Math" w:hAnsi="Cambria Math" w:cs="Times New Roman"/>
                    <w:sz w:val="24"/>
                    <w:szCs w:val="24"/>
                  </w:rPr>
                  <m:t>i</m:t>
                </m:r>
                <m:r>
                  <m:rPr>
                    <m:sty m:val="p"/>
                  </m:rPr>
                  <w:rPr>
                    <w:rFonts w:ascii="Cambria Math" w:hAnsi="Cambria Math" w:cs="Times New Roman"/>
                    <w:sz w:val="24"/>
                    <w:szCs w:val="24"/>
                  </w:rPr>
                  <m:t>=</m:t>
                </m:r>
                <m:r>
                  <m:rPr>
                    <m:sty m:val="bi"/>
                  </m:rPr>
                  <w:rPr>
                    <w:rFonts w:ascii="Cambria Math" w:hAnsi="Cambria Math" w:cs="Times New Roman"/>
                    <w:sz w:val="24"/>
                    <w:szCs w:val="24"/>
                  </w:rPr>
                  <m:t>1</m:t>
                </m:r>
              </m:sub>
              <m:sup>
                <m:r>
                  <m:rPr>
                    <m:sty m:val="bi"/>
                  </m:rPr>
                  <w:rPr>
                    <w:rFonts w:ascii="Cambria Math" w:hAnsi="Cambria Math" w:cs="Times New Roman"/>
                    <w:sz w:val="24"/>
                    <w:szCs w:val="24"/>
                  </w:rPr>
                  <m:t>n</m:t>
                </m:r>
              </m:sup>
              <m:e>
                <m:r>
                  <m:rPr>
                    <m:scr m:val="script"/>
                    <m:sty m:val="b"/>
                  </m:rPr>
                  <w:rPr>
                    <w:rFonts w:ascii="Cambria Math" w:hAnsi="Cambria Math" w:cs="Times New Roman"/>
                    <w:sz w:val="24"/>
                    <w:szCs w:val="24"/>
                  </w:rPr>
                  <m:t>W</m:t>
                </m:r>
              </m:e>
            </m:nary>
          </m:e>
        </m:nary>
        <m:r>
          <m:rPr>
            <m:sty m:val="p"/>
          </m:rPr>
          <w:rPr>
            <w:rFonts w:ascii="Cambria Math" w:hAnsi="Cambria Math" w:cs="Times New Roman"/>
            <w:sz w:val="24"/>
            <w:szCs w:val="24"/>
          </w:rPr>
          <m:t>(</m:t>
        </m:r>
        <m:sSub>
          <m:sSubPr>
            <m:ctrlPr>
              <w:ins w:id="301" w:author="Hoover, Christopher M" w:date="2021-08-19T12:39:00Z">
                <w:rPr>
                  <w:rFonts w:ascii="Cambria Math" w:hAnsi="Cambria Math" w:cs="Times New Roman"/>
                  <w:sz w:val="24"/>
                  <w:szCs w:val="24"/>
                </w:rPr>
              </w:ins>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it</m:t>
            </m:r>
          </m:sub>
        </m:sSub>
        <m:r>
          <m:rPr>
            <m:sty m:val="p"/>
          </m:rPr>
          <w:rPr>
            <w:rFonts w:ascii="Cambria Math" w:hAnsi="Cambria Math" w:cs="Times New Roman"/>
            <w:sz w:val="24"/>
            <w:szCs w:val="24"/>
          </w:rPr>
          <m:t>)</m:t>
        </m:r>
        <m:sSub>
          <m:sSubPr>
            <m:ctrlPr>
              <w:ins w:id="302" w:author="Hoover, Christopher M" w:date="2021-08-19T12:39:00Z">
                <w:rPr>
                  <w:rFonts w:ascii="Cambria Math" w:hAnsi="Cambria Math" w:cs="Times New Roman"/>
                  <w:sz w:val="24"/>
                  <w:szCs w:val="24"/>
                </w:rPr>
              </w:ins>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it</m:t>
            </m:r>
          </m:sub>
        </m:sSub>
      </m:oMath>
      <w:r w:rsidRPr="000B3CAB">
        <w:rPr>
          <w:rFonts w:ascii="Times New Roman" w:hAnsi="Times New Roman" w:cs="Times New Roman"/>
          <w:sz w:val="24"/>
          <w:szCs w:val="24"/>
        </w:rPr>
        <w:t>.</w:t>
      </w:r>
    </w:p>
    <w:p w14:paraId="4E9AEB04" w14:textId="77777777" w:rsidR="00603C0F" w:rsidRPr="000B3CAB" w:rsidRDefault="00603C0F" w:rsidP="00603C0F">
      <w:pPr>
        <w:pStyle w:val="Heading3"/>
        <w:spacing w:line="480" w:lineRule="auto"/>
        <w:rPr>
          <w:rFonts w:ascii="Times New Roman" w:eastAsia="Times New Roman" w:hAnsi="Times New Roman" w:cs="Times New Roman"/>
          <w:sz w:val="24"/>
        </w:rPr>
      </w:pPr>
      <w:bookmarkStart w:id="303" w:name="staffing-and-testing-strategies"/>
      <w:bookmarkEnd w:id="261"/>
      <w:r w:rsidRPr="000B3CAB">
        <w:rPr>
          <w:rFonts w:ascii="Times New Roman" w:eastAsia="Times New Roman" w:hAnsi="Times New Roman" w:cs="Times New Roman"/>
          <w:sz w:val="24"/>
        </w:rPr>
        <w:t>Staffing and testing strategies</w:t>
      </w:r>
    </w:p>
    <w:p w14:paraId="634E469B" w14:textId="4950BFD3" w:rsidR="008A0303" w:rsidRDefault="008A0303" w:rsidP="008A0303">
      <w:pPr>
        <w:spacing w:line="480" w:lineRule="auto"/>
        <w:ind w:firstLine="720"/>
        <w:rPr>
          <w:rFonts w:ascii="Times New Roman" w:hAnsi="Times New Roman" w:cs="Times New Roman"/>
          <w:sz w:val="24"/>
          <w:szCs w:val="24"/>
        </w:rPr>
      </w:pPr>
      <w:r w:rsidRPr="008A0303">
        <w:rPr>
          <w:rFonts w:ascii="Times New Roman" w:hAnsi="Times New Roman" w:cs="Times New Roman"/>
          <w:sz w:val="24"/>
          <w:szCs w:val="24"/>
        </w:rPr>
        <w:t xml:space="preserve">CDCR collects operations records </w:t>
      </w:r>
      <w:r>
        <w:rPr>
          <w:rFonts w:ascii="Times New Roman" w:hAnsi="Times New Roman" w:cs="Times New Roman"/>
          <w:sz w:val="24"/>
          <w:szCs w:val="24"/>
        </w:rPr>
        <w:t xml:space="preserve">for custody staff </w:t>
      </w:r>
      <w:r w:rsidRPr="008A0303">
        <w:rPr>
          <w:rFonts w:ascii="Times New Roman" w:hAnsi="Times New Roman" w:cs="Times New Roman"/>
          <w:sz w:val="24"/>
          <w:szCs w:val="24"/>
        </w:rPr>
        <w:t>including information on workdays (e.g., Mon-Thurs), work shifts (e.g., morning, evening, night), and SARS-CoV</w:t>
      </w:r>
      <w:ins w:id="304" w:author="Zhao, Guixiang (Grace) (CDC/ONDIEH/NCCDPHP)" w:date="2021-08-17T16:26:00Z">
        <w:r w:rsidR="00E82087">
          <w:rPr>
            <w:rFonts w:ascii="Times New Roman" w:hAnsi="Times New Roman" w:cs="Times New Roman"/>
            <w:sz w:val="24"/>
            <w:szCs w:val="24"/>
          </w:rPr>
          <w:t>-</w:t>
        </w:r>
      </w:ins>
      <w:r w:rsidRPr="008A0303">
        <w:rPr>
          <w:rFonts w:ascii="Times New Roman" w:hAnsi="Times New Roman" w:cs="Times New Roman"/>
          <w:sz w:val="24"/>
          <w:szCs w:val="24"/>
        </w:rPr>
        <w:t xml:space="preserve">2 testing schedules. We use this information to generate a realistic representation of staff working schedules in model simulations by sampling from </w:t>
      </w:r>
      <w:r w:rsidR="002270DA">
        <w:rPr>
          <w:rFonts w:ascii="Times New Roman" w:hAnsi="Times New Roman" w:cs="Times New Roman"/>
          <w:sz w:val="24"/>
          <w:szCs w:val="24"/>
        </w:rPr>
        <w:t xml:space="preserve">standard </w:t>
      </w:r>
      <w:r w:rsidRPr="008A0303">
        <w:rPr>
          <w:rFonts w:ascii="Times New Roman" w:hAnsi="Times New Roman" w:cs="Times New Roman"/>
          <w:sz w:val="24"/>
          <w:szCs w:val="24"/>
        </w:rPr>
        <w:t xml:space="preserve">work schedules </w:t>
      </w:r>
      <w:r w:rsidR="002270DA">
        <w:rPr>
          <w:rFonts w:ascii="Times New Roman" w:hAnsi="Times New Roman" w:cs="Times New Roman"/>
          <w:sz w:val="24"/>
          <w:szCs w:val="24"/>
        </w:rPr>
        <w:t>identified</w:t>
      </w:r>
      <w:r w:rsidRPr="008A0303">
        <w:rPr>
          <w:rFonts w:ascii="Times New Roman" w:hAnsi="Times New Roman" w:cs="Times New Roman"/>
          <w:sz w:val="24"/>
          <w:szCs w:val="24"/>
        </w:rPr>
        <w:t xml:space="preserve"> among </w:t>
      </w:r>
      <w:del w:id="305" w:author="Hoover, Christopher M" w:date="2021-08-19T11:25:00Z">
        <w:r w:rsidRPr="008A0303" w:rsidDel="0030183D">
          <w:rPr>
            <w:rFonts w:ascii="Times New Roman" w:hAnsi="Times New Roman" w:cs="Times New Roman"/>
            <w:sz w:val="24"/>
            <w:szCs w:val="24"/>
          </w:rPr>
          <w:delText xml:space="preserve">CDCR </w:delText>
        </w:r>
      </w:del>
      <w:r w:rsidRPr="008A0303">
        <w:rPr>
          <w:rFonts w:ascii="Times New Roman" w:hAnsi="Times New Roman" w:cs="Times New Roman"/>
          <w:sz w:val="24"/>
          <w:szCs w:val="24"/>
        </w:rPr>
        <w:t>custody staff</w:t>
      </w:r>
      <w:r w:rsidR="002270DA">
        <w:rPr>
          <w:rFonts w:ascii="Times New Roman" w:hAnsi="Times New Roman" w:cs="Times New Roman"/>
          <w:sz w:val="24"/>
          <w:szCs w:val="24"/>
        </w:rPr>
        <w:t xml:space="preserve"> using K-means clustering</w:t>
      </w:r>
      <w:r w:rsidRPr="008A0303">
        <w:rPr>
          <w:rFonts w:ascii="Times New Roman" w:hAnsi="Times New Roman" w:cs="Times New Roman"/>
          <w:sz w:val="24"/>
          <w:szCs w:val="24"/>
        </w:rPr>
        <w:t>.</w:t>
      </w:r>
    </w:p>
    <w:p w14:paraId="46D3DF5C" w14:textId="06672FFD" w:rsidR="008A0303" w:rsidRPr="008A0303" w:rsidRDefault="008A0303" w:rsidP="008A0303">
      <w:pPr>
        <w:spacing w:line="480" w:lineRule="auto"/>
        <w:ind w:firstLine="720"/>
        <w:rPr>
          <w:rFonts w:ascii="Times New Roman" w:hAnsi="Times New Roman" w:cs="Times New Roman"/>
          <w:sz w:val="24"/>
          <w:szCs w:val="24"/>
        </w:rPr>
      </w:pPr>
      <w:r w:rsidRPr="008A0303">
        <w:rPr>
          <w:rFonts w:ascii="Times New Roman" w:hAnsi="Times New Roman" w:cs="Times New Roman"/>
          <w:sz w:val="24"/>
          <w:szCs w:val="24"/>
        </w:rPr>
        <w:t>Two experimental testing strategies were considered in model simulations. Under a random testing strategy, testing for each worker occurs at random during their work shifts depending on the frequency (</w:t>
      </w:r>
      <w:proofErr w:type="gramStart"/>
      <w:r w:rsidRPr="008A0303">
        <w:rPr>
          <w:rFonts w:ascii="Times New Roman" w:hAnsi="Times New Roman" w:cs="Times New Roman"/>
          <w:sz w:val="24"/>
          <w:szCs w:val="24"/>
        </w:rPr>
        <w:t>i.e.</w:t>
      </w:r>
      <w:proofErr w:type="gramEnd"/>
      <w:r w:rsidRPr="008A0303">
        <w:rPr>
          <w:rFonts w:ascii="Times New Roman" w:hAnsi="Times New Roman" w:cs="Times New Roman"/>
          <w:sz w:val="24"/>
          <w:szCs w:val="24"/>
        </w:rPr>
        <w:t xml:space="preserve"> with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2</m:t>
        </m:r>
      </m:oMath>
      <w:r w:rsidRPr="008A0303">
        <w:rPr>
          <w:rFonts w:ascii="Times New Roman" w:hAnsi="Times New Roman" w:cs="Times New Roman"/>
          <w:sz w:val="24"/>
          <w:szCs w:val="24"/>
        </w:rPr>
        <w:t xml:space="preserve">, workers would be tested during two of their shifts, chosen at random each week). Under a systematic testing strategy, each worker is always tested on the same day(s) of their shift each week. For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1</m:t>
        </m:r>
      </m:oMath>
      <w:r w:rsidRPr="008A0303">
        <w:rPr>
          <w:rFonts w:ascii="Times New Roman" w:hAnsi="Times New Roman" w:cs="Times New Roman"/>
          <w:sz w:val="24"/>
          <w:szCs w:val="24"/>
        </w:rPr>
        <w:t xml:space="preserve">, systematic testing always occurs on the first day of their work week; for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2</m:t>
        </m:r>
      </m:oMath>
      <w:r w:rsidRPr="008A0303">
        <w:rPr>
          <w:rFonts w:ascii="Times New Roman" w:hAnsi="Times New Roman" w:cs="Times New Roman"/>
          <w:sz w:val="24"/>
          <w:szCs w:val="24"/>
        </w:rPr>
        <w:t xml:space="preserve">, systematic testing always occurs on the first and third days; and for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4</m:t>
        </m:r>
      </m:oMath>
      <w:r w:rsidRPr="008A0303">
        <w:rPr>
          <w:rFonts w:ascii="Times New Roman" w:hAnsi="Times New Roman" w:cs="Times New Roman"/>
          <w:sz w:val="24"/>
          <w:szCs w:val="24"/>
        </w:rPr>
        <w:t xml:space="preserve">, testing occurs on each of the first four </w:t>
      </w:r>
      <w:del w:id="306" w:author="Fukunaga, Rena (CDC/DDPHSIS/CGH/DGHT)" w:date="2021-08-19T11:27:00Z">
        <w:r w:rsidRPr="008A0303" w:rsidDel="00963F4D">
          <w:rPr>
            <w:rFonts w:ascii="Times New Roman" w:hAnsi="Times New Roman" w:cs="Times New Roman"/>
            <w:sz w:val="24"/>
            <w:szCs w:val="24"/>
          </w:rPr>
          <w:delText>work days</w:delText>
        </w:r>
      </w:del>
      <w:ins w:id="307" w:author="Fukunaga, Rena (CDC/DDPHSIS/CGH/DGHT)" w:date="2021-08-19T11:27:00Z">
        <w:r w:rsidR="00963F4D" w:rsidRPr="008A0303">
          <w:rPr>
            <w:rFonts w:ascii="Times New Roman" w:hAnsi="Times New Roman" w:cs="Times New Roman"/>
            <w:sz w:val="24"/>
            <w:szCs w:val="24"/>
          </w:rPr>
          <w:t>workdays</w:t>
        </w:r>
      </w:ins>
      <w:r w:rsidRPr="008A0303">
        <w:rPr>
          <w:rFonts w:ascii="Times New Roman" w:hAnsi="Times New Roman" w:cs="Times New Roman"/>
          <w:sz w:val="24"/>
          <w:szCs w:val="24"/>
        </w:rPr>
        <w:t xml:space="preserve"> in a week.</w:t>
      </w:r>
    </w:p>
    <w:p w14:paraId="4DF2DD64" w14:textId="76BBD0E0" w:rsidR="008A0303" w:rsidRDefault="008A0303" w:rsidP="008A0303">
      <w:pPr>
        <w:spacing w:line="480" w:lineRule="auto"/>
        <w:ind w:firstLine="720"/>
        <w:rPr>
          <w:rFonts w:ascii="Times New Roman" w:hAnsi="Times New Roman" w:cs="Times New Roman"/>
          <w:sz w:val="24"/>
          <w:szCs w:val="24"/>
        </w:rPr>
      </w:pPr>
      <w:r w:rsidRPr="008A0303">
        <w:rPr>
          <w:rFonts w:ascii="Times New Roman" w:hAnsi="Times New Roman" w:cs="Times New Roman"/>
          <w:sz w:val="24"/>
          <w:szCs w:val="24"/>
        </w:rPr>
        <w:t xml:space="preserve">We assume all tests conducted when </w:t>
      </w:r>
      <m:oMath>
        <m:sSub>
          <m:sSubPr>
            <m:ctrlPr>
              <w:ins w:id="308" w:author="Hoover, Christopher M" w:date="2021-08-19T12:39:00Z">
                <w:rPr>
                  <w:rFonts w:ascii="Cambria Math" w:hAnsi="Cambria Math" w:cs="Times New Roman"/>
                  <w:sz w:val="24"/>
                  <w:szCs w:val="24"/>
                </w:rPr>
              </w:ins>
            </m:ctrlPr>
          </m:sSubPr>
          <m:e>
            <m:r>
              <w:rPr>
                <w:rFonts w:ascii="Cambria Math" w:hAnsi="Cambria Math" w:cs="Times New Roman"/>
                <w:sz w:val="24"/>
                <w:szCs w:val="24"/>
              </w:rPr>
              <m:t>β</m:t>
            </m:r>
          </m:e>
          <m:sub>
            <m:r>
              <w:rPr>
                <w:rFonts w:ascii="Cambria Math" w:hAnsi="Cambria Math" w:cs="Times New Roman"/>
                <w:sz w:val="24"/>
                <w:szCs w:val="24"/>
              </w:rPr>
              <m:t>it</m:t>
            </m:r>
          </m:sub>
        </m:sSub>
        <m:r>
          <m:rPr>
            <m:sty m:val="p"/>
          </m:rPr>
          <w:rPr>
            <w:rFonts w:ascii="Cambria Math" w:hAnsi="Cambria Math" w:cs="Times New Roman"/>
            <w:sz w:val="24"/>
            <w:szCs w:val="24"/>
          </w:rPr>
          <m:t>&gt;</m:t>
        </m:r>
        <m:r>
          <w:rPr>
            <w:rFonts w:ascii="Cambria Math" w:hAnsi="Cambria Math" w:cs="Times New Roman"/>
            <w:sz w:val="24"/>
            <w:szCs w:val="24"/>
          </w:rPr>
          <m:t>0</m:t>
        </m:r>
      </m:oMath>
      <w:r w:rsidRPr="008A0303">
        <w:rPr>
          <w:rFonts w:ascii="Times New Roman" w:hAnsi="Times New Roman" w:cs="Times New Roman"/>
          <w:sz w:val="24"/>
          <w:szCs w:val="24"/>
        </w:rPr>
        <w:t xml:space="preserve"> return a positive result</w:t>
      </w:r>
      <w:ins w:id="309" w:author="Hoover, Christopher M" w:date="2021-08-19T10:50:00Z">
        <w:r w:rsidR="00B34B40">
          <w:rPr>
            <w:rFonts w:ascii="Times New Roman" w:hAnsi="Times New Roman" w:cs="Times New Roman"/>
            <w:sz w:val="24"/>
            <w:szCs w:val="24"/>
          </w:rPr>
          <w:t xml:space="preserve"> </w:t>
        </w:r>
      </w:ins>
      <w:r w:rsidR="00B34B40">
        <w:rPr>
          <w:rFonts w:ascii="Times New Roman" w:hAnsi="Times New Roman" w:cs="Times New Roman"/>
          <w:sz w:val="24"/>
          <w:szCs w:val="24"/>
        </w:rPr>
        <w:fldChar w:fldCharType="begin"/>
      </w:r>
      <w:r w:rsidR="00B34B40">
        <w:rPr>
          <w:rFonts w:ascii="Times New Roman" w:hAnsi="Times New Roman" w:cs="Times New Roman"/>
          <w:sz w:val="24"/>
          <w:szCs w:val="24"/>
        </w:rPr>
        <w:instrText xml:space="preserve"> ADDIN ZOTERO_ITEM CSL_CITATION {"citationID":"hNfhKvyI","properties":{"formattedCitation":"(24\\uc0\\u8211{}26)","plainCitation":"(24–26)","noteIndex":0},"citationItems":[{"id":545,"uris":["http://zotero.org/users/3463997/items/JIKUVMKD"],"uri":["http://zotero.org/users/3463997/items/JIKUVMKD"],"itemData":{"id":545,"type":"article-journal","abstract":"We evaluated the performance of the Abbott BinaxNOW rapid antigen test for coronavirus disease 2019 (Binax-CoV2) to detect virus among persons, regardless of symptoms, at a public plaza site of ongoing community transmission. Titration with cultured severe acute respiratory syndrome coronavirus 2 yielded a human observable threshold between 1.6 × 104-4.3 × 104 viral RNA copies (cycle threshold [Ct], 30.3–28.8). Among 878 subjects tested, 3% (26 of 878) were positive by reverse-transcription polymerase chain reaction, of whom 15 of 26 had a Ct &amp;lt;30, indicating high viral load; of these, 40% (6 of 15) were asymptomatic. Using this Ct threshold (&amp;lt;30) for Binax-CoV2 evaluation, the sensitivity of Binax-CoV2 was 93.3% (95% confidence interval, 68.1%–99.8%) (14 of 15) and the specificity was 99.9% (99.4%–99.9%) (855 of 856).","container-title":"The Journal of Infectious Diseases","DOI":"10.1093/infdis/jiaa802","ISSN":"0022-1899","issue":"7","journalAbbreviation":"The Journal of Infectious Diseases","page":"1139-1144","source":"Silverchair","title":"Performance Characteristics of a Rapid Severe Acute Respiratory Syndrome Coronavirus 2 Antigen Detection Assay at a Public Plaza Testing Site in San Francisco","volume":"223","author":[{"family":"Pilarowski","given":"Genay"},{"family":"Lebel","given":"Paul"},{"family":"Sunshine","given":"Sara"},{"family":"Liu","given":"Jamin"},{"family":"Crawford","given":"Emily"},{"family":"Marquez","given":"Carina"},{"family":"Rubio","given":"Luis"},{"family":"Chamie","given":"Gabriel"},{"family":"Martinez","given":"Jackie"},{"family":"Peng","given":"James"},{"family":"Black","given":"Douglas"},{"family":"Wu","given":"Wesley"},{"family":"Pak","given":"John"},{"family":"Laurie","given":"Matthew T"},{"family":"Jones","given":"Diane"},{"family":"Miller","given":"Steve"},{"family":"Jacobo","given":"Jon"},{"family":"Rojas","given":"Susana"},{"family":"Rojas","given":"Susy"},{"family":"Nakamura","given":"Robert"},{"family":"Tulier-Laiwa","given":"Valerie"},{"family":"Petersen","given":"Maya"},{"family":"Havlir","given":"Diane V"},{"family":"DeRisi","given":"Joseph"},{"literal":"The CLIAHUB Consortium"}],"issued":{"date-parts":[["2021",4,1]]}},"label":"page"},{"id":542,"uris":["http://zotero.org/users/3463997/items/SMPE2SMU"],"uri":["http://zotero.org/users/3463997/items/SMPE2SMU"],"itemData":{"id":542,"type":"article-journal","abstract":"Among 3302 persons tested for severe acute respiratory syndrome coronavirus 2 (SARS-CoV-2) by BinaxNOWTM and reverse transcription polymerase chain reaction (RT-PCR) in a community setting, rapid assay sensitivity was 100%/98.5%/89% using RT-PCR cycle thresholds of 30, 35, and no threshold. The specificity was 99.9%. Performance was high across ages and those with and without symptoms. Rapid resulting permitted immediate public health action.","container-title":"Clinical Infectious Diseases","DOI":"10.1093/cid/ciaa1890","ISSN":"1058-4838","issue":"ciaa1890","journalAbbreviation":"Clinical Infectious Diseases","source":"Silverchair","title":"Field Performance and Public Health Response Using the BinaxNOWTM Rapid Severe Acute Respiratory Syndrome Coronavirus 2 (SARS-CoV-2) Antigen Detection Assay During Community-Based Testing","URL":"https://doi.org/10.1093/cid/ciaa1890","author":[{"family":"Pilarowski","given":"Genay"},{"family":"Marquez","given":"Carina"},{"family":"Rubio","given":"Luis"},{"family":"Peng","given":"James"},{"family":"Martinez","given":"Jackie"},{"family":"Black","given":"Douglas"},{"family":"Chamie","given":"Gabriel"},{"family":"Jones","given":"Diane"},{"family":"Jacobo","given":"Jon"},{"family":"Tulier-Laiwa","given":"Valerie"},{"family":"Rojas","given":"Susana"},{"family":"Rojas","given":"Susy"},{"family":"Cox","given":"Chesa"},{"family":"Nakamura","given":"Robert"},{"family":"Petersen","given":"Maya"},{"family":"DeRisi","given":"Joseph"},{"family":"Havlir","given":"Diane V"}],"accessed":{"date-parts":[["2021",7,14]]},"issued":{"date-parts":[["2020",12,26]]}},"label":"page"},{"id":599,"uris":["http://zotero.org/users/3463997/items/6YEC79VW"],"uri":["http://zotero.org/users/3463997/items/6YEC79VW"],"itemData":{"id":599,"type":"article-journal","abstract":"While there has been significant progress in the development of rapid COVID-19 diagnostics, as the pandemic unfolds, new challenges have emerged, including whether these technologies can reliably detect the more infectious variants of concern and be viably deployed in non-clinical settings as “self-tests”. Multidisciplinary evaluation of the Abbott BinaxNOW COVID-19 Ag Card (BinaxNOW, a widely used rapid antigen test, included limit of detection, variant detection, test performance across different age-groups, and usability with self/caregiver-administration. While BinaxNOW detected the highly infectious variants, B.1.1.7 (Alpha) first identified in the UK, B.1.351 (Beta) first identified in South Africa, P.1 (Gamma) first identified in Brazil, B.1.617.2 (Delta) first identified in India and B.1.2, a non-VOC, test sensitivity decreased with decreasing viral loads. Moreover, BinaxNOW sensitivity trended lower when devices were performed by patients/caregivers themselves compared to trained clinical staff, despite universally high usability assessments following self/caregiver-administration among different age groups. Overall, these data indicate that while BinaxNOW accurately detects the new viral variants, as rapid COVID-19 tests enter the home, their already lower sensitivities compared to RT-PCR may decrease even more due to user error.","container-title":"Scientific Reports","DOI":"10.1038/s41598-021-94055-1","ISSN":"2045-2322","issue":"1","journalAbbreviation":"Sci Rep","language":"en","note":"Bandiera_abtest: a\nCc_license_type: cc_by\nCg_type: Nature Research Journals\nnumber: 1\nPrimary_atype: Research\npublisher: Nature Publishing Group\nSubject_term: Infectious diseases;Viral infection\nSubject_term_id: infectious-diseases;viral-infection","page":"14604","source":"www.nature.com","title":"Multidisciplinary assessment of the Abbott BinaxNOW SARS-CoV-2 point-of-care antigen test in the context of emerging viral variants and self-administration","volume":"11","author":[{"family":"Frediani","given":"Jennifer K."},{"family":"Levy","given":"Joshua M."},{"family":"Rao","given":"Anuradha"},{"family":"Bassit","given":"Leda"},{"family":"Figueroa","given":"Janet"},{"family":"Vos","given":"Miriam B."},{"family":"Wood","given":"Anna"},{"family":"Jerris","given":"Robert"},{"literal":"Van Leung-Pineda"},{"family":"Gonzalez","given":"Mark D."},{"family":"Rogers","given":"Beverly B."},{"family":"Mavigner","given":"Maud"},{"family":"Schinazi","given":"Raymond F."},{"family":"Schoof","given":"Nils"},{"family":"Waggoner","given":"Jesse J."},{"family":"Kempker","given":"Russell R."},{"family":"Rebolledo","given":"Paulina A."},{"family":"O’Neal","given":"Jared W."},{"family":"Stone","given":"Cheryl"},{"family":"Chahroudi","given":"Ann"},{"family":"Morris","given":"Claudia R."},{"family":"Suessmith","given":"Allie"},{"family":"Sullivan","given":"Julie"},{"family":"Farmer","given":"Sarah"},{"family":"Foster","given":"Amanda"},{"family":"Roback","given":"John D."},{"family":"Ramachandra","given":"Thanuja"},{"family":"Washington","given":"CaDeidre"},{"family":"Le","given":"Kristie"},{"family":"Cordero","given":"Maria C."},{"family":"Esper","given":"Annette"},{"family":"Nehl","given":"Eric J."},{"family":"Wang","given":"Yun F."},{"family":"Tyburski","given":"Erika A."},{"family":"Martin","given":"Greg S."},{"family":"Lam","given":"Wilbur A."}],"issued":{"date-parts":[["2021",7,16]]}},"label":"page"}],"schema":"https://github.com/citation-style-language/schema/raw/master/csl-citation.json"} </w:instrText>
      </w:r>
      <w:r w:rsidR="00B34B40">
        <w:rPr>
          <w:rFonts w:ascii="Times New Roman" w:hAnsi="Times New Roman" w:cs="Times New Roman"/>
          <w:sz w:val="24"/>
          <w:szCs w:val="24"/>
        </w:rPr>
        <w:fldChar w:fldCharType="separate"/>
      </w:r>
      <w:r w:rsidR="00B34B40" w:rsidRPr="00B34B40">
        <w:rPr>
          <w:rFonts w:ascii="Times New Roman" w:hAnsi="Times New Roman" w:cs="Times New Roman"/>
          <w:sz w:val="24"/>
        </w:rPr>
        <w:t>(24–26)</w:t>
      </w:r>
      <w:r w:rsidR="00B34B40">
        <w:rPr>
          <w:rFonts w:ascii="Times New Roman" w:hAnsi="Times New Roman" w:cs="Times New Roman"/>
          <w:sz w:val="24"/>
          <w:szCs w:val="24"/>
        </w:rPr>
        <w:fldChar w:fldCharType="end"/>
      </w:r>
      <w:r w:rsidRPr="008A0303">
        <w:rPr>
          <w:rFonts w:ascii="Times New Roman" w:hAnsi="Times New Roman" w:cs="Times New Roman"/>
          <w:sz w:val="24"/>
          <w:szCs w:val="24"/>
        </w:rPr>
        <w:t xml:space="preserve">. The total number of tests conducted in each simulation is recorded as: </w:t>
      </w:r>
      <m:oMath>
        <m:sSubSup>
          <m:sSubSupPr>
            <m:ctrlPr>
              <w:ins w:id="310" w:author="Hoover, Christopher M" w:date="2021-08-19T12:39:00Z">
                <w:rPr>
                  <w:rFonts w:ascii="Cambria Math" w:hAnsi="Cambria Math" w:cs="Times New Roman"/>
                  <w:sz w:val="24"/>
                  <w:szCs w:val="24"/>
                </w:rPr>
              </w:ins>
            </m:ctrlPr>
          </m:sSubSupPr>
          <m:e>
            <m:r>
              <m:rPr>
                <m:scr m:val="script"/>
                <m:sty m:val="p"/>
              </m:rPr>
              <w:rPr>
                <w:rFonts w:ascii="Cambria Math" w:hAnsi="Cambria Math" w:cs="Times New Roman"/>
                <w:sz w:val="24"/>
                <w:szCs w:val="24"/>
              </w:rPr>
              <m:t>T</m:t>
            </m:r>
          </m:e>
          <m:sub>
            <m:r>
              <w:rPr>
                <w:rFonts w:ascii="Cambria Math" w:hAnsi="Cambria Math" w:cs="Times New Roman"/>
                <w:sz w:val="24"/>
                <w:szCs w:val="24"/>
              </w:rPr>
              <m:t>sim</m:t>
            </m:r>
          </m:sub>
          <m:sup>
            <m:r>
              <w:rPr>
                <w:rFonts w:ascii="Cambria Math" w:hAnsi="Cambria Math" w:cs="Times New Roman"/>
                <w:sz w:val="24"/>
                <w:szCs w:val="24"/>
              </w:rPr>
              <m:t>tot</m:t>
            </m:r>
          </m:sup>
        </m:sSubSup>
        <m:r>
          <m:rPr>
            <m:sty m:val="p"/>
          </m:rPr>
          <w:rPr>
            <w:rFonts w:ascii="Cambria Math" w:hAnsi="Cambria Math" w:cs="Times New Roman"/>
            <w:sz w:val="24"/>
            <w:szCs w:val="24"/>
          </w:rPr>
          <m:t>=</m:t>
        </m:r>
        <m:nary>
          <m:naryPr>
            <m:chr m:val="∑"/>
            <m:limLoc m:val="undOvr"/>
            <m:ctrlPr>
              <w:ins w:id="311" w:author="Hoover, Christopher M" w:date="2021-08-19T12:39:00Z">
                <w:rPr>
                  <w:rFonts w:ascii="Cambria Math" w:hAnsi="Cambria Math" w:cs="Times New Roman"/>
                  <w:sz w:val="24"/>
                  <w:szCs w:val="24"/>
                </w:rPr>
              </w:ins>
            </m:ctrlPr>
          </m:naryPr>
          <m:sub>
            <m:r>
              <w:rPr>
                <w:rFonts w:ascii="Cambria Math" w:hAnsi="Cambria Math" w:cs="Times New Roman"/>
                <w:sz w:val="24"/>
                <w:szCs w:val="24"/>
              </w:rPr>
              <m:t>t</m:t>
            </m:r>
            <m:r>
              <m:rPr>
                <m:sty m:val="p"/>
              </m:rPr>
              <w:rPr>
                <w:rFonts w:ascii="Cambria Math" w:hAnsi="Cambria Math" w:cs="Times New Roman"/>
                <w:sz w:val="24"/>
                <w:szCs w:val="24"/>
              </w:rPr>
              <m:t>=</m:t>
            </m:r>
            <m:r>
              <w:rPr>
                <w:rFonts w:ascii="Cambria Math" w:hAnsi="Cambria Math" w:cs="Times New Roman"/>
                <w:sz w:val="24"/>
                <w:szCs w:val="24"/>
              </w:rPr>
              <m:t>1</m:t>
            </m:r>
          </m:sub>
          <m:sup>
            <m:sSub>
              <m:sSubPr>
                <m:ctrlPr>
                  <w:ins w:id="312" w:author="Hoover, Christopher M" w:date="2021-08-19T12:39:00Z">
                    <w:rPr>
                      <w:rFonts w:ascii="Cambria Math" w:hAnsi="Cambria Math" w:cs="Times New Roman"/>
                      <w:sz w:val="24"/>
                      <w:szCs w:val="24"/>
                    </w:rPr>
                  </w:ins>
                </m:ctrlPr>
              </m:sSubPr>
              <m:e>
                <m:r>
                  <w:rPr>
                    <w:rFonts w:ascii="Cambria Math" w:hAnsi="Cambria Math" w:cs="Times New Roman"/>
                    <w:sz w:val="24"/>
                    <w:szCs w:val="24"/>
                  </w:rPr>
                  <m:t>t</m:t>
                </m:r>
              </m:e>
              <m:sub>
                <m:r>
                  <w:rPr>
                    <w:rFonts w:ascii="Cambria Math" w:hAnsi="Cambria Math" w:cs="Times New Roman"/>
                    <w:sz w:val="24"/>
                    <w:szCs w:val="24"/>
                  </w:rPr>
                  <m:t>sim</m:t>
                </m:r>
              </m:sub>
            </m:sSub>
          </m:sup>
          <m:e>
            <m:nary>
              <m:naryPr>
                <m:chr m:val="∑"/>
                <m:limLoc m:val="undOvr"/>
                <m:ctrlPr>
                  <w:ins w:id="313" w:author="Hoover, Christopher M" w:date="2021-08-19T12:39:00Z">
                    <w:rPr>
                      <w:rFonts w:ascii="Cambria Math" w:hAnsi="Cambria Math" w:cs="Times New Roman"/>
                      <w:sz w:val="24"/>
                      <w:szCs w:val="24"/>
                    </w:rPr>
                  </w:ins>
                </m:ctrlPr>
              </m:naryPr>
              <m:sub>
                <m:r>
                  <w:rPr>
                    <w:rFonts w:ascii="Cambria Math" w:hAnsi="Cambria Math" w:cs="Times New Roman"/>
                    <w:sz w:val="24"/>
                    <w:szCs w:val="24"/>
                  </w:rPr>
                  <m:t>i</m:t>
                </m:r>
                <m:r>
                  <m:rPr>
                    <m:sty m:val="p"/>
                  </m:rPr>
                  <w:rPr>
                    <w:rFonts w:ascii="Cambria Math" w:hAnsi="Cambria Math" w:cs="Times New Roman"/>
                    <w:sz w:val="24"/>
                    <w:szCs w:val="24"/>
                  </w:rPr>
                  <m:t>=</m:t>
                </m:r>
                <m:r>
                  <w:rPr>
                    <w:rFonts w:ascii="Cambria Math" w:hAnsi="Cambria Math" w:cs="Times New Roman"/>
                    <w:sz w:val="24"/>
                    <w:szCs w:val="24"/>
                  </w:rPr>
                  <m:t>1</m:t>
                </m:r>
              </m:sub>
              <m:sup>
                <m:r>
                  <w:rPr>
                    <w:rFonts w:ascii="Cambria Math" w:hAnsi="Cambria Math" w:cs="Times New Roman"/>
                    <w:sz w:val="24"/>
                    <w:szCs w:val="24"/>
                  </w:rPr>
                  <m:t>n</m:t>
                </m:r>
              </m:sup>
              <m:e>
                <m:r>
                  <m:rPr>
                    <m:scr m:val="script"/>
                    <m:sty m:val="p"/>
                  </m:rPr>
                  <w:rPr>
                    <w:rFonts w:ascii="Cambria Math" w:hAnsi="Cambria Math" w:cs="Times New Roman"/>
                    <w:sz w:val="24"/>
                    <w:szCs w:val="24"/>
                  </w:rPr>
                  <m:t>T</m:t>
                </m:r>
              </m:e>
            </m:nary>
          </m:e>
        </m:nary>
        <m:r>
          <m:rPr>
            <m:sty m:val="p"/>
          </m:rPr>
          <w:rPr>
            <w:rFonts w:ascii="Cambria Math" w:hAnsi="Cambria Math" w:cs="Times New Roman"/>
            <w:sz w:val="24"/>
            <w:szCs w:val="24"/>
          </w:rPr>
          <m:t>(</m:t>
        </m:r>
        <m:sSub>
          <m:sSubPr>
            <m:ctrlPr>
              <w:ins w:id="314" w:author="Hoover, Christopher M" w:date="2021-08-19T12:39:00Z">
                <w:rPr>
                  <w:rFonts w:ascii="Cambria Math" w:hAnsi="Cambria Math" w:cs="Times New Roman"/>
                  <w:sz w:val="24"/>
                  <w:szCs w:val="24"/>
                </w:rPr>
              </w:ins>
            </m:ctrlPr>
          </m:sSubPr>
          <m:e>
            <m:r>
              <w:rPr>
                <w:rFonts w:ascii="Cambria Math" w:hAnsi="Cambria Math" w:cs="Times New Roman"/>
                <w:sz w:val="24"/>
                <w:szCs w:val="24"/>
              </w:rPr>
              <m:t>w</m:t>
            </m:r>
          </m:e>
          <m:sub>
            <m:r>
              <w:rPr>
                <w:rFonts w:ascii="Cambria Math" w:hAnsi="Cambria Math" w:cs="Times New Roman"/>
                <w:sz w:val="24"/>
                <w:szCs w:val="24"/>
              </w:rPr>
              <m:t>it</m:t>
            </m:r>
          </m:sub>
        </m:sSub>
        <m:r>
          <m:rPr>
            <m:sty m:val="p"/>
          </m:rPr>
          <w:rPr>
            <w:rFonts w:ascii="Cambria Math" w:hAnsi="Cambria Math" w:cs="Times New Roman"/>
            <w:sz w:val="24"/>
            <w:szCs w:val="24"/>
          </w:rPr>
          <m:t>)</m:t>
        </m:r>
      </m:oMath>
      <w:r w:rsidRPr="008A0303">
        <w:rPr>
          <w:rFonts w:ascii="Times New Roman" w:hAnsi="Times New Roman" w:cs="Times New Roman"/>
          <w:sz w:val="24"/>
          <w:szCs w:val="24"/>
        </w:rPr>
        <w:t xml:space="preserve">. Combined with the expected number of cases in the simulation, we estimate the incremental test effectiveness ratio (ITER) as: </w:t>
      </w:r>
      <m:oMath>
        <m:r>
          <m:rPr>
            <m:sty m:val="p"/>
          </m:rPr>
          <w:rPr>
            <w:rFonts w:ascii="Cambria Math" w:hAnsi="Cambria Math" w:cs="Times New Roman"/>
            <w:sz w:val="24"/>
            <w:szCs w:val="24"/>
          </w:rPr>
          <m:t>ITER=</m:t>
        </m:r>
        <m:f>
          <m:fPr>
            <m:ctrlPr>
              <w:ins w:id="315" w:author="Hoover, Christopher M" w:date="2021-08-19T12:39:00Z">
                <w:rPr>
                  <w:rFonts w:ascii="Cambria Math" w:hAnsi="Cambria Math" w:cs="Times New Roman"/>
                  <w:sz w:val="24"/>
                  <w:szCs w:val="24"/>
                </w:rPr>
              </w:ins>
            </m:ctrlPr>
          </m:fPr>
          <m:num>
            <m:sSubSup>
              <m:sSubSupPr>
                <m:ctrlPr>
                  <w:ins w:id="316" w:author="Hoover, Christopher M" w:date="2021-08-19T12:39:00Z">
                    <w:rPr>
                      <w:rFonts w:ascii="Cambria Math" w:hAnsi="Cambria Math" w:cs="Times New Roman"/>
                      <w:sz w:val="24"/>
                      <w:szCs w:val="24"/>
                    </w:rPr>
                  </w:ins>
                </m:ctrlPr>
              </m:sSubSupPr>
              <m:e>
                <m:r>
                  <m:rPr>
                    <m:scr m:val="script"/>
                    <m:sty m:val="p"/>
                  </m:rPr>
                  <w:rPr>
                    <w:rFonts w:ascii="Cambria Math" w:hAnsi="Cambria Math" w:cs="Times New Roman"/>
                    <w:sz w:val="24"/>
                    <w:szCs w:val="24"/>
                  </w:rPr>
                  <m:t>T</m:t>
                </m:r>
              </m:e>
              <m:sub>
                <m:r>
                  <w:rPr>
                    <w:rFonts w:ascii="Cambria Math" w:hAnsi="Cambria Math" w:cs="Times New Roman"/>
                    <w:sz w:val="24"/>
                    <w:szCs w:val="24"/>
                  </w:rPr>
                  <m:t>sim</m:t>
                </m:r>
              </m:sub>
              <m:sup>
                <m:r>
                  <w:rPr>
                    <w:rFonts w:ascii="Cambria Math" w:hAnsi="Cambria Math" w:cs="Times New Roman"/>
                    <w:sz w:val="24"/>
                    <w:szCs w:val="24"/>
                  </w:rPr>
                  <m:t>tot</m:t>
                </m:r>
              </m:sup>
            </m:sSubSup>
          </m:num>
          <m:den>
            <m:sSubSup>
              <m:sSubSupPr>
                <m:ctrlPr>
                  <w:ins w:id="317" w:author="Hoover, Christopher M" w:date="2021-08-19T12:39:00Z">
                    <w:rPr>
                      <w:rFonts w:ascii="Cambria Math" w:hAnsi="Cambria Math" w:cs="Times New Roman"/>
                      <w:sz w:val="24"/>
                      <w:szCs w:val="24"/>
                    </w:rPr>
                  </w:ins>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r>
              <m:rPr>
                <m:sty m:val="p"/>
              </m:rPr>
              <w:rPr>
                <w:rFonts w:ascii="Cambria Math" w:hAnsi="Cambria Math" w:cs="Times New Roman"/>
                <w:sz w:val="24"/>
                <w:szCs w:val="24"/>
              </w:rPr>
              <m:t>-</m:t>
            </m:r>
            <m:sSubSup>
              <m:sSubSupPr>
                <m:ctrlPr>
                  <w:ins w:id="318" w:author="Hoover, Christopher M" w:date="2021-08-19T12:39:00Z">
                    <w:rPr>
                      <w:rFonts w:ascii="Cambria Math" w:hAnsi="Cambria Math" w:cs="Times New Roman"/>
                      <w:sz w:val="24"/>
                      <w:szCs w:val="24"/>
                    </w:rPr>
                  </w:ins>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ref</m:t>
                </m:r>
              </m:sub>
              <m:sup>
                <m:r>
                  <w:rPr>
                    <w:rFonts w:ascii="Cambria Math" w:hAnsi="Cambria Math" w:cs="Times New Roman"/>
                    <w:sz w:val="24"/>
                    <w:szCs w:val="24"/>
                  </w:rPr>
                  <m:t>tot</m:t>
                </m:r>
              </m:sup>
            </m:sSubSup>
          </m:den>
        </m:f>
      </m:oMath>
      <w:r w:rsidRPr="008A0303">
        <w:rPr>
          <w:rFonts w:ascii="Times New Roman" w:hAnsi="Times New Roman" w:cs="Times New Roman"/>
          <w:sz w:val="24"/>
          <w:szCs w:val="24"/>
        </w:rPr>
        <w:t xml:space="preserve">, where </w:t>
      </w:r>
      <m:oMath>
        <m:sSubSup>
          <m:sSubSupPr>
            <m:ctrlPr>
              <w:ins w:id="319" w:author="Hoover, Christopher M" w:date="2021-08-19T12:39:00Z">
                <w:rPr>
                  <w:rFonts w:ascii="Cambria Math" w:hAnsi="Cambria Math" w:cs="Times New Roman"/>
                  <w:sz w:val="24"/>
                  <w:szCs w:val="24"/>
                </w:rPr>
              </w:ins>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ref</m:t>
            </m:r>
          </m:sub>
          <m:sup>
            <m:r>
              <w:rPr>
                <w:rFonts w:ascii="Cambria Math" w:hAnsi="Cambria Math" w:cs="Times New Roman"/>
                <w:sz w:val="24"/>
                <w:szCs w:val="24"/>
              </w:rPr>
              <m:t>tot</m:t>
            </m:r>
          </m:sup>
        </m:sSubSup>
      </m:oMath>
      <w:r w:rsidRPr="008A0303">
        <w:rPr>
          <w:rFonts w:ascii="Times New Roman" w:hAnsi="Times New Roman" w:cs="Times New Roman"/>
          <w:sz w:val="24"/>
          <w:szCs w:val="24"/>
        </w:rPr>
        <w:t xml:space="preserve"> is the number of infections in a </w:t>
      </w:r>
      <w:r w:rsidRPr="008A0303">
        <w:rPr>
          <w:rFonts w:ascii="Times New Roman" w:hAnsi="Times New Roman" w:cs="Times New Roman"/>
          <w:sz w:val="24"/>
          <w:szCs w:val="24"/>
        </w:rPr>
        <w:lastRenderedPageBreak/>
        <w:t>reference scenario with no testing. The ITER can be interpreted as the number of tests needed to prevent one infection in the simulation scenario being evaluated.</w:t>
      </w:r>
    </w:p>
    <w:p w14:paraId="6BBE39AA" w14:textId="2CC92AEE" w:rsidR="00603C0F" w:rsidRPr="00603C0F" w:rsidRDefault="00603C0F" w:rsidP="008A0303">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All simulations</w:t>
      </w:r>
      <w:r>
        <w:rPr>
          <w:rFonts w:ascii="Times New Roman" w:hAnsi="Times New Roman" w:cs="Times New Roman"/>
          <w:sz w:val="24"/>
          <w:szCs w:val="24"/>
        </w:rPr>
        <w:t xml:space="preserve">, </w:t>
      </w:r>
      <w:r w:rsidRPr="000B3CAB">
        <w:rPr>
          <w:rFonts w:ascii="Times New Roman" w:hAnsi="Times New Roman" w:cs="Times New Roman"/>
          <w:sz w:val="24"/>
          <w:szCs w:val="24"/>
        </w:rPr>
        <w:t>analyses</w:t>
      </w:r>
      <w:r>
        <w:rPr>
          <w:rFonts w:ascii="Times New Roman" w:hAnsi="Times New Roman" w:cs="Times New Roman"/>
          <w:sz w:val="24"/>
          <w:szCs w:val="24"/>
        </w:rPr>
        <w:t>, and visualizations</w:t>
      </w:r>
      <w:r w:rsidRPr="000B3CAB">
        <w:rPr>
          <w:rFonts w:ascii="Times New Roman" w:hAnsi="Times New Roman" w:cs="Times New Roman"/>
          <w:sz w:val="24"/>
          <w:szCs w:val="24"/>
        </w:rPr>
        <w:t xml:space="preserve"> were </w:t>
      </w:r>
      <w:r>
        <w:rPr>
          <w:rFonts w:ascii="Times New Roman" w:hAnsi="Times New Roman" w:cs="Times New Roman"/>
          <w:sz w:val="24"/>
          <w:szCs w:val="24"/>
        </w:rPr>
        <w:t>compiled</w:t>
      </w:r>
      <w:r w:rsidRPr="000B3CAB">
        <w:rPr>
          <w:rFonts w:ascii="Times New Roman" w:hAnsi="Times New Roman" w:cs="Times New Roman"/>
          <w:sz w:val="24"/>
          <w:szCs w:val="24"/>
        </w:rPr>
        <w:t xml:space="preserve"> in R software version 4.0.4 </w:t>
      </w:r>
      <w:r w:rsidRPr="000B3CAB">
        <w:rPr>
          <w:rFonts w:ascii="Times New Roman" w:hAnsi="Times New Roman" w:cs="Times New Roman"/>
          <w:sz w:val="24"/>
          <w:szCs w:val="24"/>
        </w:rPr>
        <w:fldChar w:fldCharType="begin"/>
      </w:r>
      <w:r w:rsidR="005D11A5">
        <w:rPr>
          <w:rFonts w:ascii="Times New Roman" w:hAnsi="Times New Roman" w:cs="Times New Roman"/>
          <w:sz w:val="24"/>
          <w:szCs w:val="24"/>
        </w:rPr>
        <w:instrText xml:space="preserve"> ADDIN ZOTERO_ITEM CSL_CITATION {"citationID":"te4jgDsI","properties":{"formattedCitation":"(24)","plainCitation":"(24)","dontUpdate":true,"noteIndex":0},"citationItems":[{"id":515,"uris":["http://zotero.org/users/3463997/items/SLKYICVG"],"uri":["http://zotero.org/users/3463997/items/SLKYICVG"],"itemData":{"id":515,"type":"book","event-place":"Vienna, Austria","publisher":"R Foundation for Statistical Computing","publisher-place":"Vienna, Austria","title":"R: A Language and Environment for Statistical Computing","URL":"https://www.R-project.org/","author":[{"literal":"R Core Team"}],"issued":{"date-parts":[["2021"]]}}}],"schema":"https://github.com/citation-style-language/schema/raw/master/csl-citation.json"} </w:instrText>
      </w:r>
      <w:r w:rsidRPr="000B3CAB">
        <w:rPr>
          <w:rFonts w:ascii="Times New Roman" w:hAnsi="Times New Roman" w:cs="Times New Roman"/>
          <w:sz w:val="24"/>
          <w:szCs w:val="24"/>
        </w:rPr>
        <w:fldChar w:fldCharType="separate"/>
      </w:r>
      <w:r>
        <w:rPr>
          <w:rFonts w:ascii="Times New Roman" w:hAnsi="Times New Roman" w:cs="Times New Roman"/>
          <w:noProof/>
          <w:sz w:val="24"/>
          <w:szCs w:val="24"/>
        </w:rPr>
        <w:t>(2</w:t>
      </w:r>
      <w:ins w:id="320" w:author="Fukunaga, Rena (CDC/DDPHSIS/CGH/DGHT)" w:date="2021-08-19T12:21:00Z">
        <w:r w:rsidR="00D3500D">
          <w:rPr>
            <w:rFonts w:ascii="Times New Roman" w:hAnsi="Times New Roman" w:cs="Times New Roman"/>
            <w:noProof/>
            <w:sz w:val="24"/>
            <w:szCs w:val="24"/>
          </w:rPr>
          <w:t>7</w:t>
        </w:r>
      </w:ins>
      <w:del w:id="321" w:author="Fukunaga, Rena (CDC/DDPHSIS/CGH/DGHT)" w:date="2021-08-19T12:21:00Z">
        <w:r w:rsidDel="00D3500D">
          <w:rPr>
            <w:rFonts w:ascii="Times New Roman" w:hAnsi="Times New Roman" w:cs="Times New Roman"/>
            <w:noProof/>
            <w:sz w:val="24"/>
            <w:szCs w:val="24"/>
          </w:rPr>
          <w:delText>4</w:delText>
        </w:r>
      </w:del>
      <w:r>
        <w:rPr>
          <w:rFonts w:ascii="Times New Roman" w:hAnsi="Times New Roman" w:cs="Times New Roman"/>
          <w:noProof/>
          <w:sz w:val="24"/>
          <w:szCs w:val="24"/>
        </w:rPr>
        <w:t>)</w:t>
      </w:r>
      <w:r w:rsidRPr="000B3CAB">
        <w:rPr>
          <w:rFonts w:ascii="Times New Roman" w:hAnsi="Times New Roman" w:cs="Times New Roman"/>
          <w:sz w:val="24"/>
          <w:szCs w:val="24"/>
        </w:rPr>
        <w:fldChar w:fldCharType="end"/>
      </w:r>
      <w:r w:rsidRPr="000B3CAB">
        <w:rPr>
          <w:rFonts w:ascii="Times New Roman" w:hAnsi="Times New Roman" w:cs="Times New Roman"/>
          <w:sz w:val="24"/>
          <w:szCs w:val="24"/>
        </w:rPr>
        <w:t xml:space="preserve"> with aid from the </w:t>
      </w:r>
      <w:proofErr w:type="spellStart"/>
      <w:r w:rsidRPr="000B3CAB">
        <w:rPr>
          <w:rFonts w:ascii="Times New Roman" w:hAnsi="Times New Roman" w:cs="Times New Roman"/>
          <w:sz w:val="24"/>
          <w:szCs w:val="24"/>
        </w:rPr>
        <w:t>tidyverse</w:t>
      </w:r>
      <w:proofErr w:type="spellEnd"/>
      <w:r w:rsidRPr="000B3CAB">
        <w:rPr>
          <w:rFonts w:ascii="Times New Roman" w:hAnsi="Times New Roman" w:cs="Times New Roman"/>
          <w:sz w:val="24"/>
          <w:szCs w:val="24"/>
        </w:rPr>
        <w:t xml:space="preserve"> </w:t>
      </w:r>
      <w:r w:rsidRPr="000B3CAB">
        <w:rPr>
          <w:rFonts w:ascii="Times New Roman" w:hAnsi="Times New Roman" w:cs="Times New Roman"/>
          <w:sz w:val="24"/>
          <w:szCs w:val="24"/>
        </w:rPr>
        <w:fldChar w:fldCharType="begin"/>
      </w:r>
      <w:r w:rsidR="005D11A5">
        <w:rPr>
          <w:rFonts w:ascii="Times New Roman" w:hAnsi="Times New Roman" w:cs="Times New Roman"/>
          <w:sz w:val="24"/>
          <w:szCs w:val="24"/>
        </w:rPr>
        <w:instrText xml:space="preserve"> ADDIN ZOTERO_ITEM CSL_CITATION {"citationID":"xQjgRB9N","properties":{"formattedCitation":"(25)","plainCitation":"(25)","dontUpdate":true,"noteIndex":0},"citationItems":[{"id":516,"uris":["http://zotero.org/users/3463997/items/DHW5K7BE"],"uri":["http://zotero.org/users/3463997/items/DHW5K7BE"],"itemData":{"id":516,"type":"article-journal","container-title":"Journal of Open Source Software","DOI":"10.21105/joss.01686","issue":"43","page":"1686","title":"Welcome to the tidyverse","volume":"4","author":[{"family":"Wickham","given":"Hadley"},{"family":"Averick","given":"Mara"},{"family":"Bryan","given":"Jennifer"},{"family":"Chang","given":"Winston"},{"family":"McGowan","given":"Lucy D'Agostino"},{"family":"François","given":"Romain"},{"family":"Grolemund","given":"Garrett"},{"family":"Hayes","given":"Alex"},{"family":"Henry","given":"Lionel"},{"family":"Hester","given":"Jim"},{"family":"Kuhn","given":"Max"},{"family":"Pedersen","given":"Thomas Lin"},{"family":"Miller","given":"Evan"},{"family":"Bache","given":"Stephan Milton"},{"family":"Müller","given":"Kirill"},{"family":"Ooms","given":"Jeroen"},{"family":"Robinson","given":"David"},{"family":"Seidel","given":"Dana Paige"},{"family":"Spinu","given":"Vitalie"},{"family":"Takahashi","given":"Kohske"},{"family":"Vaughan","given":"Davis"},{"family":"Wilke","given":"Claus"},{"family":"Woo","given":"Kara"},{"family":"Yutani","given":"Hiroaki"}],"issued":{"date-parts":[["2019"]]}}}],"schema":"https://github.com/citation-style-language/schema/raw/master/csl-citation.json"} </w:instrText>
      </w:r>
      <w:r w:rsidRPr="000B3CAB">
        <w:rPr>
          <w:rFonts w:ascii="Times New Roman" w:hAnsi="Times New Roman" w:cs="Times New Roman"/>
          <w:sz w:val="24"/>
          <w:szCs w:val="24"/>
        </w:rPr>
        <w:fldChar w:fldCharType="separate"/>
      </w:r>
      <w:r>
        <w:rPr>
          <w:rFonts w:ascii="Times New Roman" w:hAnsi="Times New Roman" w:cs="Times New Roman"/>
          <w:noProof/>
          <w:sz w:val="24"/>
          <w:szCs w:val="24"/>
        </w:rPr>
        <w:t>(2</w:t>
      </w:r>
      <w:ins w:id="322" w:author="Fukunaga, Rena (CDC/DDPHSIS/CGH/DGHT)" w:date="2021-08-19T12:21:00Z">
        <w:r w:rsidR="00D3500D">
          <w:rPr>
            <w:rFonts w:ascii="Times New Roman" w:hAnsi="Times New Roman" w:cs="Times New Roman"/>
            <w:noProof/>
            <w:sz w:val="24"/>
            <w:szCs w:val="24"/>
          </w:rPr>
          <w:t>8</w:t>
        </w:r>
      </w:ins>
      <w:del w:id="323" w:author="Fukunaga, Rena (CDC/DDPHSIS/CGH/DGHT)" w:date="2021-08-19T12:21:00Z">
        <w:r w:rsidDel="00D3500D">
          <w:rPr>
            <w:rFonts w:ascii="Times New Roman" w:hAnsi="Times New Roman" w:cs="Times New Roman"/>
            <w:noProof/>
            <w:sz w:val="24"/>
            <w:szCs w:val="24"/>
          </w:rPr>
          <w:delText>5</w:delText>
        </w:r>
      </w:del>
      <w:r>
        <w:rPr>
          <w:rFonts w:ascii="Times New Roman" w:hAnsi="Times New Roman" w:cs="Times New Roman"/>
          <w:noProof/>
          <w:sz w:val="24"/>
          <w:szCs w:val="24"/>
        </w:rPr>
        <w:t>)</w:t>
      </w:r>
      <w:r w:rsidRPr="000B3CAB">
        <w:rPr>
          <w:rFonts w:ascii="Times New Roman" w:hAnsi="Times New Roman" w:cs="Times New Roman"/>
          <w:sz w:val="24"/>
          <w:szCs w:val="24"/>
        </w:rPr>
        <w:fldChar w:fldCharType="end"/>
      </w:r>
      <w:r w:rsidRPr="000B3CAB">
        <w:rPr>
          <w:rFonts w:ascii="Times New Roman" w:hAnsi="Times New Roman" w:cs="Times New Roman"/>
          <w:sz w:val="24"/>
          <w:szCs w:val="24"/>
        </w:rPr>
        <w:t xml:space="preserve">, triangle </w:t>
      </w:r>
      <w:r w:rsidRPr="000B3CAB">
        <w:rPr>
          <w:rFonts w:ascii="Times New Roman" w:hAnsi="Times New Roman" w:cs="Times New Roman"/>
          <w:sz w:val="24"/>
          <w:szCs w:val="24"/>
        </w:rPr>
        <w:fldChar w:fldCharType="begin"/>
      </w:r>
      <w:r w:rsidR="005D11A5">
        <w:rPr>
          <w:rFonts w:ascii="Times New Roman" w:hAnsi="Times New Roman" w:cs="Times New Roman"/>
          <w:sz w:val="24"/>
          <w:szCs w:val="24"/>
        </w:rPr>
        <w:instrText xml:space="preserve"> ADDIN ZOTERO_ITEM CSL_CITATION {"citationID":"1NPlbAW7","properties":{"formattedCitation":"(26)","plainCitation":"(26)","dontUpdate":true,"noteIndex":0},"citationItems":[{"id":517,"uris":["http://zotero.org/users/3463997/items/GY3Y32KB"],"uri":["http://zotero.org/users/3463997/items/GY3Y32KB"],"itemData":{"id":517,"type":"book","title":"triangle: Provides the Standard Distribution Functions for the Triangle Distribution","URL":"https://CRAN.R-project.org/package=triangle","author":[{"family":"Carnell","given":"Rob"}],"issued":{"date-parts":[["2019"]]}}}],"schema":"https://github.com/citation-style-language/schema/raw/master/csl-citation.json"} </w:instrText>
      </w:r>
      <w:r w:rsidRPr="000B3CAB">
        <w:rPr>
          <w:rFonts w:ascii="Times New Roman" w:hAnsi="Times New Roman" w:cs="Times New Roman"/>
          <w:sz w:val="24"/>
          <w:szCs w:val="24"/>
        </w:rPr>
        <w:fldChar w:fldCharType="separate"/>
      </w:r>
      <w:r>
        <w:rPr>
          <w:rFonts w:ascii="Times New Roman" w:hAnsi="Times New Roman" w:cs="Times New Roman"/>
          <w:noProof/>
          <w:sz w:val="24"/>
          <w:szCs w:val="24"/>
        </w:rPr>
        <w:t>(2</w:t>
      </w:r>
      <w:ins w:id="324" w:author="Fukunaga, Rena (CDC/DDPHSIS/CGH/DGHT)" w:date="2021-08-19T12:21:00Z">
        <w:r w:rsidR="00D3500D">
          <w:rPr>
            <w:rFonts w:ascii="Times New Roman" w:hAnsi="Times New Roman" w:cs="Times New Roman"/>
            <w:noProof/>
            <w:sz w:val="24"/>
            <w:szCs w:val="24"/>
          </w:rPr>
          <w:t>9</w:t>
        </w:r>
      </w:ins>
      <w:del w:id="325" w:author="Fukunaga, Rena (CDC/DDPHSIS/CGH/DGHT)" w:date="2021-08-19T12:21:00Z">
        <w:r w:rsidDel="00D3500D">
          <w:rPr>
            <w:rFonts w:ascii="Times New Roman" w:hAnsi="Times New Roman" w:cs="Times New Roman"/>
            <w:noProof/>
            <w:sz w:val="24"/>
            <w:szCs w:val="24"/>
          </w:rPr>
          <w:delText>6</w:delText>
        </w:r>
      </w:del>
      <w:r>
        <w:rPr>
          <w:rFonts w:ascii="Times New Roman" w:hAnsi="Times New Roman" w:cs="Times New Roman"/>
          <w:noProof/>
          <w:sz w:val="24"/>
          <w:szCs w:val="24"/>
        </w:rPr>
        <w:t>)</w:t>
      </w:r>
      <w:r w:rsidRPr="000B3CAB">
        <w:rPr>
          <w:rFonts w:ascii="Times New Roman" w:hAnsi="Times New Roman" w:cs="Times New Roman"/>
          <w:sz w:val="24"/>
          <w:szCs w:val="24"/>
        </w:rPr>
        <w:fldChar w:fldCharType="end"/>
      </w:r>
      <w:r w:rsidRPr="000B3CAB">
        <w:rPr>
          <w:rFonts w:ascii="Times New Roman" w:hAnsi="Times New Roman" w:cs="Times New Roman"/>
          <w:sz w:val="24"/>
          <w:szCs w:val="24"/>
        </w:rPr>
        <w:t xml:space="preserve">, and patchwork </w:t>
      </w:r>
      <w:r w:rsidRPr="000B3CAB">
        <w:rPr>
          <w:rFonts w:ascii="Times New Roman" w:hAnsi="Times New Roman" w:cs="Times New Roman"/>
          <w:sz w:val="24"/>
          <w:szCs w:val="24"/>
        </w:rPr>
        <w:fldChar w:fldCharType="begin"/>
      </w:r>
      <w:r w:rsidR="005D11A5">
        <w:rPr>
          <w:rFonts w:ascii="Times New Roman" w:hAnsi="Times New Roman" w:cs="Times New Roman"/>
          <w:sz w:val="24"/>
          <w:szCs w:val="24"/>
        </w:rPr>
        <w:instrText xml:space="preserve"> ADDIN ZOTERO_ITEM CSL_CITATION {"citationID":"w5HtuWNj","properties":{"formattedCitation":"(27)","plainCitation":"(27)","dontUpdate":true,"noteIndex":0},"citationItems":[{"id":519,"uris":["http://zotero.org/users/3463997/items/CCP5AESY"],"uri":["http://zotero.org/users/3463997/items/CCP5AESY"],"itemData":{"id":519,"type":"book","title":"patchwork: The Composer of Plots","URL":"https://CRAN.R-project.org/package=patchwork","author":[{"family":"Pedersen","given":"Thomas Lin"}],"issued":{"date-parts":[["2020"]]}}}],"schema":"https://github.com/citation-style-language/schema/raw/master/csl-citation.json"} </w:instrText>
      </w:r>
      <w:r w:rsidRPr="000B3CAB">
        <w:rPr>
          <w:rFonts w:ascii="Times New Roman" w:hAnsi="Times New Roman" w:cs="Times New Roman"/>
          <w:sz w:val="24"/>
          <w:szCs w:val="24"/>
        </w:rPr>
        <w:fldChar w:fldCharType="separate"/>
      </w:r>
      <w:r>
        <w:rPr>
          <w:rFonts w:ascii="Times New Roman" w:hAnsi="Times New Roman" w:cs="Times New Roman"/>
          <w:noProof/>
          <w:sz w:val="24"/>
          <w:szCs w:val="24"/>
        </w:rPr>
        <w:t>(</w:t>
      </w:r>
      <w:ins w:id="326" w:author="Fukunaga, Rena (CDC/DDPHSIS/CGH/DGHT)" w:date="2021-08-19T12:22:00Z">
        <w:r w:rsidR="00D3500D">
          <w:rPr>
            <w:rFonts w:ascii="Times New Roman" w:hAnsi="Times New Roman" w:cs="Times New Roman"/>
            <w:noProof/>
            <w:sz w:val="24"/>
            <w:szCs w:val="24"/>
          </w:rPr>
          <w:t>30</w:t>
        </w:r>
      </w:ins>
      <w:del w:id="327" w:author="Fukunaga, Rena (CDC/DDPHSIS/CGH/DGHT)" w:date="2021-08-19T12:21:00Z">
        <w:r w:rsidDel="00D3500D">
          <w:rPr>
            <w:rFonts w:ascii="Times New Roman" w:hAnsi="Times New Roman" w:cs="Times New Roman"/>
            <w:noProof/>
            <w:sz w:val="24"/>
            <w:szCs w:val="24"/>
          </w:rPr>
          <w:delText>27</w:delText>
        </w:r>
      </w:del>
      <w:r>
        <w:rPr>
          <w:rFonts w:ascii="Times New Roman" w:hAnsi="Times New Roman" w:cs="Times New Roman"/>
          <w:noProof/>
          <w:sz w:val="24"/>
          <w:szCs w:val="24"/>
        </w:rPr>
        <w:t>)</w:t>
      </w:r>
      <w:r w:rsidRPr="000B3CAB">
        <w:rPr>
          <w:rFonts w:ascii="Times New Roman" w:hAnsi="Times New Roman" w:cs="Times New Roman"/>
          <w:sz w:val="24"/>
          <w:szCs w:val="24"/>
        </w:rPr>
        <w:fldChar w:fldCharType="end"/>
      </w:r>
      <w:r w:rsidRPr="000B3CAB">
        <w:rPr>
          <w:rFonts w:ascii="Times New Roman" w:hAnsi="Times New Roman" w:cs="Times New Roman"/>
          <w:sz w:val="24"/>
          <w:szCs w:val="24"/>
        </w:rPr>
        <w:t xml:space="preserve"> packages. Code is made available freely online at </w:t>
      </w:r>
      <w:ins w:id="328" w:author="Hoover, Christopher M" w:date="2021-08-19T11:21:00Z">
        <w:r w:rsidR="00414EBD">
          <w:rPr>
            <w:rFonts w:ascii="Times New Roman" w:hAnsi="Times New Roman" w:cs="Times New Roman"/>
            <w:sz w:val="24"/>
            <w:szCs w:val="24"/>
          </w:rPr>
          <w:fldChar w:fldCharType="begin"/>
        </w:r>
        <w:r w:rsidR="00414EBD">
          <w:rPr>
            <w:rFonts w:ascii="Times New Roman" w:hAnsi="Times New Roman" w:cs="Times New Roman"/>
            <w:sz w:val="24"/>
            <w:szCs w:val="24"/>
          </w:rPr>
          <w:instrText xml:space="preserve"> HYPERLINK "</w:instrText>
        </w:r>
      </w:ins>
      <w:r w:rsidR="00414EBD" w:rsidRPr="00414EBD">
        <w:rPr>
          <w:rPrChange w:id="329" w:author="Hoover, Christopher M" w:date="2021-08-19T11:21:00Z">
            <w:rPr>
              <w:rStyle w:val="Hyperlink"/>
              <w:rFonts w:ascii="Times New Roman" w:hAnsi="Times New Roman" w:cs="Times New Roman"/>
              <w:sz w:val="24"/>
              <w:szCs w:val="24"/>
            </w:rPr>
          </w:rPrChange>
        </w:rPr>
        <w:instrText>https://github.com/cmhoove14/</w:instrText>
      </w:r>
      <w:ins w:id="330" w:author="Hoover, Christopher M" w:date="2021-08-19T11:20:00Z">
        <w:r w:rsidR="00414EBD" w:rsidRPr="00414EBD">
          <w:rPr>
            <w:rPrChange w:id="331" w:author="Hoover, Christopher M" w:date="2021-08-19T11:21:00Z">
              <w:rPr>
                <w:rStyle w:val="Hyperlink"/>
                <w:rFonts w:ascii="Times New Roman" w:hAnsi="Times New Roman" w:cs="Times New Roman"/>
                <w:sz w:val="24"/>
                <w:szCs w:val="24"/>
              </w:rPr>
            </w:rPrChange>
          </w:rPr>
          <w:instrText>Congregate</w:instrText>
        </w:r>
      </w:ins>
      <w:r w:rsidR="00414EBD" w:rsidRPr="00414EBD">
        <w:rPr>
          <w:rPrChange w:id="332" w:author="Hoover, Christopher M" w:date="2021-08-19T11:21:00Z">
            <w:rPr>
              <w:rStyle w:val="Hyperlink"/>
              <w:rFonts w:ascii="Times New Roman" w:hAnsi="Times New Roman" w:cs="Times New Roman"/>
              <w:sz w:val="24"/>
              <w:szCs w:val="24"/>
            </w:rPr>
          </w:rPrChange>
        </w:rPr>
        <w:instrText>-Staff-Testing</w:instrText>
      </w:r>
      <w:ins w:id="333" w:author="Hoover, Christopher M" w:date="2021-08-19T11:21:00Z">
        <w:r w:rsidR="00414EBD">
          <w:rPr>
            <w:rFonts w:ascii="Times New Roman" w:hAnsi="Times New Roman" w:cs="Times New Roman"/>
            <w:sz w:val="24"/>
            <w:szCs w:val="24"/>
          </w:rPr>
          <w:instrText xml:space="preserve">" </w:instrText>
        </w:r>
        <w:r w:rsidR="00414EBD">
          <w:rPr>
            <w:rFonts w:ascii="Times New Roman" w:hAnsi="Times New Roman" w:cs="Times New Roman"/>
            <w:sz w:val="24"/>
            <w:szCs w:val="24"/>
          </w:rPr>
          <w:fldChar w:fldCharType="separate"/>
        </w:r>
      </w:ins>
      <w:r w:rsidR="00414EBD" w:rsidRPr="00414EBD">
        <w:rPr>
          <w:rStyle w:val="Hyperlink"/>
          <w:rFonts w:ascii="Times New Roman" w:hAnsi="Times New Roman" w:cs="Times New Roman"/>
          <w:sz w:val="24"/>
          <w:szCs w:val="24"/>
        </w:rPr>
        <w:t>https://github.com/cmhoove14/</w:t>
      </w:r>
      <w:del w:id="334" w:author="Hoover, Christopher M" w:date="2021-08-19T11:20:00Z">
        <w:r w:rsidR="00414EBD" w:rsidRPr="00414EBD" w:rsidDel="00414EBD">
          <w:rPr>
            <w:rStyle w:val="Hyperlink"/>
            <w:rFonts w:ascii="Times New Roman" w:hAnsi="Times New Roman" w:cs="Times New Roman"/>
            <w:sz w:val="24"/>
            <w:szCs w:val="24"/>
          </w:rPr>
          <w:delText>CDCR</w:delText>
        </w:r>
      </w:del>
      <w:ins w:id="335" w:author="Hoover, Christopher M" w:date="2021-08-19T11:20:00Z">
        <w:r w:rsidR="00414EBD" w:rsidRPr="00414EBD">
          <w:rPr>
            <w:rStyle w:val="Hyperlink"/>
            <w:rFonts w:ascii="Times New Roman" w:hAnsi="Times New Roman" w:cs="Times New Roman"/>
            <w:sz w:val="24"/>
            <w:szCs w:val="24"/>
          </w:rPr>
          <w:t>Congregate</w:t>
        </w:r>
      </w:ins>
      <w:r w:rsidR="00414EBD" w:rsidRPr="00414EBD">
        <w:rPr>
          <w:rStyle w:val="Hyperlink"/>
          <w:rFonts w:ascii="Times New Roman" w:hAnsi="Times New Roman" w:cs="Times New Roman"/>
          <w:sz w:val="24"/>
          <w:szCs w:val="24"/>
        </w:rPr>
        <w:t>-Staff-Testing</w:t>
      </w:r>
      <w:ins w:id="336" w:author="Hoover, Christopher M" w:date="2021-08-19T11:21:00Z">
        <w:r w:rsidR="00414EBD">
          <w:rPr>
            <w:rFonts w:ascii="Times New Roman" w:hAnsi="Times New Roman" w:cs="Times New Roman"/>
            <w:sz w:val="24"/>
            <w:szCs w:val="24"/>
          </w:rPr>
          <w:fldChar w:fldCharType="end"/>
        </w:r>
      </w:ins>
      <w:r w:rsidRPr="000B3CAB">
        <w:rPr>
          <w:rFonts w:ascii="Times New Roman" w:hAnsi="Times New Roman" w:cs="Times New Roman"/>
          <w:sz w:val="24"/>
          <w:szCs w:val="24"/>
        </w:rPr>
        <w:t>.</w:t>
      </w:r>
      <w:bookmarkEnd w:id="260"/>
      <w:bookmarkEnd w:id="303"/>
    </w:p>
    <w:bookmarkEnd w:id="97"/>
    <w:p w14:paraId="3607333F" w14:textId="6013799C" w:rsidR="00414EBD" w:rsidRDefault="00603C0F" w:rsidP="00603C0F">
      <w:pPr>
        <w:pStyle w:val="Heading2"/>
        <w:spacing w:line="480" w:lineRule="auto"/>
        <w:rPr>
          <w:ins w:id="337" w:author="Hoover, Christopher M" w:date="2021-08-19T11:21:00Z"/>
          <w:rFonts w:ascii="Times New Roman" w:eastAsia="Times New Roman" w:hAnsi="Times New Roman" w:cs="Times New Roman"/>
          <w:szCs w:val="24"/>
        </w:rPr>
      </w:pPr>
      <w:r>
        <w:rPr>
          <w:rFonts w:ascii="Times New Roman" w:eastAsia="Times New Roman" w:hAnsi="Times New Roman" w:cs="Times New Roman"/>
          <w:szCs w:val="24"/>
        </w:rPr>
        <w:t>RESULTS</w:t>
      </w:r>
      <w:r w:rsidR="00AF04E2">
        <w:rPr>
          <w:rFonts w:ascii="Times New Roman" w:eastAsia="Times New Roman" w:hAnsi="Times New Roman" w:cs="Times New Roman"/>
          <w:szCs w:val="24"/>
        </w:rPr>
        <w:t xml:space="preserve"> (</w:t>
      </w:r>
      <w:del w:id="338" w:author="Hoover, Christopher M" w:date="2021-08-19T12:47:00Z">
        <w:r w:rsidR="00AF04E2" w:rsidDel="00D23B03">
          <w:rPr>
            <w:rFonts w:ascii="Times New Roman" w:eastAsia="Times New Roman" w:hAnsi="Times New Roman" w:cs="Times New Roman"/>
            <w:szCs w:val="24"/>
          </w:rPr>
          <w:delText xml:space="preserve">640 </w:delText>
        </w:r>
      </w:del>
      <w:ins w:id="339" w:author="Hoover, Christopher M" w:date="2021-08-19T12:47:00Z">
        <w:r w:rsidR="00D23B03">
          <w:rPr>
            <w:rFonts w:ascii="Times New Roman" w:eastAsia="Times New Roman" w:hAnsi="Times New Roman" w:cs="Times New Roman"/>
            <w:szCs w:val="24"/>
          </w:rPr>
          <w:t>626</w:t>
        </w:r>
        <w:r w:rsidR="00D23B03">
          <w:rPr>
            <w:rFonts w:ascii="Times New Roman" w:eastAsia="Times New Roman" w:hAnsi="Times New Roman" w:cs="Times New Roman"/>
            <w:szCs w:val="24"/>
          </w:rPr>
          <w:t xml:space="preserve"> </w:t>
        </w:r>
      </w:ins>
      <w:r w:rsidR="00AF04E2">
        <w:rPr>
          <w:rFonts w:ascii="Times New Roman" w:eastAsia="Times New Roman" w:hAnsi="Times New Roman" w:cs="Times New Roman"/>
          <w:szCs w:val="24"/>
        </w:rPr>
        <w:t>words)</w:t>
      </w:r>
    </w:p>
    <w:p w14:paraId="2C43CEA7" w14:textId="4708C1FF" w:rsidR="00603C0F" w:rsidDel="00414EBD" w:rsidRDefault="00414EBD" w:rsidP="000B3CAB">
      <w:pPr>
        <w:pStyle w:val="Heading2"/>
        <w:spacing w:line="480" w:lineRule="auto"/>
        <w:rPr>
          <w:del w:id="340" w:author="Hoover, Christopher M" w:date="2021-08-19T11:21:00Z"/>
          <w:rFonts w:ascii="Times New Roman" w:eastAsia="Times New Roman" w:hAnsi="Times New Roman" w:cs="Times New Roman"/>
          <w:szCs w:val="24"/>
        </w:rPr>
      </w:pPr>
      <w:ins w:id="341" w:author="Hoover, Christopher M" w:date="2021-08-19T11:21:00Z">
        <w:r>
          <w:rPr>
            <w:rFonts w:ascii="Times New Roman" w:eastAsia="Times New Roman" w:hAnsi="Times New Roman" w:cs="Times New Roman"/>
            <w:szCs w:val="24"/>
          </w:rPr>
          <w:t>S</w:t>
        </w:r>
      </w:ins>
    </w:p>
    <w:p w14:paraId="26360BD5" w14:textId="37698E1C" w:rsidR="00603C0F" w:rsidRPr="00E14288" w:rsidRDefault="00603C0F" w:rsidP="00603C0F">
      <w:pPr>
        <w:pStyle w:val="Heading2"/>
        <w:spacing w:line="480" w:lineRule="auto"/>
        <w:rPr>
          <w:rFonts w:ascii="Times New Roman" w:eastAsia="Times New Roman" w:hAnsi="Times New Roman" w:cs="Times New Roman"/>
          <w:szCs w:val="24"/>
        </w:rPr>
      </w:pPr>
      <w:del w:id="342" w:author="Hoover, Christopher M" w:date="2021-08-19T11:21:00Z">
        <w:r w:rsidDel="00414EBD">
          <w:rPr>
            <w:rFonts w:ascii="Times New Roman" w:eastAsia="Times New Roman" w:hAnsi="Times New Roman" w:cs="Times New Roman"/>
            <w:szCs w:val="24"/>
          </w:rPr>
          <w:delText>CDCR s</w:delText>
        </w:r>
      </w:del>
      <w:r w:rsidRPr="00E14288">
        <w:rPr>
          <w:rFonts w:ascii="Times New Roman" w:eastAsia="Times New Roman" w:hAnsi="Times New Roman" w:cs="Times New Roman"/>
          <w:szCs w:val="24"/>
        </w:rPr>
        <w:t xml:space="preserve">taff </w:t>
      </w:r>
      <w:r>
        <w:rPr>
          <w:rFonts w:ascii="Times New Roman" w:eastAsia="Times New Roman" w:hAnsi="Times New Roman" w:cs="Times New Roman"/>
          <w:szCs w:val="24"/>
        </w:rPr>
        <w:t xml:space="preserve">working </w:t>
      </w:r>
      <w:r w:rsidRPr="00E14288">
        <w:rPr>
          <w:rFonts w:ascii="Times New Roman" w:eastAsia="Times New Roman" w:hAnsi="Times New Roman" w:cs="Times New Roman"/>
          <w:szCs w:val="24"/>
        </w:rPr>
        <w:t xml:space="preserve">and </w:t>
      </w:r>
      <w:r>
        <w:rPr>
          <w:rFonts w:ascii="Times New Roman" w:eastAsia="Times New Roman" w:hAnsi="Times New Roman" w:cs="Times New Roman"/>
          <w:szCs w:val="24"/>
        </w:rPr>
        <w:t>t</w:t>
      </w:r>
      <w:r w:rsidRPr="00E14288">
        <w:rPr>
          <w:rFonts w:ascii="Times New Roman" w:eastAsia="Times New Roman" w:hAnsi="Times New Roman" w:cs="Times New Roman"/>
          <w:szCs w:val="24"/>
        </w:rPr>
        <w:t>esting schedules</w:t>
      </w:r>
    </w:p>
    <w:p w14:paraId="55F52622" w14:textId="7E7FB321" w:rsidR="00603C0F" w:rsidRDefault="00603C0F" w:rsidP="00603C0F">
      <w:pPr>
        <w:spacing w:line="480" w:lineRule="auto"/>
        <w:ind w:firstLine="720"/>
        <w:rPr>
          <w:rFonts w:ascii="Times New Roman" w:hAnsi="Times New Roman" w:cs="Times New Roman"/>
          <w:sz w:val="24"/>
          <w:szCs w:val="24"/>
        </w:rPr>
      </w:pPr>
      <w:del w:id="343" w:author="Hoover, Christopher M" w:date="2021-08-19T11:22:00Z">
        <w:r w:rsidRPr="00E14288" w:rsidDel="00414EBD">
          <w:rPr>
            <w:rFonts w:ascii="Times New Roman" w:hAnsi="Times New Roman" w:cs="Times New Roman"/>
            <w:sz w:val="24"/>
            <w:szCs w:val="24"/>
          </w:rPr>
          <w:delText xml:space="preserve">CDCR collects extensive operations records including </w:delText>
        </w:r>
        <w:r w:rsidDel="00414EBD">
          <w:rPr>
            <w:rFonts w:ascii="Times New Roman" w:hAnsi="Times New Roman" w:cs="Times New Roman"/>
            <w:sz w:val="24"/>
            <w:szCs w:val="24"/>
          </w:rPr>
          <w:delText>information on custody</w:delText>
        </w:r>
        <w:r w:rsidRPr="00E14288" w:rsidDel="00414EBD">
          <w:rPr>
            <w:rFonts w:ascii="Times New Roman" w:hAnsi="Times New Roman" w:cs="Times New Roman"/>
            <w:sz w:val="24"/>
            <w:szCs w:val="24"/>
          </w:rPr>
          <w:delText xml:space="preserve"> workdays (e.g., Mon-Thurs), work shifts (e.g., morning, evening, night), and SARS-CoV</w:delText>
        </w:r>
      </w:del>
      <w:ins w:id="344" w:author="Zhao, Guixiang (Grace) (CDC/ONDIEH/NCCDPHP)" w:date="2021-08-17T16:30:00Z">
        <w:del w:id="345" w:author="Hoover, Christopher M" w:date="2021-08-19T11:22:00Z">
          <w:r w:rsidR="00177CE8" w:rsidDel="00414EBD">
            <w:rPr>
              <w:rFonts w:ascii="Times New Roman" w:hAnsi="Times New Roman" w:cs="Times New Roman"/>
              <w:sz w:val="24"/>
              <w:szCs w:val="24"/>
            </w:rPr>
            <w:delText>-</w:delText>
          </w:r>
        </w:del>
      </w:ins>
      <w:del w:id="346" w:author="Hoover, Christopher M" w:date="2021-08-19T11:22:00Z">
        <w:r w:rsidRPr="00E14288" w:rsidDel="00414EBD">
          <w:rPr>
            <w:rFonts w:ascii="Times New Roman" w:hAnsi="Times New Roman" w:cs="Times New Roman"/>
            <w:sz w:val="24"/>
            <w:szCs w:val="24"/>
          </w:rPr>
          <w:delText>2 testing schedules. We use this information</w:delText>
        </w:r>
      </w:del>
      <w:del w:id="347" w:author="Hoover, Christopher M" w:date="2021-08-19T12:02:00Z">
        <w:r w:rsidRPr="00E14288" w:rsidDel="008F141A">
          <w:rPr>
            <w:rFonts w:ascii="Times New Roman" w:hAnsi="Times New Roman" w:cs="Times New Roman"/>
            <w:sz w:val="24"/>
            <w:szCs w:val="24"/>
          </w:rPr>
          <w:delText xml:space="preserve"> to generate a realistic representation of staff working schedules in model simulations. </w:delText>
        </w:r>
      </w:del>
      <w:r w:rsidRPr="00E14288">
        <w:rPr>
          <w:rFonts w:ascii="Times New Roman" w:hAnsi="Times New Roman" w:cs="Times New Roman"/>
          <w:sz w:val="24"/>
          <w:szCs w:val="24"/>
        </w:rPr>
        <w:t>Four typical staff work</w:t>
      </w:r>
      <w:ins w:id="348" w:author="Zhao, Guixiang (Grace) (CDC/ONDIEH/NCCDPHP)" w:date="2021-08-17T17:30:00Z">
        <w:r w:rsidR="006E559E">
          <w:rPr>
            <w:rFonts w:ascii="Times New Roman" w:hAnsi="Times New Roman" w:cs="Times New Roman"/>
            <w:sz w:val="24"/>
            <w:szCs w:val="24"/>
          </w:rPr>
          <w:t xml:space="preserve"> </w:t>
        </w:r>
      </w:ins>
      <w:r w:rsidRPr="00E14288">
        <w:rPr>
          <w:rFonts w:ascii="Times New Roman" w:hAnsi="Times New Roman" w:cs="Times New Roman"/>
          <w:sz w:val="24"/>
          <w:szCs w:val="24"/>
        </w:rPr>
        <w:t>week schedules were identified using K-means clustering</w:t>
      </w:r>
      <w:ins w:id="349" w:author="Hoover, Christopher M" w:date="2021-08-19T12:02:00Z">
        <w:r w:rsidR="008F141A">
          <w:rPr>
            <w:rFonts w:ascii="Times New Roman" w:hAnsi="Times New Roman" w:cs="Times New Roman"/>
            <w:sz w:val="24"/>
            <w:szCs w:val="24"/>
          </w:rPr>
          <w:t xml:space="preserve"> from CDCR operations records</w:t>
        </w:r>
      </w:ins>
      <w:r w:rsidRPr="00E14288">
        <w:rPr>
          <w:rFonts w:ascii="Times New Roman" w:hAnsi="Times New Roman" w:cs="Times New Roman"/>
          <w:sz w:val="24"/>
          <w:szCs w:val="24"/>
        </w:rPr>
        <w:t>. Most common was a four-day work</w:t>
      </w:r>
      <w:ins w:id="350" w:author="Zhao, Guixiang (Grace) (CDC/ONDIEH/NCCDPHP)" w:date="2021-08-17T17:30:00Z">
        <w:r w:rsidR="006E559E">
          <w:rPr>
            <w:rFonts w:ascii="Times New Roman" w:hAnsi="Times New Roman" w:cs="Times New Roman"/>
            <w:sz w:val="24"/>
            <w:szCs w:val="24"/>
          </w:rPr>
          <w:t xml:space="preserve"> </w:t>
        </w:r>
      </w:ins>
      <w:r w:rsidRPr="00E14288">
        <w:rPr>
          <w:rFonts w:ascii="Times New Roman" w:hAnsi="Times New Roman" w:cs="Times New Roman"/>
          <w:sz w:val="24"/>
          <w:szCs w:val="24"/>
        </w:rPr>
        <w:t>week in which the staff member worked four consecutive days (e.g., Monday-Thursday), though the first day of the workweek varied across staff (</w:t>
      </w:r>
      <w:commentRangeStart w:id="351"/>
      <w:r w:rsidRPr="00E14288">
        <w:rPr>
          <w:rFonts w:ascii="Times New Roman" w:hAnsi="Times New Roman" w:cs="Times New Roman"/>
          <w:sz w:val="24"/>
          <w:szCs w:val="24"/>
        </w:rPr>
        <w:t xml:space="preserve">Figure </w:t>
      </w:r>
      <w:ins w:id="352" w:author="Hoover, Christopher M" w:date="2021-08-19T10:53:00Z">
        <w:r w:rsidR="00C70171">
          <w:rPr>
            <w:rFonts w:ascii="Times New Roman" w:hAnsi="Times New Roman" w:cs="Times New Roman"/>
            <w:sz w:val="24"/>
            <w:szCs w:val="24"/>
          </w:rPr>
          <w:t>2</w:t>
        </w:r>
      </w:ins>
      <w:del w:id="353" w:author="Hoover, Christopher M" w:date="2021-08-19T10:53:00Z">
        <w:r w:rsidRPr="00E14288" w:rsidDel="00C70171">
          <w:rPr>
            <w:rFonts w:ascii="Times New Roman" w:hAnsi="Times New Roman" w:cs="Times New Roman"/>
            <w:sz w:val="24"/>
            <w:szCs w:val="24"/>
          </w:rPr>
          <w:delText>1</w:delText>
        </w:r>
      </w:del>
      <w:commentRangeEnd w:id="351"/>
      <w:r w:rsidR="005A2D9A">
        <w:rPr>
          <w:rStyle w:val="CommentReference"/>
          <w:rFonts w:ascii="Times New Roman" w:hAnsi="Times New Roman" w:cs="Times New Roman"/>
        </w:rPr>
        <w:commentReference w:id="351"/>
      </w:r>
      <w:r w:rsidRPr="00E14288">
        <w:rPr>
          <w:rFonts w:ascii="Times New Roman" w:hAnsi="Times New Roman" w:cs="Times New Roman"/>
          <w:sz w:val="24"/>
          <w:szCs w:val="24"/>
        </w:rPr>
        <w:t xml:space="preserve">). Work shifts also tended to show consistent patterns. Staff typically worked either the morning, evening, or night shift, though alternating between morning and evening shifts was also common. </w:t>
      </w:r>
      <w:ins w:id="354" w:author="Hoover, Christopher M" w:date="2021-08-19T12:03:00Z">
        <w:r w:rsidR="008F141A">
          <w:rPr>
            <w:rFonts w:ascii="Times New Roman" w:hAnsi="Times New Roman" w:cs="Times New Roman"/>
            <w:sz w:val="24"/>
            <w:szCs w:val="24"/>
          </w:rPr>
          <w:t xml:space="preserve">These work schedules were used to </w:t>
        </w:r>
        <w:r w:rsidR="008F141A" w:rsidRPr="00E14288">
          <w:rPr>
            <w:rFonts w:ascii="Times New Roman" w:hAnsi="Times New Roman" w:cs="Times New Roman"/>
            <w:sz w:val="24"/>
            <w:szCs w:val="24"/>
          </w:rPr>
          <w:t>generate a realistic representation of staff working schedules in model simulations</w:t>
        </w:r>
        <w:r w:rsidR="008F141A">
          <w:rPr>
            <w:rFonts w:ascii="Times New Roman" w:hAnsi="Times New Roman" w:cs="Times New Roman"/>
            <w:sz w:val="24"/>
            <w:szCs w:val="24"/>
          </w:rPr>
          <w:t>.</w:t>
        </w:r>
        <w:r w:rsidR="008F141A" w:rsidRPr="00E14288">
          <w:rPr>
            <w:rFonts w:ascii="Times New Roman" w:hAnsi="Times New Roman" w:cs="Times New Roman"/>
            <w:sz w:val="24"/>
            <w:szCs w:val="24"/>
          </w:rPr>
          <w:t xml:space="preserve"> </w:t>
        </w:r>
      </w:ins>
      <w:r w:rsidRPr="00E14288">
        <w:rPr>
          <w:rFonts w:ascii="Times New Roman" w:hAnsi="Times New Roman" w:cs="Times New Roman"/>
          <w:sz w:val="24"/>
          <w:szCs w:val="24"/>
        </w:rPr>
        <w:t xml:space="preserve">Tests were most often administered on Tuesdays (if the staff had Tuesday in their typical workweek) regardless of whether it was the first day of the staff’s workweek. Testing on Wednesday and Thursday was also common across work schedules. </w:t>
      </w:r>
      <w:commentRangeStart w:id="355"/>
      <w:commentRangeStart w:id="356"/>
      <w:del w:id="357" w:author="Hoover, Christopher M" w:date="2021-08-19T11:22:00Z">
        <w:r w:rsidRPr="00E14288" w:rsidDel="00414EBD">
          <w:rPr>
            <w:rFonts w:ascii="Times New Roman" w:hAnsi="Times New Roman" w:cs="Times New Roman"/>
            <w:sz w:val="24"/>
            <w:szCs w:val="24"/>
          </w:rPr>
          <w:delText>Only 10% of tests were conducted on the first day of a consecutive work period of 4 or more days</w:delText>
        </w:r>
      </w:del>
      <w:commentRangeEnd w:id="355"/>
      <w:r w:rsidR="00414EBD">
        <w:rPr>
          <w:rStyle w:val="CommentReference"/>
          <w:rFonts w:ascii="Times New Roman" w:hAnsi="Times New Roman" w:cs="Times New Roman"/>
        </w:rPr>
        <w:commentReference w:id="355"/>
      </w:r>
      <w:del w:id="358" w:author="Hoover, Christopher M" w:date="2021-08-19T11:22:00Z">
        <w:r w:rsidRPr="00E14288" w:rsidDel="00414EBD">
          <w:rPr>
            <w:rFonts w:ascii="Times New Roman" w:hAnsi="Times New Roman" w:cs="Times New Roman"/>
            <w:sz w:val="24"/>
            <w:szCs w:val="24"/>
          </w:rPr>
          <w:delText xml:space="preserve">. </w:delText>
        </w:r>
      </w:del>
      <w:commentRangeEnd w:id="356"/>
      <w:r w:rsidR="00414EBD">
        <w:rPr>
          <w:rStyle w:val="CommentReference"/>
          <w:rFonts w:ascii="Times New Roman" w:hAnsi="Times New Roman" w:cs="Times New Roman"/>
        </w:rPr>
        <w:commentReference w:id="356"/>
      </w:r>
      <w:r w:rsidRPr="00E14288">
        <w:rPr>
          <w:rFonts w:ascii="Times New Roman" w:hAnsi="Times New Roman" w:cs="Times New Roman"/>
          <w:sz w:val="24"/>
          <w:szCs w:val="24"/>
        </w:rPr>
        <w:t>Test results were usually returned on the same day or the day after specimen collection and almost all test results were received within 2 days of specimen collection.</w:t>
      </w:r>
    </w:p>
    <w:p w14:paraId="75DD689B" w14:textId="3A4E2DA8" w:rsidR="002270DA" w:rsidRDefault="002270DA" w:rsidP="002270DA">
      <w:bookmarkStart w:id="359" w:name="X07f80927fcb37ed2a68e4f6df02e8279cb45b07"/>
      <w:commentRangeStart w:id="360"/>
      <w:r>
        <w:rPr>
          <w:noProof/>
        </w:rPr>
        <w:lastRenderedPageBreak/>
        <w:drawing>
          <wp:inline distT="0" distB="0" distL="0" distR="0" wp14:anchorId="643A687C" wp14:editId="2D2FCD0C">
            <wp:extent cx="5943600" cy="2641600"/>
            <wp:effectExtent l="0" t="0" r="0" b="0"/>
            <wp:docPr id="5" name="Picture 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ckground patter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641600"/>
                    </a:xfrm>
                    <a:prstGeom prst="rect">
                      <a:avLst/>
                    </a:prstGeom>
                  </pic:spPr>
                </pic:pic>
              </a:graphicData>
            </a:graphic>
          </wp:inline>
        </w:drawing>
      </w:r>
      <w:commentRangeEnd w:id="360"/>
      <w:r w:rsidR="008D5CB4">
        <w:rPr>
          <w:rStyle w:val="CommentReference"/>
          <w:rFonts w:ascii="Times New Roman" w:hAnsi="Times New Roman" w:cs="Times New Roman"/>
        </w:rPr>
        <w:commentReference w:id="360"/>
      </w:r>
    </w:p>
    <w:p w14:paraId="3CDBFAB2" w14:textId="0AA8C2FC" w:rsidR="002270DA" w:rsidRPr="002270DA" w:rsidRDefault="002270DA" w:rsidP="002270DA">
      <w:pPr>
        <w:pStyle w:val="Subtitle"/>
        <w:rPr>
          <w:rFonts w:eastAsia="Times New Roman" w:cs="Times New Roman"/>
          <w:sz w:val="24"/>
          <w:szCs w:val="24"/>
        </w:rPr>
      </w:pPr>
      <w:r w:rsidRPr="00384DDF">
        <w:rPr>
          <w:b/>
          <w:bCs/>
        </w:rPr>
        <w:t xml:space="preserve">Figure </w:t>
      </w:r>
      <w:r>
        <w:rPr>
          <w:b/>
          <w:bCs/>
        </w:rPr>
        <w:t>2</w:t>
      </w:r>
      <w:r w:rsidRPr="00384DDF">
        <w:rPr>
          <w:b/>
          <w:bCs/>
        </w:rPr>
        <w:t xml:space="preserve">. </w:t>
      </w:r>
      <w:del w:id="361" w:author="Hoover, Christopher M" w:date="2021-08-19T11:38:00Z">
        <w:r w:rsidRPr="00384DDF" w:rsidDel="00A030FB">
          <w:rPr>
            <w:b/>
            <w:bCs/>
          </w:rPr>
          <w:delText xml:space="preserve">California Department of Corrections and Rehabilitation custody </w:delText>
        </w:r>
      </w:del>
      <w:ins w:id="362" w:author="Hoover, Christopher M" w:date="2021-08-19T11:38:00Z">
        <w:r w:rsidR="00A030FB">
          <w:rPr>
            <w:b/>
            <w:bCs/>
          </w:rPr>
          <w:t>S</w:t>
        </w:r>
      </w:ins>
      <w:del w:id="363" w:author="Hoover, Christopher M" w:date="2021-08-19T11:38:00Z">
        <w:r w:rsidRPr="00384DDF" w:rsidDel="00A030FB">
          <w:rPr>
            <w:b/>
            <w:bCs/>
          </w:rPr>
          <w:delText>s</w:delText>
        </w:r>
      </w:del>
      <w:r w:rsidRPr="00384DDF">
        <w:rPr>
          <w:b/>
          <w:bCs/>
        </w:rPr>
        <w:t xml:space="preserve">taff </w:t>
      </w:r>
      <w:ins w:id="364" w:author="Hoover, Christopher M" w:date="2021-08-19T11:38:00Z">
        <w:r w:rsidR="00A030FB">
          <w:rPr>
            <w:b/>
            <w:bCs/>
          </w:rPr>
          <w:t xml:space="preserve">work </w:t>
        </w:r>
      </w:ins>
      <w:r w:rsidRPr="00384DDF">
        <w:rPr>
          <w:b/>
          <w:bCs/>
        </w:rPr>
        <w:t>and testing schedules</w:t>
      </w:r>
      <w:r w:rsidRPr="00384DDF">
        <w:t xml:space="preserve">. </w:t>
      </w:r>
      <w:r w:rsidRPr="00384DDF">
        <w:rPr>
          <w:rFonts w:eastAsia="Times New Roman"/>
          <w:shd w:val="clear" w:color="auto" w:fill="FFFFFF"/>
        </w:rPr>
        <w:t xml:space="preserve">Four typical weekly work schedules (y-axis) were identified among CDCR custody staff. These include a Monday to Thursday workweek (N=5969 staff), </w:t>
      </w:r>
      <w:r w:rsidR="001E5632" w:rsidRPr="00384DDF">
        <w:rPr>
          <w:rFonts w:eastAsia="Times New Roman"/>
          <w:shd w:val="clear" w:color="auto" w:fill="FFFFFF"/>
        </w:rPr>
        <w:t xml:space="preserve">a Tuesday to Saturday workweek (N=9243 staff), </w:t>
      </w:r>
      <w:r w:rsidRPr="00384DDF">
        <w:rPr>
          <w:rFonts w:eastAsia="Times New Roman"/>
          <w:shd w:val="clear" w:color="auto" w:fill="FFFFFF"/>
        </w:rPr>
        <w:t xml:space="preserve">a Thursday to Sunday workweek (N=6180 staff), and a </w:t>
      </w:r>
      <w:r w:rsidR="001E5632">
        <w:rPr>
          <w:rFonts w:eastAsia="Times New Roman"/>
          <w:shd w:val="clear" w:color="auto" w:fill="FFFFFF"/>
        </w:rPr>
        <w:t>Saturday</w:t>
      </w:r>
      <w:r>
        <w:rPr>
          <w:rFonts w:eastAsia="Times New Roman"/>
          <w:shd w:val="clear" w:color="auto" w:fill="FFFFFF"/>
        </w:rPr>
        <w:t xml:space="preserve"> to </w:t>
      </w:r>
      <w:r w:rsidR="001E5632">
        <w:rPr>
          <w:rFonts w:eastAsia="Times New Roman"/>
          <w:shd w:val="clear" w:color="auto" w:fill="FFFFFF"/>
        </w:rPr>
        <w:t>Tuesday</w:t>
      </w:r>
      <w:r w:rsidRPr="00384DDF">
        <w:rPr>
          <w:rFonts w:eastAsia="Times New Roman"/>
          <w:shd w:val="clear" w:color="auto" w:fill="FFFFFF"/>
        </w:rPr>
        <w:t xml:space="preserve"> workweek (N=6936 staff). The red shading shows the mean proportion of staff workdays that consist of a particular day of the week (</w:t>
      </w:r>
      <w:proofErr w:type="gramStart"/>
      <w:r w:rsidRPr="00384DDF">
        <w:rPr>
          <w:rFonts w:eastAsia="Times New Roman"/>
          <w:shd w:val="clear" w:color="auto" w:fill="FFFFFF"/>
        </w:rPr>
        <w:t>x-axis;</w:t>
      </w:r>
      <w:proofErr w:type="gramEnd"/>
      <w:r w:rsidRPr="00384DDF">
        <w:rPr>
          <w:rFonts w:eastAsia="Times New Roman"/>
          <w:shd w:val="clear" w:color="auto" w:fill="FFFFFF"/>
        </w:rPr>
        <w:t xml:space="preserve"> i.e. darker shades of red indicate that staff with the specified schedule very commonly work on that day). The size of the black circles represents the mean proportion of the total number of tests administered to each group that were given on the specified day.</w:t>
      </w:r>
      <w:bookmarkEnd w:id="359"/>
    </w:p>
    <w:p w14:paraId="019939C2" w14:textId="430D83E4" w:rsidR="008C1FD0" w:rsidRPr="000B3CAB" w:rsidRDefault="008C1FD0" w:rsidP="000B3CAB">
      <w:pPr>
        <w:pStyle w:val="Heading2"/>
        <w:spacing w:line="480" w:lineRule="auto"/>
        <w:rPr>
          <w:rFonts w:ascii="Times New Roman" w:eastAsia="Times New Roman" w:hAnsi="Times New Roman" w:cs="Times New Roman"/>
          <w:szCs w:val="24"/>
        </w:rPr>
      </w:pPr>
      <w:r w:rsidRPr="000B3CAB">
        <w:rPr>
          <w:rFonts w:ascii="Times New Roman" w:eastAsia="Times New Roman" w:hAnsi="Times New Roman" w:cs="Times New Roman"/>
          <w:szCs w:val="24"/>
        </w:rPr>
        <w:t>Simulation Results</w:t>
      </w:r>
      <w:r w:rsidR="0060041F" w:rsidRPr="000B3CAB">
        <w:rPr>
          <w:rFonts w:ascii="Times New Roman" w:eastAsia="Times New Roman" w:hAnsi="Times New Roman" w:cs="Times New Roman"/>
          <w:szCs w:val="24"/>
        </w:rPr>
        <w:t xml:space="preserve"> </w:t>
      </w:r>
    </w:p>
    <w:p w14:paraId="4C6C2FAC" w14:textId="55A25D15" w:rsidR="00EB3BE7" w:rsidRPr="00EB3BE7" w:rsidRDefault="00EB3BE7" w:rsidP="00EB3BE7">
      <w:pPr>
        <w:spacing w:after="0" w:line="480" w:lineRule="auto"/>
        <w:ind w:firstLine="720"/>
        <w:jc w:val="both"/>
        <w:rPr>
          <w:rFonts w:ascii="Times New Roman" w:hAnsi="Times New Roman" w:cs="Times New Roman"/>
          <w:sz w:val="24"/>
          <w:szCs w:val="24"/>
        </w:rPr>
      </w:pPr>
      <w:r w:rsidRPr="00EB3BE7">
        <w:rPr>
          <w:rFonts w:ascii="Times New Roman" w:hAnsi="Times New Roman" w:cs="Times New Roman"/>
          <w:sz w:val="24"/>
          <w:szCs w:val="24"/>
        </w:rPr>
        <w:t>Systematic testing strategies were found to consistently outperform random testing strategies in terms of preventing infections within simulated facilities. Figure 3 shows a comparison of the number of infections generated (</w:t>
      </w:r>
      <m:oMath>
        <m:sSubSup>
          <m:sSubSupPr>
            <m:ctrlPr>
              <w:ins w:id="365" w:author="Hoover, Christopher M" w:date="2021-08-19T12:39:00Z">
                <w:rPr>
                  <w:rFonts w:ascii="Cambria Math" w:hAnsi="Cambria Math" w:cs="Times New Roman"/>
                  <w:sz w:val="24"/>
                  <w:szCs w:val="24"/>
                </w:rPr>
              </w:ins>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oMath>
      <w:r w:rsidRPr="00EB3BE7">
        <w:rPr>
          <w:rFonts w:ascii="Times New Roman" w:hAnsi="Times New Roman" w:cs="Times New Roman"/>
          <w:sz w:val="24"/>
          <w:szCs w:val="24"/>
        </w:rPr>
        <w:t>) when implementing random vs</w:t>
      </w:r>
      <w:ins w:id="366" w:author="Zhao, Guixiang (Grace) (CDC/ONDIEH/NCCDPHP)" w:date="2021-08-17T16:34:00Z">
        <w:r w:rsidR="00305FEA">
          <w:rPr>
            <w:rFonts w:ascii="Times New Roman" w:hAnsi="Times New Roman" w:cs="Times New Roman"/>
            <w:sz w:val="24"/>
            <w:szCs w:val="24"/>
          </w:rPr>
          <w:t>.</w:t>
        </w:r>
      </w:ins>
      <w:r w:rsidRPr="00EB3BE7">
        <w:rPr>
          <w:rFonts w:ascii="Times New Roman" w:hAnsi="Times New Roman" w:cs="Times New Roman"/>
          <w:sz w:val="24"/>
          <w:szCs w:val="24"/>
        </w:rPr>
        <w:t xml:space="preserve"> systematic testing strategies across testing frequencies, community </w:t>
      </w:r>
      <w:proofErr w:type="spellStart"/>
      <w:r w:rsidRPr="00EB3BE7">
        <w:rPr>
          <w:rFonts w:ascii="Times New Roman" w:hAnsi="Times New Roman" w:cs="Times New Roman"/>
          <w:sz w:val="24"/>
          <w:szCs w:val="24"/>
        </w:rPr>
        <w:t>prevalences</w:t>
      </w:r>
      <w:proofErr w:type="spellEnd"/>
      <w:r w:rsidRPr="00EB3BE7">
        <w:rPr>
          <w:rFonts w:ascii="Times New Roman" w:hAnsi="Times New Roman" w:cs="Times New Roman"/>
          <w:sz w:val="24"/>
          <w:szCs w:val="24"/>
        </w:rPr>
        <w:t xml:space="preserve">, and within-facility </w:t>
      </w:r>
      <m:oMath>
        <m:r>
          <m:rPr>
            <m:scr m:val="script"/>
            <m:sty m:val="p"/>
          </m:rPr>
          <w:rPr>
            <w:rFonts w:ascii="Cambria Math" w:hAnsi="Cambria Math" w:cs="Times New Roman"/>
            <w:sz w:val="24"/>
            <w:szCs w:val="24"/>
          </w:rPr>
          <m:t>R</m:t>
        </m:r>
      </m:oMath>
      <w:r w:rsidRPr="00EB3BE7">
        <w:rPr>
          <w:rFonts w:ascii="Times New Roman" w:hAnsi="Times New Roman" w:cs="Times New Roman"/>
          <w:sz w:val="24"/>
          <w:szCs w:val="24"/>
        </w:rPr>
        <w:t xml:space="preserve"> with either no delay or a </w:t>
      </w:r>
      <w:del w:id="367" w:author="Zhao, Guixiang (Grace) (CDC/ONDIEH/NCCDPHP)" w:date="2021-08-17T16:34:00Z">
        <w:r w:rsidRPr="00EB3BE7" w:rsidDel="00305FEA">
          <w:rPr>
            <w:rFonts w:ascii="Times New Roman" w:hAnsi="Times New Roman" w:cs="Times New Roman"/>
            <w:sz w:val="24"/>
            <w:szCs w:val="24"/>
          </w:rPr>
          <w:delText>one day</w:delText>
        </w:r>
      </w:del>
      <w:ins w:id="368" w:author="Zhao, Guixiang (Grace) (CDC/ONDIEH/NCCDPHP)" w:date="2021-08-17T16:34:00Z">
        <w:r w:rsidR="00305FEA" w:rsidRPr="00EB3BE7">
          <w:rPr>
            <w:rFonts w:ascii="Times New Roman" w:hAnsi="Times New Roman" w:cs="Times New Roman"/>
            <w:sz w:val="24"/>
            <w:szCs w:val="24"/>
          </w:rPr>
          <w:t>one-day</w:t>
        </w:r>
      </w:ins>
      <w:r w:rsidRPr="00EB3BE7">
        <w:rPr>
          <w:rFonts w:ascii="Times New Roman" w:hAnsi="Times New Roman" w:cs="Times New Roman"/>
          <w:sz w:val="24"/>
          <w:szCs w:val="24"/>
        </w:rPr>
        <w:t xml:space="preserve"> delay between test administration and result disclosure. In the highest transmission scenario (</w:t>
      </w:r>
      <m:oMath>
        <m:r>
          <w:rPr>
            <w:rFonts w:ascii="Cambria Math" w:hAnsi="Cambria Math" w:cs="Times New Roman"/>
            <w:sz w:val="24"/>
            <w:szCs w:val="24"/>
          </w:rPr>
          <m:t>CP</m:t>
        </m:r>
        <m:r>
          <m:rPr>
            <m:sty m:val="p"/>
          </m:rPr>
          <w:rPr>
            <w:rFonts w:ascii="Cambria Math" w:hAnsi="Cambria Math" w:cs="Times New Roman"/>
            <w:sz w:val="24"/>
            <w:szCs w:val="24"/>
          </w:rPr>
          <m:t>=</m:t>
        </m:r>
        <m:r>
          <w:rPr>
            <w:rFonts w:ascii="Cambria Math" w:hAnsi="Cambria Math" w:cs="Times New Roman"/>
            <w:sz w:val="24"/>
            <w:szCs w:val="24"/>
          </w:rPr>
          <m:t>1</m:t>
        </m:r>
        <m:r>
          <m:rPr>
            <m:scr m:val="script"/>
            <m:sty m:val="p"/>
          </m:rPr>
          <w:rPr>
            <w:rFonts w:ascii="Cambria Math" w:hAnsi="Cambria Math" w:cs="Times New Roman"/>
            <w:sz w:val="24"/>
            <w:szCs w:val="24"/>
          </w:rPr>
          <m:t>%,R=</m:t>
        </m:r>
        <m:r>
          <w:rPr>
            <w:rFonts w:ascii="Cambria Math" w:hAnsi="Cambria Math" w:cs="Times New Roman"/>
            <w:sz w:val="24"/>
            <w:szCs w:val="24"/>
          </w:rPr>
          <m:t>1.5</m:t>
        </m:r>
      </m:oMath>
      <w:r w:rsidRPr="00EB3BE7">
        <w:rPr>
          <w:rFonts w:ascii="Times New Roman" w:hAnsi="Times New Roman" w:cs="Times New Roman"/>
          <w:sz w:val="24"/>
          <w:szCs w:val="24"/>
        </w:rPr>
        <w:t xml:space="preserve">), </w:t>
      </w:r>
      <w:ins w:id="369" w:author="Hoover, Christopher M" w:date="2021-08-19T11:02:00Z">
        <w:r w:rsidR="00C70171" w:rsidRPr="00C70171">
          <w:rPr>
            <w:rFonts w:ascii="Times New Roman" w:hAnsi="Times New Roman" w:cs="Times New Roman"/>
            <w:sz w:val="24"/>
            <w:szCs w:val="24"/>
          </w:rPr>
          <w:t xml:space="preserve">no testing led to a median </w:t>
        </w:r>
      </w:ins>
      <m:oMath>
        <m:sSubSup>
          <m:sSubSupPr>
            <m:ctrlPr>
              <w:ins w:id="370" w:author="Hoover, Christopher M" w:date="2021-08-19T11:02:00Z">
                <w:rPr>
                  <w:rFonts w:ascii="Cambria Math" w:hAnsi="Cambria Math" w:cs="Times New Roman"/>
                  <w:sz w:val="24"/>
                  <w:szCs w:val="24"/>
                </w:rPr>
              </w:ins>
            </m:ctrlPr>
          </m:sSubSupPr>
          <m:e>
            <m:r>
              <w:ins w:id="371" w:author="Hoover, Christopher M" w:date="2021-08-19T11:02:00Z">
                <m:rPr>
                  <m:scr m:val="script"/>
                  <m:sty m:val="p"/>
                </m:rPr>
                <w:rPr>
                  <w:rFonts w:ascii="Cambria Math" w:hAnsi="Cambria Math" w:cs="Times New Roman"/>
                  <w:sz w:val="24"/>
                  <w:szCs w:val="24"/>
                </w:rPr>
                <m:t>I</m:t>
              </w:ins>
            </m:r>
          </m:e>
          <m:sub>
            <m:r>
              <w:ins w:id="372" w:author="Hoover, Christopher M" w:date="2021-08-19T11:02:00Z">
                <w:rPr>
                  <w:rFonts w:ascii="Cambria Math" w:hAnsi="Cambria Math" w:cs="Times New Roman"/>
                  <w:sz w:val="24"/>
                  <w:szCs w:val="24"/>
                </w:rPr>
                <m:t>sim</m:t>
              </w:ins>
            </m:r>
          </m:sub>
          <m:sup>
            <m:r>
              <w:ins w:id="373" w:author="Hoover, Christopher M" w:date="2021-08-19T11:02:00Z">
                <w:rPr>
                  <w:rFonts w:ascii="Cambria Math" w:hAnsi="Cambria Math" w:cs="Times New Roman"/>
                  <w:sz w:val="24"/>
                  <w:szCs w:val="24"/>
                </w:rPr>
                <m:t>tot</m:t>
              </w:ins>
            </m:r>
          </m:sup>
        </m:sSubSup>
        <m:r>
          <w:ins w:id="374" w:author="Hoover, Christopher M" w:date="2021-08-19T11:02:00Z">
            <m:rPr>
              <m:sty m:val="p"/>
            </m:rPr>
            <w:rPr>
              <w:rFonts w:ascii="Cambria Math" w:hAnsi="Cambria Math" w:cs="Times New Roman"/>
              <w:sz w:val="24"/>
              <w:szCs w:val="24"/>
            </w:rPr>
            <m:t>=</m:t>
          </w:ins>
        </m:r>
      </m:oMath>
      <w:ins w:id="375" w:author="Hoover, Christopher M" w:date="2021-08-19T11:02:00Z">
        <w:r w:rsidR="00C70171" w:rsidRPr="00C70171">
          <w:rPr>
            <w:rFonts w:ascii="Times New Roman" w:hAnsi="Times New Roman" w:cs="Times New Roman"/>
            <w:sz w:val="24"/>
            <w:szCs w:val="24"/>
          </w:rPr>
          <w:t xml:space="preserve"> 512 (IQR 497.93 - 525.83). </w:t>
        </w:r>
      </w:ins>
      <w:del w:id="376" w:author="Hoover, Christopher M" w:date="2021-08-19T11:02:00Z">
        <w:r w:rsidRPr="00EB3BE7" w:rsidDel="00C70171">
          <w:rPr>
            <w:rFonts w:ascii="Times New Roman" w:hAnsi="Times New Roman" w:cs="Times New Roman"/>
            <w:sz w:val="24"/>
            <w:szCs w:val="24"/>
          </w:rPr>
          <w:delText xml:space="preserve">testing </w:delText>
        </w:r>
      </w:del>
      <w:ins w:id="377" w:author="Hoover, Christopher M" w:date="2021-08-19T11:02:00Z">
        <w:r w:rsidR="00C70171">
          <w:rPr>
            <w:rFonts w:ascii="Times New Roman" w:hAnsi="Times New Roman" w:cs="Times New Roman"/>
            <w:sz w:val="24"/>
            <w:szCs w:val="24"/>
          </w:rPr>
          <w:t>T</w:t>
        </w:r>
        <w:r w:rsidR="00C70171" w:rsidRPr="00EB3BE7">
          <w:rPr>
            <w:rFonts w:ascii="Times New Roman" w:hAnsi="Times New Roman" w:cs="Times New Roman"/>
            <w:sz w:val="24"/>
            <w:szCs w:val="24"/>
          </w:rPr>
          <w:t xml:space="preserve">esting </w:t>
        </w:r>
      </w:ins>
      <w:r w:rsidRPr="00EB3BE7">
        <w:rPr>
          <w:rFonts w:ascii="Times New Roman" w:hAnsi="Times New Roman" w:cs="Times New Roman"/>
          <w:sz w:val="24"/>
          <w:szCs w:val="24"/>
        </w:rPr>
        <w:t xml:space="preserve">randomly once per week resulted in a median </w:t>
      </w:r>
      <m:oMath>
        <m:sSubSup>
          <m:sSubSupPr>
            <m:ctrlPr>
              <w:ins w:id="378" w:author="Hoover, Christopher M" w:date="2021-08-19T12:39:00Z">
                <w:rPr>
                  <w:rFonts w:ascii="Cambria Math" w:hAnsi="Cambria Math" w:cs="Times New Roman"/>
                  <w:sz w:val="24"/>
                  <w:szCs w:val="24"/>
                </w:rPr>
              </w:ins>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r>
          <m:rPr>
            <m:sty m:val="p"/>
          </m:rPr>
          <w:rPr>
            <w:rFonts w:ascii="Cambria Math" w:hAnsi="Cambria Math" w:cs="Times New Roman"/>
            <w:sz w:val="24"/>
            <w:szCs w:val="24"/>
          </w:rPr>
          <m:t>=</m:t>
        </m:r>
      </m:oMath>
      <w:r w:rsidRPr="00EB3BE7">
        <w:rPr>
          <w:rFonts w:ascii="Times New Roman" w:hAnsi="Times New Roman" w:cs="Times New Roman"/>
          <w:sz w:val="24"/>
          <w:szCs w:val="24"/>
        </w:rPr>
        <w:t xml:space="preserve"> 175.4 (IQR 164.13 - 182.85)</w:t>
      </w:r>
      <w:r w:rsidR="00410BFC">
        <w:rPr>
          <w:rFonts w:ascii="Times New Roman" w:hAnsi="Times New Roman" w:cs="Times New Roman"/>
          <w:sz w:val="24"/>
          <w:szCs w:val="24"/>
        </w:rPr>
        <w:t xml:space="preserve"> expected infections</w:t>
      </w:r>
      <w:r w:rsidRPr="00EB3BE7">
        <w:rPr>
          <w:rFonts w:ascii="Times New Roman" w:hAnsi="Times New Roman" w:cs="Times New Roman"/>
          <w:sz w:val="24"/>
          <w:szCs w:val="24"/>
        </w:rPr>
        <w:t xml:space="preserve">, whereas testing systematically on the first day of the work week resulted in </w:t>
      </w:r>
      <m:oMath>
        <m:sSubSup>
          <m:sSubSupPr>
            <m:ctrlPr>
              <w:ins w:id="379" w:author="Hoover, Christopher M" w:date="2021-08-19T12:39:00Z">
                <w:rPr>
                  <w:rFonts w:ascii="Cambria Math" w:hAnsi="Cambria Math" w:cs="Times New Roman"/>
                  <w:sz w:val="24"/>
                  <w:szCs w:val="24"/>
                </w:rPr>
              </w:ins>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r>
          <m:rPr>
            <m:sty m:val="p"/>
          </m:rPr>
          <w:rPr>
            <w:rFonts w:ascii="Cambria Math" w:hAnsi="Cambria Math" w:cs="Times New Roman"/>
            <w:sz w:val="24"/>
            <w:szCs w:val="24"/>
          </w:rPr>
          <m:t>=</m:t>
        </m:r>
      </m:oMath>
      <w:r w:rsidRPr="00EB3BE7">
        <w:rPr>
          <w:rFonts w:ascii="Times New Roman" w:hAnsi="Times New Roman" w:cs="Times New Roman"/>
          <w:sz w:val="24"/>
          <w:szCs w:val="24"/>
        </w:rPr>
        <w:t xml:space="preserve"> 105.4 (IQR 99.27 - 112.45; Fig 3, right panel in pink). However, systematic </w:t>
      </w:r>
      <w:r w:rsidR="00410BFC">
        <w:rPr>
          <w:rFonts w:ascii="Times New Roman" w:hAnsi="Times New Roman" w:cs="Times New Roman"/>
          <w:sz w:val="24"/>
          <w:szCs w:val="24"/>
        </w:rPr>
        <w:t xml:space="preserve">weekly </w:t>
      </w:r>
      <w:r w:rsidRPr="00EB3BE7">
        <w:rPr>
          <w:rFonts w:ascii="Times New Roman" w:hAnsi="Times New Roman" w:cs="Times New Roman"/>
          <w:sz w:val="24"/>
          <w:szCs w:val="24"/>
        </w:rPr>
        <w:t xml:space="preserve">testing </w:t>
      </w:r>
      <w:r w:rsidR="00410BFC">
        <w:rPr>
          <w:rFonts w:ascii="Times New Roman" w:hAnsi="Times New Roman" w:cs="Times New Roman"/>
          <w:sz w:val="24"/>
          <w:szCs w:val="24"/>
        </w:rPr>
        <w:t>with</w:t>
      </w:r>
      <w:r w:rsidRPr="00EB3BE7">
        <w:rPr>
          <w:rFonts w:ascii="Times New Roman" w:hAnsi="Times New Roman" w:cs="Times New Roman"/>
          <w:sz w:val="24"/>
          <w:szCs w:val="24"/>
        </w:rPr>
        <w:t xml:space="preserve"> a </w:t>
      </w:r>
      <w:r w:rsidR="00410BFC" w:rsidRPr="00EB3BE7">
        <w:rPr>
          <w:rFonts w:ascii="Times New Roman" w:hAnsi="Times New Roman" w:cs="Times New Roman"/>
          <w:sz w:val="24"/>
          <w:szCs w:val="24"/>
        </w:rPr>
        <w:t>one-day</w:t>
      </w:r>
      <w:r w:rsidRPr="00EB3BE7">
        <w:rPr>
          <w:rFonts w:ascii="Times New Roman" w:hAnsi="Times New Roman" w:cs="Times New Roman"/>
          <w:sz w:val="24"/>
          <w:szCs w:val="24"/>
        </w:rPr>
        <w:t xml:space="preserve"> delay leads to </w:t>
      </w:r>
      <m:oMath>
        <m:sSubSup>
          <m:sSubSupPr>
            <m:ctrlPr>
              <w:ins w:id="380" w:author="Hoover, Christopher M" w:date="2021-08-19T12:39:00Z">
                <w:rPr>
                  <w:rFonts w:ascii="Cambria Math" w:hAnsi="Cambria Math" w:cs="Times New Roman"/>
                  <w:sz w:val="24"/>
                  <w:szCs w:val="24"/>
                </w:rPr>
              </w:ins>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r>
          <m:rPr>
            <m:sty m:val="p"/>
          </m:rPr>
          <w:rPr>
            <w:rFonts w:ascii="Cambria Math" w:hAnsi="Cambria Math" w:cs="Times New Roman"/>
            <w:sz w:val="24"/>
            <w:szCs w:val="24"/>
          </w:rPr>
          <m:t>=</m:t>
        </m:r>
      </m:oMath>
      <w:r w:rsidRPr="00EB3BE7">
        <w:rPr>
          <w:rFonts w:ascii="Times New Roman" w:hAnsi="Times New Roman" w:cs="Times New Roman"/>
          <w:sz w:val="24"/>
          <w:szCs w:val="24"/>
        </w:rPr>
        <w:t xml:space="preserve"> 119.14 (IQR 110.88 - 125.18).</w:t>
      </w:r>
    </w:p>
    <w:p w14:paraId="6D6DAD2D" w14:textId="48FC47B5" w:rsidR="00EB3BE7" w:rsidRPr="00EB3BE7" w:rsidRDefault="00EB3BE7" w:rsidP="00EB3BE7">
      <w:pPr>
        <w:spacing w:after="0" w:line="480" w:lineRule="auto"/>
        <w:ind w:firstLine="720"/>
        <w:jc w:val="both"/>
        <w:rPr>
          <w:rFonts w:ascii="Times New Roman" w:hAnsi="Times New Roman" w:cs="Times New Roman"/>
          <w:sz w:val="24"/>
          <w:szCs w:val="24"/>
        </w:rPr>
      </w:pPr>
      <w:r w:rsidRPr="00EB3BE7">
        <w:rPr>
          <w:rFonts w:ascii="Times New Roman" w:hAnsi="Times New Roman" w:cs="Times New Roman"/>
          <w:sz w:val="24"/>
          <w:szCs w:val="24"/>
        </w:rPr>
        <w:lastRenderedPageBreak/>
        <w:t xml:space="preserve">The horizontal gray line in figure 3 demonstrates a potential threshold number of infections to avoid exceeding at </w:t>
      </w:r>
      <m:oMath>
        <m:sSubSup>
          <m:sSubSupPr>
            <m:ctrlPr>
              <w:ins w:id="381" w:author="Hoover, Christopher M" w:date="2021-08-19T12:39:00Z">
                <w:rPr>
                  <w:rFonts w:ascii="Cambria Math" w:hAnsi="Cambria Math" w:cs="Times New Roman"/>
                  <w:sz w:val="24"/>
                  <w:szCs w:val="24"/>
                </w:rPr>
              </w:ins>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r>
          <m:rPr>
            <m:sty m:val="p"/>
          </m:rPr>
          <w:rPr>
            <w:rFonts w:ascii="Cambria Math" w:hAnsi="Cambria Math" w:cs="Times New Roman"/>
            <w:sz w:val="24"/>
            <w:szCs w:val="24"/>
          </w:rPr>
          <m:t>=</m:t>
        </m:r>
        <m:r>
          <w:rPr>
            <w:rFonts w:ascii="Cambria Math" w:hAnsi="Cambria Math" w:cs="Times New Roman"/>
            <w:sz w:val="24"/>
            <w:szCs w:val="24"/>
          </w:rPr>
          <m:t>18</m:t>
        </m:r>
      </m:oMath>
      <w:r w:rsidRPr="00EB3BE7">
        <w:rPr>
          <w:rFonts w:ascii="Times New Roman" w:hAnsi="Times New Roman" w:cs="Times New Roman"/>
          <w:sz w:val="24"/>
          <w:szCs w:val="24"/>
        </w:rPr>
        <w:t xml:space="preserve">. This threshold corresponds to an average of 1 transmission event within the simulated facility every ten days. Implementing a systematic–rather than random–testing strategy can be sufficient to prevent </w:t>
      </w:r>
      <m:oMath>
        <m:sSubSup>
          <m:sSubSupPr>
            <m:ctrlPr>
              <w:ins w:id="382" w:author="Hoover, Christopher M" w:date="2021-08-19T12:39:00Z">
                <w:rPr>
                  <w:rFonts w:ascii="Cambria Math" w:hAnsi="Cambria Math" w:cs="Times New Roman"/>
                  <w:sz w:val="24"/>
                  <w:szCs w:val="24"/>
                </w:rPr>
              </w:ins>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oMath>
      <w:r w:rsidRPr="00EB3BE7">
        <w:rPr>
          <w:rFonts w:ascii="Times New Roman" w:hAnsi="Times New Roman" w:cs="Times New Roman"/>
          <w:sz w:val="24"/>
          <w:szCs w:val="24"/>
        </w:rPr>
        <w:t xml:space="preserve"> from exceeding such a threshold without changing the frequency in many transmission scenarios (</w:t>
      </w:r>
      <w:proofErr w:type="gramStart"/>
      <w:r w:rsidRPr="00EB3BE7">
        <w:rPr>
          <w:rFonts w:ascii="Times New Roman" w:hAnsi="Times New Roman" w:cs="Times New Roman"/>
          <w:sz w:val="24"/>
          <w:szCs w:val="24"/>
        </w:rPr>
        <w:t>e.g.</w:t>
      </w:r>
      <w:proofErr w:type="gramEnd"/>
      <w:r w:rsidRPr="00EB3BE7">
        <w:rPr>
          <w:rFonts w:ascii="Times New Roman" w:hAnsi="Times New Roman" w:cs="Times New Roman"/>
          <w:sz w:val="24"/>
          <w:szCs w:val="24"/>
        </w:rPr>
        <w:t> compare circles to squares and of the same color inf figure 3) though in the highest transmission scenarios, greater than twice-weekly testing may be needed. Table 2 additionally shows the testing frequency in tests per week under a systematic testing strategy necessary to ensure that the upper quartile of expected transmission events is maintained below this threshold.</w:t>
      </w:r>
    </w:p>
    <w:p w14:paraId="5ED65D4C" w14:textId="367D3277" w:rsidR="008C1FD0" w:rsidRPr="008C1FD0" w:rsidRDefault="00EB3BE7" w:rsidP="008C1FD0">
      <w:pPr>
        <w:spacing w:after="0" w:line="360" w:lineRule="auto"/>
        <w:jc w:val="both"/>
        <w:rPr>
          <w:rFonts w:eastAsia="Times New Roman" w:cstheme="majorBidi"/>
          <w:b/>
          <w:sz w:val="24"/>
          <w:szCs w:val="26"/>
        </w:rPr>
      </w:pPr>
      <w:r>
        <w:rPr>
          <w:noProof/>
        </w:rPr>
        <w:drawing>
          <wp:inline distT="0" distB="0" distL="0" distR="0" wp14:anchorId="77753603" wp14:editId="66A5F724">
            <wp:extent cx="5334000" cy="4445000"/>
            <wp:effectExtent l="0" t="0" r="0" b="0"/>
            <wp:docPr id="6" name="Picture" descr="Figure 3. Number of infections generated in a facility from model simulations comparing random and systematic testing strategies across transmission scenarios, test frequencies, and test delays. Systematic testing strategies ([squares], [crosses]) prevent more infections than random strategies ([circles], [triangles]) across all transmission scenarios and test frequencies. Preventing test delays (squares compared to crosses and triangles compared to circles) and increasing test frequency (red=lowest frequency, blue=highest frequency) also reduces the number of infections. The horizontal gray line serves as a reference to assess the testing frequency needed to maintain \mathcal{I}^{tot}_{sim}\leq18 (corresponding to one transmission event every ten days) across different transmission scenarios. Error bars represent the interquartile range of \mathcal{I}^{tot}_{sim} derived from 100 simulations per scenario."/>
            <wp:cNvGraphicFramePr/>
            <a:graphic xmlns:a="http://schemas.openxmlformats.org/drawingml/2006/main">
              <a:graphicData uri="http://schemas.openxmlformats.org/drawingml/2006/picture">
                <pic:pic xmlns:pic="http://schemas.openxmlformats.org/drawingml/2006/picture">
                  <pic:nvPicPr>
                    <pic:cNvPr id="0" name="Picture" descr="Methods_Results_files/figure-docx/sim_results-1.png"/>
                    <pic:cNvPicPr>
                      <a:picLocks noChangeAspect="1" noChangeArrowheads="1"/>
                    </pic:cNvPicPr>
                  </pic:nvPicPr>
                  <pic:blipFill>
                    <a:blip r:embed="rId15"/>
                    <a:stretch>
                      <a:fillRect/>
                    </a:stretch>
                  </pic:blipFill>
                  <pic:spPr bwMode="auto">
                    <a:xfrm>
                      <a:off x="0" y="0"/>
                      <a:ext cx="5334000" cy="4445000"/>
                    </a:xfrm>
                    <a:prstGeom prst="rect">
                      <a:avLst/>
                    </a:prstGeom>
                    <a:noFill/>
                    <a:ln w="9525">
                      <a:noFill/>
                      <a:headEnd/>
                      <a:tailEnd/>
                    </a:ln>
                  </pic:spPr>
                </pic:pic>
              </a:graphicData>
            </a:graphic>
          </wp:inline>
        </w:drawing>
      </w:r>
    </w:p>
    <w:p w14:paraId="3DAEFE9A" w14:textId="1BE9F9E0" w:rsidR="00EB3BE7" w:rsidRDefault="00EB3BE7" w:rsidP="00EB3BE7">
      <w:pPr>
        <w:pStyle w:val="Subtitle"/>
      </w:pPr>
      <w:r w:rsidRPr="00EB3BE7">
        <w:rPr>
          <w:b/>
          <w:bCs/>
        </w:rPr>
        <w:t xml:space="preserve">Figure 3. Number of </w:t>
      </w:r>
      <w:r w:rsidR="005A2642">
        <w:rPr>
          <w:b/>
          <w:bCs/>
        </w:rPr>
        <w:t xml:space="preserve">expected </w:t>
      </w:r>
      <w:r w:rsidRPr="00EB3BE7">
        <w:rPr>
          <w:b/>
          <w:bCs/>
        </w:rPr>
        <w:t>infections generated in a facility from model simulations comparing random and systematic testing strategies across transmission scenarios, test frequencies, and test delays</w:t>
      </w:r>
      <w:r>
        <w:t>. Systematic testing strategies (</w:t>
      </w:r>
      <w:r w:rsidR="005A2642">
        <w:rPr>
          <w:rFonts w:ascii="Wingdings" w:hAnsi="Wingdings"/>
        </w:rPr>
        <w:t>n</w:t>
      </w:r>
      <w:r>
        <w:t>,</w:t>
      </w:r>
      <w:r w:rsidR="005A2642">
        <w:t xml:space="preserve"> </w:t>
      </w:r>
      <w:r w:rsidR="005A2642">
        <w:rPr>
          <w:rFonts w:ascii="Wingdings 2" w:hAnsi="Wingdings 2"/>
        </w:rPr>
        <w:t>Ê</w:t>
      </w:r>
      <w:r>
        <w:t>) prevent more infections than random strategies</w:t>
      </w:r>
      <w:r w:rsidR="005A2642">
        <w:t xml:space="preserve"> (</w:t>
      </w:r>
      <w:r w:rsidR="005A2642">
        <w:rPr>
          <w:rFonts w:ascii="Wingdings" w:hAnsi="Wingdings"/>
        </w:rPr>
        <w:t>l</w:t>
      </w:r>
      <w:r>
        <w:t>,</w:t>
      </w:r>
      <w:r w:rsidR="005A2642">
        <w:t xml:space="preserve"> </w:t>
      </w:r>
      <w:r w:rsidR="005A2642">
        <w:rPr>
          <w:rFonts w:ascii="Wingdings 3" w:hAnsi="Wingdings 3"/>
        </w:rPr>
        <w:t>p</w:t>
      </w:r>
      <w:r>
        <w:t xml:space="preserve">) across all transmission scenarios </w:t>
      </w:r>
      <w:r>
        <w:lastRenderedPageBreak/>
        <w:t xml:space="preserve">and test frequencies. </w:t>
      </w:r>
      <w:r w:rsidR="005A2642">
        <w:t xml:space="preserve">More infections are expected in transmission scenarios with higher within facility </w:t>
      </w:r>
      <m:oMath>
        <m:r>
          <m:rPr>
            <m:scr m:val="script"/>
          </m:rPr>
          <w:rPr>
            <w:rFonts w:ascii="Cambria Math" w:hAnsi="Cambria Math"/>
          </w:rPr>
          <m:t xml:space="preserve">R </m:t>
        </m:r>
      </m:oMath>
      <w:r w:rsidR="005A2642">
        <w:t xml:space="preserve">and higher community prevalence. </w:t>
      </w:r>
      <w:r>
        <w:t xml:space="preserve">Preventing test delays (squares compared to crosses and triangles compared to circles) and increasing test frequency (red=lowest frequency, blue=highest frequency) also reduces the number of infections. The horizontal gray line serves as a reference to assess the testing frequency needed to maintain </w:t>
      </w:r>
      <m:oMath>
        <m:sSubSup>
          <m:sSubSupPr>
            <m:ctrlPr>
              <w:ins w:id="383" w:author="Hoover, Christopher M" w:date="2021-08-19T12:39:00Z">
                <w:rPr>
                  <w:rFonts w:ascii="Cambria Math" w:hAnsi="Cambria Math"/>
                </w:rPr>
              </w:ins>
            </m:ctrlPr>
          </m:sSubSupPr>
          <m:e>
            <m:r>
              <m:rPr>
                <m:scr m:val="script"/>
                <m:sty m:val="p"/>
              </m:rPr>
              <w:rPr>
                <w:rFonts w:ascii="Cambria Math" w:hAnsi="Cambria Math"/>
              </w:rPr>
              <m:t>I</m:t>
            </m:r>
          </m:e>
          <m:sub>
            <m:r>
              <w:rPr>
                <w:rFonts w:ascii="Cambria Math" w:hAnsi="Cambria Math"/>
              </w:rPr>
              <m:t>sim</m:t>
            </m:r>
          </m:sub>
          <m:sup>
            <m:r>
              <w:rPr>
                <w:rFonts w:ascii="Cambria Math" w:hAnsi="Cambria Math"/>
              </w:rPr>
              <m:t>tot</m:t>
            </m:r>
          </m:sup>
        </m:sSubSup>
        <m:r>
          <m:rPr>
            <m:sty m:val="p"/>
          </m:rPr>
          <w:rPr>
            <w:rFonts w:ascii="Cambria Math" w:hAnsi="Cambria Math"/>
          </w:rPr>
          <m:t>≤</m:t>
        </m:r>
        <m:r>
          <w:rPr>
            <w:rFonts w:ascii="Cambria Math" w:hAnsi="Cambria Math"/>
          </w:rPr>
          <m:t>18</m:t>
        </m:r>
      </m:oMath>
      <w:r>
        <w:t xml:space="preserve"> (corresponding to one transmission event every ten days) across different transmission scenarios. Error bars represent the interquartile range of </w:t>
      </w:r>
      <m:oMath>
        <m:sSubSup>
          <m:sSubSupPr>
            <m:ctrlPr>
              <w:ins w:id="384" w:author="Hoover, Christopher M" w:date="2021-08-19T12:39:00Z">
                <w:rPr>
                  <w:rFonts w:ascii="Cambria Math" w:hAnsi="Cambria Math"/>
                </w:rPr>
              </w:ins>
            </m:ctrlPr>
          </m:sSubSupPr>
          <m:e>
            <m:r>
              <m:rPr>
                <m:scr m:val="script"/>
                <m:sty m:val="p"/>
              </m:rPr>
              <w:rPr>
                <w:rFonts w:ascii="Cambria Math" w:hAnsi="Cambria Math"/>
              </w:rPr>
              <m:t>I</m:t>
            </m:r>
          </m:e>
          <m:sub>
            <m:r>
              <w:rPr>
                <w:rFonts w:ascii="Cambria Math" w:hAnsi="Cambria Math"/>
              </w:rPr>
              <m:t>sim</m:t>
            </m:r>
          </m:sub>
          <m:sup>
            <m:r>
              <w:rPr>
                <w:rFonts w:ascii="Cambria Math" w:hAnsi="Cambria Math"/>
              </w:rPr>
              <m:t>tot</m:t>
            </m:r>
          </m:sup>
        </m:sSubSup>
      </m:oMath>
      <w:r>
        <w:t xml:space="preserve"> derived from 100 simulations per scenario</w:t>
      </w:r>
      <w:ins w:id="385" w:author="Hoover, Christopher M" w:date="2021-08-19T12:42:00Z">
        <w:r w:rsidR="00506DC3">
          <w:t xml:space="preserve"> run for 180 days</w:t>
        </w:r>
      </w:ins>
      <w:ins w:id="386" w:author="Hoover, Christopher M" w:date="2021-08-19T12:43:00Z">
        <w:r w:rsidR="00506DC3">
          <w:t xml:space="preserve"> among 700 staff</w:t>
        </w:r>
      </w:ins>
      <w:r>
        <w:t>.</w:t>
      </w:r>
    </w:p>
    <w:p w14:paraId="1471FAE8" w14:textId="14586BC9" w:rsidR="001A4EEB" w:rsidRPr="000B3CAB" w:rsidRDefault="001A4EEB" w:rsidP="001A4EEB">
      <w:pPr>
        <w:pStyle w:val="Subtitle"/>
        <w:spacing w:after="0"/>
        <w:rPr>
          <w:rFonts w:eastAsia="Times New Roman" w:cs="Times New Roman"/>
          <w:sz w:val="22"/>
          <w:szCs w:val="24"/>
        </w:rPr>
      </w:pPr>
      <w:r w:rsidRPr="000B3CAB">
        <w:rPr>
          <w:rFonts w:eastAsia="Times New Roman" w:cs="Times New Roman"/>
          <w:b/>
          <w:sz w:val="22"/>
          <w:szCs w:val="24"/>
        </w:rPr>
        <w:t>Table 2</w:t>
      </w:r>
      <w:r w:rsidRPr="000B3CAB">
        <w:rPr>
          <w:rFonts w:eastAsia="Times New Roman" w:cs="Times New Roman"/>
          <w:sz w:val="22"/>
          <w:szCs w:val="24"/>
        </w:rPr>
        <w:t>: Test frequency (</w:t>
      </w:r>
      <w:r w:rsidR="00B74C88">
        <w:rPr>
          <w:rFonts w:eastAsia="Times New Roman" w:cs="Times New Roman"/>
          <w:sz w:val="22"/>
          <w:szCs w:val="24"/>
        </w:rPr>
        <w:t>tests per week</w:t>
      </w:r>
      <w:r w:rsidRPr="000B3CAB">
        <w:rPr>
          <w:rFonts w:eastAsia="Times New Roman" w:cs="Times New Roman"/>
          <w:sz w:val="22"/>
          <w:szCs w:val="24"/>
        </w:rPr>
        <w:t>) under a systematic testing strategy needed to maintain</w:t>
      </w:r>
      <w:r w:rsidR="00DE464C">
        <w:rPr>
          <w:rFonts w:eastAsia="Times New Roman" w:cs="Times New Roman"/>
          <w:sz w:val="22"/>
          <w:szCs w:val="24"/>
        </w:rPr>
        <w:t xml:space="preserve"> the</w:t>
      </w:r>
      <w:r w:rsidRPr="000B3CAB">
        <w:rPr>
          <w:rFonts w:eastAsia="Times New Roman" w:cs="Times New Roman"/>
          <w:sz w:val="22"/>
          <w:szCs w:val="24"/>
        </w:rPr>
        <w:t xml:space="preserve"> upper quartile of expected </w:t>
      </w:r>
      <w:r w:rsidR="00410BFC">
        <w:rPr>
          <w:rFonts w:eastAsia="Times New Roman" w:cs="Times New Roman"/>
          <w:sz w:val="22"/>
          <w:szCs w:val="24"/>
        </w:rPr>
        <w:t>infections in the facility</w:t>
      </w:r>
      <w:r w:rsidRPr="000B3CAB">
        <w:rPr>
          <w:rFonts w:eastAsia="Times New Roman" w:cs="Times New Roman"/>
          <w:sz w:val="22"/>
          <w:szCs w:val="24"/>
        </w:rPr>
        <w:t xml:space="preserve"> below a threshold of 1 every ten days</w:t>
      </w:r>
      <w:r w:rsidR="00307CEA" w:rsidRPr="000B3CAB">
        <w:rPr>
          <w:rFonts w:eastAsia="Times New Roman" w:cs="Times New Roman"/>
          <w:sz w:val="22"/>
          <w:szCs w:val="24"/>
        </w:rPr>
        <w:t xml:space="preserve"> across transmission scenarios conveyed by the within-facility basic reproduction number (</w:t>
      </w:r>
      <m:oMath>
        <m:r>
          <m:rPr>
            <m:scr m:val="script"/>
          </m:rPr>
          <w:rPr>
            <w:rFonts w:ascii="Cambria Math" w:eastAsia="Times New Roman" w:hAnsi="Cambria Math" w:cs="Times New Roman"/>
            <w:sz w:val="22"/>
            <w:szCs w:val="24"/>
          </w:rPr>
          <m:t>R</m:t>
        </m:r>
      </m:oMath>
      <w:r w:rsidR="00307CEA" w:rsidRPr="000B3CAB">
        <w:rPr>
          <w:rFonts w:eastAsia="Times New Roman" w:cs="Times New Roman"/>
          <w:sz w:val="22"/>
          <w:szCs w:val="24"/>
        </w:rPr>
        <w:t>)</w:t>
      </w:r>
      <w:r w:rsidR="00410BFC">
        <w:rPr>
          <w:rFonts w:eastAsia="Times New Roman" w:cs="Times New Roman"/>
          <w:sz w:val="22"/>
          <w:szCs w:val="24"/>
        </w:rPr>
        <w:t xml:space="preserve">, </w:t>
      </w:r>
      <w:r w:rsidR="00307CEA" w:rsidRPr="000B3CAB">
        <w:rPr>
          <w:rFonts w:eastAsia="Times New Roman" w:cs="Times New Roman"/>
          <w:sz w:val="22"/>
          <w:szCs w:val="24"/>
        </w:rPr>
        <w:t>community prevalence</w:t>
      </w:r>
      <w:r w:rsidR="00DE464C">
        <w:rPr>
          <w:rFonts w:eastAsia="Times New Roman" w:cs="Times New Roman"/>
          <w:sz w:val="22"/>
          <w:szCs w:val="24"/>
        </w:rPr>
        <w:t xml:space="preserve"> (CP)</w:t>
      </w:r>
      <w:r w:rsidR="00410BFC">
        <w:rPr>
          <w:rFonts w:eastAsia="Times New Roman" w:cs="Times New Roman"/>
          <w:sz w:val="22"/>
          <w:szCs w:val="24"/>
        </w:rPr>
        <w:t>, and test delay</w:t>
      </w:r>
      <w:r w:rsidR="00C06041" w:rsidRPr="000B3CAB">
        <w:rPr>
          <w:rFonts w:eastAsia="Times New Roman" w:cs="Times New Roman"/>
          <w:sz w:val="22"/>
          <w:szCs w:val="24"/>
        </w:rPr>
        <w:t>.</w:t>
      </w:r>
    </w:p>
    <w:p w14:paraId="7837C0C2" w14:textId="77777777" w:rsidR="000B3CAB" w:rsidRPr="000B3CAB" w:rsidRDefault="000B3CAB" w:rsidP="000B3CAB"/>
    <w:tbl>
      <w:tblPr>
        <w:tblStyle w:val="Table"/>
        <w:tblW w:w="2829" w:type="pct"/>
        <w:tblLook w:val="0020" w:firstRow="1" w:lastRow="0" w:firstColumn="0" w:lastColumn="0" w:noHBand="0" w:noVBand="0"/>
      </w:tblPr>
      <w:tblGrid>
        <w:gridCol w:w="1710"/>
        <w:gridCol w:w="1195"/>
        <w:gridCol w:w="1195"/>
        <w:gridCol w:w="1196"/>
      </w:tblGrid>
      <w:tr w:rsidR="00DE464C" w14:paraId="1D629A05" w14:textId="77777777" w:rsidTr="00DE464C">
        <w:trPr>
          <w:cnfStyle w:val="100000000000" w:firstRow="1" w:lastRow="0" w:firstColumn="0" w:lastColumn="0" w:oddVBand="0" w:evenVBand="0" w:oddHBand="0" w:evenHBand="0" w:firstRowFirstColumn="0" w:firstRowLastColumn="0" w:lastRowFirstColumn="0" w:lastRowLastColumn="0"/>
        </w:trPr>
        <w:tc>
          <w:tcPr>
            <w:tcW w:w="1614" w:type="pct"/>
            <w:tcBorders>
              <w:bottom w:val="single" w:sz="4" w:space="0" w:color="000000" w:themeColor="text1"/>
              <w:right w:val="single" w:sz="4" w:space="0" w:color="000000" w:themeColor="text1"/>
            </w:tcBorders>
          </w:tcPr>
          <w:p w14:paraId="2AD71B83" w14:textId="77777777" w:rsidR="00DE464C" w:rsidRDefault="00DE464C" w:rsidP="00A91E39">
            <w:pPr>
              <w:pStyle w:val="Compact"/>
            </w:pPr>
          </w:p>
        </w:tc>
        <w:tc>
          <w:tcPr>
            <w:tcW w:w="1128" w:type="pct"/>
            <w:tcBorders>
              <w:left w:val="single" w:sz="4" w:space="0" w:color="000000" w:themeColor="text1"/>
              <w:bottom w:val="single" w:sz="4" w:space="0" w:color="000000" w:themeColor="text1"/>
            </w:tcBorders>
          </w:tcPr>
          <w:p w14:paraId="19473693" w14:textId="77777777" w:rsidR="00DE464C" w:rsidRDefault="00DE464C" w:rsidP="00A91E39">
            <w:pPr>
              <w:pStyle w:val="Compact"/>
              <w:jc w:val="right"/>
            </w:pPr>
            <m:oMathPara>
              <m:oMath>
                <m:r>
                  <m:rPr>
                    <m:scr m:val="script"/>
                  </m:rPr>
                  <w:rPr>
                    <w:rFonts w:ascii="Cambria Math" w:hAnsi="Cambria Math"/>
                  </w:rPr>
                  <m:t>R</m:t>
                </m:r>
                <m:r>
                  <w:rPr>
                    <w:rFonts w:ascii="Cambria Math" w:hAnsi="Cambria Math"/>
                  </w:rPr>
                  <m:t>=0.5</m:t>
                </m:r>
              </m:oMath>
            </m:oMathPara>
          </w:p>
        </w:tc>
        <w:tc>
          <w:tcPr>
            <w:tcW w:w="1128" w:type="pct"/>
            <w:tcBorders>
              <w:bottom w:val="single" w:sz="4" w:space="0" w:color="000000" w:themeColor="text1"/>
            </w:tcBorders>
          </w:tcPr>
          <w:p w14:paraId="5C0571E7" w14:textId="77777777" w:rsidR="00DE464C" w:rsidRDefault="00DE464C" w:rsidP="00A91E39">
            <w:pPr>
              <w:pStyle w:val="Compact"/>
              <w:jc w:val="right"/>
            </w:pPr>
            <m:oMathPara>
              <m:oMath>
                <m:r>
                  <m:rPr>
                    <m:scr m:val="script"/>
                  </m:rPr>
                  <w:rPr>
                    <w:rFonts w:ascii="Cambria Math" w:hAnsi="Cambria Math"/>
                  </w:rPr>
                  <m:t>R</m:t>
                </m:r>
                <m:r>
                  <w:rPr>
                    <w:rFonts w:ascii="Cambria Math" w:hAnsi="Cambria Math"/>
                  </w:rPr>
                  <m:t>=1</m:t>
                </m:r>
              </m:oMath>
            </m:oMathPara>
          </w:p>
        </w:tc>
        <w:tc>
          <w:tcPr>
            <w:tcW w:w="1129" w:type="pct"/>
            <w:tcBorders>
              <w:bottom w:val="single" w:sz="4" w:space="0" w:color="000000" w:themeColor="text1"/>
            </w:tcBorders>
          </w:tcPr>
          <w:p w14:paraId="57EF9637" w14:textId="77777777" w:rsidR="00DE464C" w:rsidRDefault="00DE464C" w:rsidP="00A91E39">
            <w:pPr>
              <w:pStyle w:val="Compact"/>
              <w:jc w:val="right"/>
            </w:pPr>
            <m:oMathPara>
              <m:oMath>
                <m:r>
                  <m:rPr>
                    <m:scr m:val="script"/>
                  </m:rPr>
                  <w:rPr>
                    <w:rFonts w:ascii="Cambria Math" w:hAnsi="Cambria Math"/>
                  </w:rPr>
                  <m:t>R</m:t>
                </m:r>
                <m:r>
                  <w:rPr>
                    <w:rFonts w:ascii="Cambria Math" w:hAnsi="Cambria Math"/>
                  </w:rPr>
                  <m:t>=1.5</m:t>
                </m:r>
              </m:oMath>
            </m:oMathPara>
          </w:p>
        </w:tc>
      </w:tr>
      <w:tr w:rsidR="00DE464C" w14:paraId="74C18340" w14:textId="77777777" w:rsidTr="00DE464C">
        <w:tc>
          <w:tcPr>
            <w:tcW w:w="1614" w:type="pct"/>
            <w:tcBorders>
              <w:top w:val="single" w:sz="4" w:space="0" w:color="000000" w:themeColor="text1"/>
              <w:bottom w:val="single" w:sz="4" w:space="0" w:color="808080" w:themeColor="background1" w:themeShade="80"/>
              <w:right w:val="single" w:sz="4" w:space="0" w:color="000000" w:themeColor="text1"/>
            </w:tcBorders>
          </w:tcPr>
          <w:p w14:paraId="6ABB63B7" w14:textId="77777777" w:rsidR="00DE464C" w:rsidRPr="00DE464C" w:rsidRDefault="00DE464C" w:rsidP="00A91E39">
            <w:pPr>
              <w:pStyle w:val="Compact"/>
            </w:pPr>
            <m:oMathPara>
              <m:oMathParaPr>
                <m:jc m:val="left"/>
              </m:oMathParaPr>
              <m:oMath>
                <m:r>
                  <w:rPr>
                    <w:rFonts w:ascii="Cambria Math" w:hAnsi="Cambria Math"/>
                  </w:rPr>
                  <m:t>Delay=0</m:t>
                </m:r>
              </m:oMath>
            </m:oMathPara>
          </w:p>
        </w:tc>
        <w:tc>
          <w:tcPr>
            <w:tcW w:w="1128" w:type="pct"/>
            <w:tcBorders>
              <w:top w:val="single" w:sz="4" w:space="0" w:color="000000" w:themeColor="text1"/>
              <w:left w:val="single" w:sz="4" w:space="0" w:color="000000" w:themeColor="text1"/>
              <w:bottom w:val="single" w:sz="4" w:space="0" w:color="FFFFFF"/>
            </w:tcBorders>
          </w:tcPr>
          <w:p w14:paraId="31ED62A3" w14:textId="77777777" w:rsidR="00DE464C" w:rsidRDefault="00DE464C" w:rsidP="00A91E39">
            <w:pPr>
              <w:pStyle w:val="Compact"/>
              <w:jc w:val="right"/>
            </w:pPr>
          </w:p>
        </w:tc>
        <w:tc>
          <w:tcPr>
            <w:tcW w:w="1128" w:type="pct"/>
            <w:tcBorders>
              <w:top w:val="single" w:sz="4" w:space="0" w:color="000000" w:themeColor="text1"/>
              <w:bottom w:val="single" w:sz="4" w:space="0" w:color="FFFFFF"/>
            </w:tcBorders>
          </w:tcPr>
          <w:p w14:paraId="7AEDC40E" w14:textId="77777777" w:rsidR="00DE464C" w:rsidRDefault="00DE464C" w:rsidP="00A91E39">
            <w:pPr>
              <w:pStyle w:val="Compact"/>
              <w:jc w:val="right"/>
            </w:pPr>
          </w:p>
        </w:tc>
        <w:tc>
          <w:tcPr>
            <w:tcW w:w="1129" w:type="pct"/>
            <w:tcBorders>
              <w:top w:val="single" w:sz="4" w:space="0" w:color="000000" w:themeColor="text1"/>
              <w:bottom w:val="single" w:sz="4" w:space="0" w:color="FFFFFF"/>
            </w:tcBorders>
          </w:tcPr>
          <w:p w14:paraId="0E8739CF" w14:textId="77777777" w:rsidR="00DE464C" w:rsidRDefault="00DE464C" w:rsidP="00A91E39">
            <w:pPr>
              <w:pStyle w:val="Compact"/>
              <w:jc w:val="right"/>
            </w:pPr>
          </w:p>
        </w:tc>
      </w:tr>
      <w:tr w:rsidR="00DE464C" w14:paraId="73336FB3" w14:textId="77777777" w:rsidTr="00095CEE">
        <w:tc>
          <w:tcPr>
            <w:tcW w:w="1614" w:type="pct"/>
            <w:tcBorders>
              <w:top w:val="single" w:sz="4" w:space="0" w:color="808080" w:themeColor="background1" w:themeShade="80"/>
              <w:right w:val="single" w:sz="4" w:space="0" w:color="000000" w:themeColor="text1"/>
            </w:tcBorders>
          </w:tcPr>
          <w:p w14:paraId="3ED53246" w14:textId="77777777" w:rsidR="00DE464C" w:rsidRPr="00DE464C" w:rsidRDefault="00DE464C" w:rsidP="00DE464C">
            <w:pPr>
              <w:pStyle w:val="Compact"/>
              <w:ind w:left="180"/>
              <w:jc w:val="center"/>
            </w:pPr>
            <m:oMathPara>
              <m:oMathParaPr>
                <m:jc m:val="left"/>
              </m:oMathParaPr>
              <m:oMath>
                <m:r>
                  <w:rPr>
                    <w:rFonts w:ascii="Cambria Math" w:hAnsi="Cambria Math"/>
                  </w:rPr>
                  <m:t>CP=0.1%</m:t>
                </m:r>
              </m:oMath>
            </m:oMathPara>
          </w:p>
        </w:tc>
        <w:tc>
          <w:tcPr>
            <w:tcW w:w="1128" w:type="pct"/>
            <w:tcBorders>
              <w:top w:val="single" w:sz="4" w:space="0" w:color="FFFFFF"/>
              <w:left w:val="single" w:sz="4" w:space="0" w:color="000000" w:themeColor="text1"/>
            </w:tcBorders>
            <w:shd w:val="clear" w:color="auto" w:fill="C5E0B3" w:themeFill="accent6" w:themeFillTint="66"/>
          </w:tcPr>
          <w:p w14:paraId="13F6835F" w14:textId="77777777" w:rsidR="00DE464C" w:rsidRDefault="00DE464C" w:rsidP="00A91E39">
            <w:pPr>
              <w:pStyle w:val="Compact"/>
              <w:jc w:val="right"/>
            </w:pPr>
            <w:r>
              <w:t>0</w:t>
            </w:r>
          </w:p>
        </w:tc>
        <w:tc>
          <w:tcPr>
            <w:tcW w:w="1128" w:type="pct"/>
            <w:tcBorders>
              <w:top w:val="single" w:sz="4" w:space="0" w:color="FFFFFF"/>
            </w:tcBorders>
            <w:shd w:val="clear" w:color="auto" w:fill="BDD6EE" w:themeFill="accent1" w:themeFillTint="66"/>
          </w:tcPr>
          <w:p w14:paraId="731A821D" w14:textId="77777777" w:rsidR="00DE464C" w:rsidRDefault="00DE464C" w:rsidP="00A91E39">
            <w:pPr>
              <w:pStyle w:val="Compact"/>
              <w:jc w:val="right"/>
            </w:pPr>
            <w:r>
              <w:t>1</w:t>
            </w:r>
          </w:p>
        </w:tc>
        <w:tc>
          <w:tcPr>
            <w:tcW w:w="1129" w:type="pct"/>
            <w:tcBorders>
              <w:top w:val="single" w:sz="4" w:space="0" w:color="FFFFFF"/>
            </w:tcBorders>
            <w:shd w:val="clear" w:color="auto" w:fill="BDD6EE" w:themeFill="accent1" w:themeFillTint="66"/>
          </w:tcPr>
          <w:p w14:paraId="5AFE91FD" w14:textId="77777777" w:rsidR="00DE464C" w:rsidRDefault="00DE464C" w:rsidP="00A91E39">
            <w:pPr>
              <w:pStyle w:val="Compact"/>
              <w:jc w:val="right"/>
            </w:pPr>
            <w:r>
              <w:t>1</w:t>
            </w:r>
          </w:p>
        </w:tc>
      </w:tr>
      <w:tr w:rsidR="00DE464C" w14:paraId="37B0AE11" w14:textId="77777777" w:rsidTr="00095CEE">
        <w:tc>
          <w:tcPr>
            <w:tcW w:w="1614" w:type="pct"/>
            <w:tcBorders>
              <w:right w:val="single" w:sz="4" w:space="0" w:color="000000" w:themeColor="text1"/>
            </w:tcBorders>
          </w:tcPr>
          <w:p w14:paraId="1751093C" w14:textId="77777777" w:rsidR="00DE464C" w:rsidRPr="00DE464C" w:rsidRDefault="00DE464C" w:rsidP="00DE464C">
            <w:pPr>
              <w:pStyle w:val="Compact"/>
              <w:ind w:left="180"/>
              <w:jc w:val="center"/>
            </w:pPr>
            <m:oMathPara>
              <m:oMathParaPr>
                <m:jc m:val="left"/>
              </m:oMathParaPr>
              <m:oMath>
                <m:r>
                  <w:rPr>
                    <w:rFonts w:ascii="Cambria Math" w:hAnsi="Cambria Math"/>
                  </w:rPr>
                  <m:t>CP=0.5%</m:t>
                </m:r>
              </m:oMath>
            </m:oMathPara>
          </w:p>
        </w:tc>
        <w:tc>
          <w:tcPr>
            <w:tcW w:w="1128" w:type="pct"/>
            <w:tcBorders>
              <w:left w:val="single" w:sz="4" w:space="0" w:color="000000" w:themeColor="text1"/>
            </w:tcBorders>
            <w:shd w:val="clear" w:color="auto" w:fill="FFE599" w:themeFill="accent4" w:themeFillTint="66"/>
          </w:tcPr>
          <w:p w14:paraId="1ADC0928" w14:textId="77777777" w:rsidR="00DE464C" w:rsidRDefault="00DE464C" w:rsidP="00A91E39">
            <w:pPr>
              <w:pStyle w:val="Compact"/>
              <w:jc w:val="right"/>
            </w:pPr>
            <w:r>
              <w:t>2</w:t>
            </w:r>
          </w:p>
        </w:tc>
        <w:tc>
          <w:tcPr>
            <w:tcW w:w="1128" w:type="pct"/>
            <w:shd w:val="clear" w:color="auto" w:fill="FFE599" w:themeFill="accent4" w:themeFillTint="66"/>
          </w:tcPr>
          <w:p w14:paraId="06580C84" w14:textId="77777777" w:rsidR="00DE464C" w:rsidRDefault="00DE464C" w:rsidP="00A91E39">
            <w:pPr>
              <w:pStyle w:val="Compact"/>
              <w:jc w:val="right"/>
            </w:pPr>
            <w:r>
              <w:t>2</w:t>
            </w:r>
          </w:p>
        </w:tc>
        <w:tc>
          <w:tcPr>
            <w:tcW w:w="1129" w:type="pct"/>
            <w:shd w:val="clear" w:color="auto" w:fill="F7CAAC" w:themeFill="accent2" w:themeFillTint="66"/>
          </w:tcPr>
          <w:p w14:paraId="7AE4D447" w14:textId="77777777" w:rsidR="00DE464C" w:rsidRDefault="00DE464C" w:rsidP="00A91E39">
            <w:pPr>
              <w:pStyle w:val="Compact"/>
              <w:jc w:val="right"/>
            </w:pPr>
            <w:r>
              <w:t>4</w:t>
            </w:r>
          </w:p>
        </w:tc>
      </w:tr>
      <w:tr w:rsidR="00DE464C" w14:paraId="7DF3EB7F" w14:textId="77777777" w:rsidTr="00095CEE">
        <w:tc>
          <w:tcPr>
            <w:tcW w:w="1614" w:type="pct"/>
            <w:tcBorders>
              <w:right w:val="single" w:sz="4" w:space="0" w:color="000000" w:themeColor="text1"/>
            </w:tcBorders>
          </w:tcPr>
          <w:p w14:paraId="101288D6" w14:textId="77777777" w:rsidR="00DE464C" w:rsidRPr="00DE464C" w:rsidRDefault="00DE464C" w:rsidP="00DE464C">
            <w:pPr>
              <w:pStyle w:val="Compact"/>
              <w:ind w:left="180"/>
              <w:jc w:val="center"/>
            </w:pPr>
            <m:oMathPara>
              <m:oMathParaPr>
                <m:jc m:val="left"/>
              </m:oMathParaPr>
              <m:oMath>
                <m:r>
                  <w:rPr>
                    <w:rFonts w:ascii="Cambria Math" w:hAnsi="Cambria Math"/>
                  </w:rPr>
                  <m:t>CP=1%</m:t>
                </m:r>
              </m:oMath>
            </m:oMathPara>
          </w:p>
        </w:tc>
        <w:tc>
          <w:tcPr>
            <w:tcW w:w="1128" w:type="pct"/>
            <w:tcBorders>
              <w:left w:val="single" w:sz="4" w:space="0" w:color="000000" w:themeColor="text1"/>
            </w:tcBorders>
            <w:shd w:val="clear" w:color="auto" w:fill="FFE599" w:themeFill="accent4" w:themeFillTint="66"/>
          </w:tcPr>
          <w:p w14:paraId="3218383C" w14:textId="77777777" w:rsidR="00DE464C" w:rsidRDefault="00DE464C" w:rsidP="00A91E39">
            <w:pPr>
              <w:pStyle w:val="Compact"/>
              <w:jc w:val="right"/>
            </w:pPr>
            <w:r>
              <w:t>2</w:t>
            </w:r>
          </w:p>
        </w:tc>
        <w:tc>
          <w:tcPr>
            <w:tcW w:w="1128" w:type="pct"/>
            <w:shd w:val="clear" w:color="auto" w:fill="F7CAAC" w:themeFill="accent2" w:themeFillTint="66"/>
          </w:tcPr>
          <w:p w14:paraId="66321C01" w14:textId="77777777" w:rsidR="00DE464C" w:rsidRDefault="00DE464C" w:rsidP="00A91E39">
            <w:pPr>
              <w:pStyle w:val="Compact"/>
              <w:jc w:val="right"/>
            </w:pPr>
            <w:r>
              <w:t>4</w:t>
            </w:r>
          </w:p>
        </w:tc>
        <w:tc>
          <w:tcPr>
            <w:tcW w:w="1129" w:type="pct"/>
            <w:shd w:val="clear" w:color="auto" w:fill="F7CAAC" w:themeFill="accent2" w:themeFillTint="66"/>
          </w:tcPr>
          <w:p w14:paraId="2B6933C6" w14:textId="77777777" w:rsidR="00DE464C" w:rsidRDefault="00DE464C" w:rsidP="00A91E39">
            <w:pPr>
              <w:pStyle w:val="Compact"/>
              <w:jc w:val="right"/>
            </w:pPr>
            <w:r>
              <w:t>4</w:t>
            </w:r>
          </w:p>
        </w:tc>
      </w:tr>
      <w:tr w:rsidR="00DE464C" w14:paraId="59CF0967" w14:textId="77777777" w:rsidTr="00DE464C">
        <w:tc>
          <w:tcPr>
            <w:tcW w:w="1614" w:type="pct"/>
            <w:tcBorders>
              <w:bottom w:val="single" w:sz="4" w:space="0" w:color="808080" w:themeColor="background1" w:themeShade="80"/>
              <w:right w:val="single" w:sz="4" w:space="0" w:color="000000" w:themeColor="text1"/>
            </w:tcBorders>
          </w:tcPr>
          <w:p w14:paraId="119E6CA9" w14:textId="77777777" w:rsidR="00DE464C" w:rsidRPr="00DE464C" w:rsidRDefault="00DE464C" w:rsidP="00A91E39">
            <w:pPr>
              <w:pStyle w:val="Compact"/>
            </w:pPr>
            <m:oMathPara>
              <m:oMathParaPr>
                <m:jc m:val="left"/>
              </m:oMathParaPr>
              <m:oMath>
                <m:r>
                  <w:rPr>
                    <w:rFonts w:ascii="Cambria Math" w:hAnsi="Cambria Math"/>
                  </w:rPr>
                  <m:t>Delay=1</m:t>
                </m:r>
              </m:oMath>
            </m:oMathPara>
          </w:p>
        </w:tc>
        <w:tc>
          <w:tcPr>
            <w:tcW w:w="1128" w:type="pct"/>
            <w:tcBorders>
              <w:left w:val="single" w:sz="4" w:space="0" w:color="000000" w:themeColor="text1"/>
              <w:bottom w:val="single" w:sz="4" w:space="0" w:color="FFFFFF"/>
            </w:tcBorders>
          </w:tcPr>
          <w:p w14:paraId="05BB5D40" w14:textId="77777777" w:rsidR="00DE464C" w:rsidRDefault="00DE464C" w:rsidP="00A91E39">
            <w:pPr>
              <w:pStyle w:val="Compact"/>
              <w:jc w:val="right"/>
            </w:pPr>
          </w:p>
        </w:tc>
        <w:tc>
          <w:tcPr>
            <w:tcW w:w="1128" w:type="pct"/>
            <w:tcBorders>
              <w:bottom w:val="single" w:sz="4" w:space="0" w:color="FFFFFF"/>
            </w:tcBorders>
          </w:tcPr>
          <w:p w14:paraId="7FF50928" w14:textId="77777777" w:rsidR="00DE464C" w:rsidRDefault="00DE464C" w:rsidP="00A91E39">
            <w:pPr>
              <w:pStyle w:val="Compact"/>
              <w:jc w:val="right"/>
            </w:pPr>
          </w:p>
        </w:tc>
        <w:tc>
          <w:tcPr>
            <w:tcW w:w="1129" w:type="pct"/>
            <w:tcBorders>
              <w:bottom w:val="single" w:sz="4" w:space="0" w:color="FFFFFF"/>
            </w:tcBorders>
          </w:tcPr>
          <w:p w14:paraId="766D4A79" w14:textId="77777777" w:rsidR="00DE464C" w:rsidRDefault="00DE464C" w:rsidP="00A91E39">
            <w:pPr>
              <w:pStyle w:val="Compact"/>
              <w:jc w:val="right"/>
            </w:pPr>
          </w:p>
        </w:tc>
      </w:tr>
      <w:tr w:rsidR="00DE464C" w14:paraId="18860DC9" w14:textId="77777777" w:rsidTr="00095CEE">
        <w:tc>
          <w:tcPr>
            <w:tcW w:w="1614" w:type="pct"/>
            <w:tcBorders>
              <w:top w:val="single" w:sz="4" w:space="0" w:color="808080" w:themeColor="background1" w:themeShade="80"/>
              <w:right w:val="single" w:sz="4" w:space="0" w:color="000000" w:themeColor="text1"/>
            </w:tcBorders>
          </w:tcPr>
          <w:p w14:paraId="76A8A196" w14:textId="77777777" w:rsidR="00DE464C" w:rsidRPr="00DE464C" w:rsidRDefault="00DE464C" w:rsidP="00A91E39">
            <w:pPr>
              <w:pStyle w:val="Compact"/>
              <w:ind w:left="180"/>
            </w:pPr>
            <m:oMathPara>
              <m:oMathParaPr>
                <m:jc m:val="left"/>
              </m:oMathParaPr>
              <m:oMath>
                <m:r>
                  <w:rPr>
                    <w:rFonts w:ascii="Cambria Math" w:hAnsi="Cambria Math"/>
                  </w:rPr>
                  <m:t>CP=0.1%</m:t>
                </m:r>
              </m:oMath>
            </m:oMathPara>
          </w:p>
        </w:tc>
        <w:tc>
          <w:tcPr>
            <w:tcW w:w="1128" w:type="pct"/>
            <w:tcBorders>
              <w:top w:val="single" w:sz="4" w:space="0" w:color="FFFFFF"/>
              <w:left w:val="single" w:sz="4" w:space="0" w:color="000000" w:themeColor="text1"/>
            </w:tcBorders>
            <w:shd w:val="clear" w:color="auto" w:fill="C5E0B3" w:themeFill="accent6" w:themeFillTint="66"/>
          </w:tcPr>
          <w:p w14:paraId="3E4BEA48" w14:textId="77777777" w:rsidR="00DE464C" w:rsidRDefault="00DE464C" w:rsidP="00A91E39">
            <w:pPr>
              <w:pStyle w:val="Compact"/>
              <w:jc w:val="right"/>
            </w:pPr>
            <w:r>
              <w:t>0</w:t>
            </w:r>
          </w:p>
        </w:tc>
        <w:tc>
          <w:tcPr>
            <w:tcW w:w="1128" w:type="pct"/>
            <w:tcBorders>
              <w:top w:val="single" w:sz="4" w:space="0" w:color="FFFFFF"/>
            </w:tcBorders>
            <w:shd w:val="clear" w:color="auto" w:fill="BDD6EE" w:themeFill="accent1" w:themeFillTint="66"/>
          </w:tcPr>
          <w:p w14:paraId="0167B07D" w14:textId="77777777" w:rsidR="00DE464C" w:rsidRDefault="00DE464C" w:rsidP="00A91E39">
            <w:pPr>
              <w:pStyle w:val="Compact"/>
              <w:jc w:val="right"/>
            </w:pPr>
            <w:r>
              <w:t>1</w:t>
            </w:r>
          </w:p>
        </w:tc>
        <w:tc>
          <w:tcPr>
            <w:tcW w:w="1129" w:type="pct"/>
            <w:tcBorders>
              <w:top w:val="single" w:sz="4" w:space="0" w:color="FFFFFF"/>
            </w:tcBorders>
            <w:shd w:val="clear" w:color="auto" w:fill="FFE599" w:themeFill="accent4" w:themeFillTint="66"/>
          </w:tcPr>
          <w:p w14:paraId="01EA6735" w14:textId="77777777" w:rsidR="00DE464C" w:rsidRDefault="00DE464C" w:rsidP="00A91E39">
            <w:pPr>
              <w:pStyle w:val="Compact"/>
              <w:jc w:val="right"/>
            </w:pPr>
            <w:r>
              <w:t>2</w:t>
            </w:r>
          </w:p>
        </w:tc>
      </w:tr>
      <w:tr w:rsidR="00DE464C" w14:paraId="2486CD82" w14:textId="77777777" w:rsidTr="00095CEE">
        <w:tc>
          <w:tcPr>
            <w:tcW w:w="1614" w:type="pct"/>
            <w:tcBorders>
              <w:right w:val="single" w:sz="4" w:space="0" w:color="000000" w:themeColor="text1"/>
            </w:tcBorders>
          </w:tcPr>
          <w:p w14:paraId="69CB9977" w14:textId="77777777" w:rsidR="00DE464C" w:rsidRPr="00DE464C" w:rsidRDefault="00DE464C" w:rsidP="00A91E39">
            <w:pPr>
              <w:pStyle w:val="Compact"/>
              <w:ind w:left="180"/>
            </w:pPr>
            <m:oMathPara>
              <m:oMathParaPr>
                <m:jc m:val="left"/>
              </m:oMathParaPr>
              <m:oMath>
                <m:r>
                  <w:rPr>
                    <w:rFonts w:ascii="Cambria Math" w:hAnsi="Cambria Math"/>
                  </w:rPr>
                  <m:t>CP=0.5%</m:t>
                </m:r>
              </m:oMath>
            </m:oMathPara>
          </w:p>
        </w:tc>
        <w:tc>
          <w:tcPr>
            <w:tcW w:w="1128" w:type="pct"/>
            <w:tcBorders>
              <w:left w:val="single" w:sz="4" w:space="0" w:color="000000" w:themeColor="text1"/>
            </w:tcBorders>
            <w:shd w:val="clear" w:color="auto" w:fill="FFE599" w:themeFill="accent4" w:themeFillTint="66"/>
          </w:tcPr>
          <w:p w14:paraId="42CB59B0" w14:textId="77777777" w:rsidR="00DE464C" w:rsidRDefault="00DE464C" w:rsidP="00A91E39">
            <w:pPr>
              <w:pStyle w:val="Compact"/>
              <w:jc w:val="right"/>
            </w:pPr>
            <w:r>
              <w:t>2</w:t>
            </w:r>
          </w:p>
        </w:tc>
        <w:tc>
          <w:tcPr>
            <w:tcW w:w="1128" w:type="pct"/>
            <w:shd w:val="clear" w:color="auto" w:fill="FFE599" w:themeFill="accent4" w:themeFillTint="66"/>
          </w:tcPr>
          <w:p w14:paraId="0E3C82DE" w14:textId="77777777" w:rsidR="00DE464C" w:rsidRDefault="00DE464C" w:rsidP="00A91E39">
            <w:pPr>
              <w:pStyle w:val="Compact"/>
              <w:jc w:val="right"/>
            </w:pPr>
            <w:r>
              <w:t>2</w:t>
            </w:r>
          </w:p>
        </w:tc>
        <w:tc>
          <w:tcPr>
            <w:tcW w:w="1129" w:type="pct"/>
            <w:shd w:val="clear" w:color="auto" w:fill="F7CAAC" w:themeFill="accent2" w:themeFillTint="66"/>
          </w:tcPr>
          <w:p w14:paraId="42752E87" w14:textId="77777777" w:rsidR="00DE464C" w:rsidRDefault="00DE464C" w:rsidP="00A91E39">
            <w:pPr>
              <w:pStyle w:val="Compact"/>
              <w:jc w:val="right"/>
            </w:pPr>
            <w:r>
              <w:t>4</w:t>
            </w:r>
          </w:p>
        </w:tc>
      </w:tr>
      <w:tr w:rsidR="00DE464C" w14:paraId="58BAE5F5" w14:textId="77777777" w:rsidTr="00095CEE">
        <w:tc>
          <w:tcPr>
            <w:tcW w:w="1614" w:type="pct"/>
            <w:tcBorders>
              <w:right w:val="single" w:sz="4" w:space="0" w:color="000000" w:themeColor="text1"/>
            </w:tcBorders>
          </w:tcPr>
          <w:p w14:paraId="6286AD3F" w14:textId="77777777" w:rsidR="00DE464C" w:rsidRPr="00DE464C" w:rsidRDefault="00DE464C" w:rsidP="00A91E39">
            <w:pPr>
              <w:pStyle w:val="Compact"/>
              <w:ind w:left="180"/>
            </w:pPr>
            <m:oMathPara>
              <m:oMathParaPr>
                <m:jc m:val="left"/>
              </m:oMathParaPr>
              <m:oMath>
                <m:r>
                  <w:rPr>
                    <w:rFonts w:ascii="Cambria Math" w:hAnsi="Cambria Math"/>
                  </w:rPr>
                  <m:t>CP=1%</m:t>
                </m:r>
              </m:oMath>
            </m:oMathPara>
          </w:p>
        </w:tc>
        <w:tc>
          <w:tcPr>
            <w:tcW w:w="1128" w:type="pct"/>
            <w:tcBorders>
              <w:left w:val="single" w:sz="4" w:space="0" w:color="000000" w:themeColor="text1"/>
            </w:tcBorders>
            <w:shd w:val="clear" w:color="auto" w:fill="FFE599" w:themeFill="accent4" w:themeFillTint="66"/>
          </w:tcPr>
          <w:p w14:paraId="63B12C7E" w14:textId="77777777" w:rsidR="00DE464C" w:rsidRDefault="00DE464C" w:rsidP="00A91E39">
            <w:pPr>
              <w:pStyle w:val="Compact"/>
              <w:jc w:val="right"/>
            </w:pPr>
            <w:r>
              <w:t>2</w:t>
            </w:r>
          </w:p>
        </w:tc>
        <w:tc>
          <w:tcPr>
            <w:tcW w:w="1128" w:type="pct"/>
            <w:shd w:val="clear" w:color="auto" w:fill="F7CAAC" w:themeFill="accent2" w:themeFillTint="66"/>
          </w:tcPr>
          <w:p w14:paraId="1F04B91D" w14:textId="77777777" w:rsidR="00DE464C" w:rsidRDefault="00DE464C" w:rsidP="00A91E39">
            <w:pPr>
              <w:pStyle w:val="Compact"/>
              <w:jc w:val="right"/>
            </w:pPr>
            <w:r>
              <w:t>4</w:t>
            </w:r>
          </w:p>
        </w:tc>
        <w:tc>
          <w:tcPr>
            <w:tcW w:w="1129" w:type="pct"/>
            <w:shd w:val="clear" w:color="auto" w:fill="F7CAAC" w:themeFill="accent2" w:themeFillTint="66"/>
          </w:tcPr>
          <w:p w14:paraId="133E5120" w14:textId="77777777" w:rsidR="00DE464C" w:rsidRDefault="00DE464C" w:rsidP="00A91E39">
            <w:pPr>
              <w:pStyle w:val="Compact"/>
              <w:jc w:val="right"/>
            </w:pPr>
            <w:r>
              <w:t>4</w:t>
            </w:r>
          </w:p>
        </w:tc>
      </w:tr>
    </w:tbl>
    <w:p w14:paraId="653E7FAA" w14:textId="77777777" w:rsidR="001A4EEB" w:rsidRDefault="001A4EEB" w:rsidP="008C1FD0"/>
    <w:p w14:paraId="79AC6265" w14:textId="5B7D969D" w:rsidR="00095CEE" w:rsidRPr="00095CEE" w:rsidRDefault="00095CEE" w:rsidP="00095CEE">
      <w:pPr>
        <w:spacing w:after="0" w:line="480" w:lineRule="auto"/>
        <w:ind w:firstLine="720"/>
        <w:jc w:val="both"/>
        <w:rPr>
          <w:rFonts w:ascii="Times New Roman" w:hAnsi="Times New Roman" w:cs="Times New Roman"/>
          <w:sz w:val="24"/>
          <w:szCs w:val="24"/>
        </w:rPr>
      </w:pPr>
      <w:r w:rsidRPr="00095CEE">
        <w:rPr>
          <w:rFonts w:ascii="Times New Roman" w:hAnsi="Times New Roman" w:cs="Times New Roman"/>
          <w:sz w:val="24"/>
          <w:szCs w:val="24"/>
        </w:rPr>
        <w:t>An alternative threshold approach to aid decision-making, particularly in resource-constrained settings, is the ITER</w:t>
      </w:r>
      <w:r w:rsidR="00410BFC">
        <w:rPr>
          <w:rFonts w:ascii="Times New Roman" w:hAnsi="Times New Roman" w:cs="Times New Roman"/>
          <w:sz w:val="24"/>
          <w:szCs w:val="24"/>
        </w:rPr>
        <w:t>, interpreted as the number of tests needed to prevent on infection</w:t>
      </w:r>
      <w:r w:rsidRPr="00095CEE">
        <w:rPr>
          <w:rFonts w:ascii="Times New Roman" w:hAnsi="Times New Roman" w:cs="Times New Roman"/>
          <w:sz w:val="24"/>
          <w:szCs w:val="24"/>
        </w:rPr>
        <w:t>. Figure 4 shows estimates of the</w:t>
      </w:r>
      <w:r w:rsidR="00410BFC">
        <w:rPr>
          <w:rFonts w:ascii="Times New Roman" w:hAnsi="Times New Roman" w:cs="Times New Roman"/>
          <w:sz w:val="24"/>
          <w:szCs w:val="24"/>
        </w:rPr>
        <w:t xml:space="preserve"> </w:t>
      </w:r>
      <w:r w:rsidRPr="00095CEE">
        <w:rPr>
          <w:rFonts w:ascii="Times New Roman" w:hAnsi="Times New Roman" w:cs="Times New Roman"/>
          <w:sz w:val="24"/>
          <w:szCs w:val="24"/>
        </w:rPr>
        <w:t>ITER across transmission scenarios, test strategies, and test frequencies. In the highest transmission scenario (</w:t>
      </w:r>
      <m:oMath>
        <m:r>
          <m:rPr>
            <m:scr m:val="script"/>
            <m:sty m:val="p"/>
          </m:rPr>
          <w:rPr>
            <w:rFonts w:ascii="Cambria Math" w:hAnsi="Cambria Math" w:cs="Times New Roman"/>
            <w:sz w:val="24"/>
            <w:szCs w:val="24"/>
          </w:rPr>
          <m:t>R=</m:t>
        </m:r>
        <m:r>
          <w:rPr>
            <w:rFonts w:ascii="Cambria Math" w:hAnsi="Cambria Math" w:cs="Times New Roman"/>
            <w:sz w:val="24"/>
            <w:szCs w:val="24"/>
          </w:rPr>
          <m:t>1.5</m:t>
        </m:r>
      </m:oMath>
      <w:r w:rsidRPr="00095CEE">
        <w:rPr>
          <w:rFonts w:ascii="Times New Roman" w:hAnsi="Times New Roman" w:cs="Times New Roman"/>
          <w:sz w:val="24"/>
          <w:szCs w:val="24"/>
        </w:rPr>
        <w:t xml:space="preserve">, </w:t>
      </w:r>
      <m:oMath>
        <m:r>
          <w:rPr>
            <w:rFonts w:ascii="Cambria Math" w:hAnsi="Cambria Math" w:cs="Times New Roman"/>
            <w:sz w:val="24"/>
            <w:szCs w:val="24"/>
          </w:rPr>
          <m:t>1</m:t>
        </m:r>
        <m:r>
          <m:rPr>
            <m:sty m:val="p"/>
          </m:rPr>
          <w:rPr>
            <w:rFonts w:ascii="Cambria Math" w:hAnsi="Cambria Math" w:cs="Times New Roman"/>
            <w:sz w:val="24"/>
            <w:szCs w:val="24"/>
          </w:rPr>
          <m:t>%</m:t>
        </m:r>
      </m:oMath>
      <w:r w:rsidRPr="00095CEE">
        <w:rPr>
          <w:rFonts w:ascii="Times New Roman" w:hAnsi="Times New Roman" w:cs="Times New Roman"/>
          <w:sz w:val="24"/>
          <w:szCs w:val="24"/>
        </w:rPr>
        <w:t xml:space="preserve"> community prevalence), testing systematically on the first day of every other work week with no delay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0.5</m:t>
        </m:r>
        <m:r>
          <m:rPr>
            <m:sty m:val="p"/>
          </m:rPr>
          <w:rPr>
            <w:rFonts w:ascii="Cambria Math" w:hAnsi="Cambria Math" w:cs="Times New Roman"/>
            <w:sz w:val="24"/>
            <w:szCs w:val="24"/>
          </w:rPr>
          <m:t>,</m:t>
        </m:r>
        <m:r>
          <w:rPr>
            <w:rFonts w:ascii="Cambria Math" w:hAnsi="Cambria Math" w:cs="Times New Roman"/>
            <w:sz w:val="24"/>
            <w:szCs w:val="24"/>
          </w:rPr>
          <m:t>d</m:t>
        </m:r>
        <m:r>
          <m:rPr>
            <m:sty m:val="p"/>
          </m:rPr>
          <w:rPr>
            <w:rFonts w:ascii="Cambria Math" w:hAnsi="Cambria Math" w:cs="Times New Roman"/>
            <w:sz w:val="24"/>
            <w:szCs w:val="24"/>
          </w:rPr>
          <m:t>=</m:t>
        </m:r>
        <m:r>
          <w:rPr>
            <w:rFonts w:ascii="Cambria Math" w:hAnsi="Cambria Math" w:cs="Times New Roman"/>
            <w:sz w:val="24"/>
            <w:szCs w:val="24"/>
          </w:rPr>
          <m:t>0</m:t>
        </m:r>
      </m:oMath>
      <w:r w:rsidRPr="00095CEE">
        <w:rPr>
          <w:rFonts w:ascii="Times New Roman" w:hAnsi="Times New Roman" w:cs="Times New Roman"/>
          <w:sz w:val="24"/>
          <w:szCs w:val="24"/>
        </w:rPr>
        <w:t xml:space="preserve">, fig 4 squares) leads to </w:t>
      </w:r>
      <m:oMath>
        <m:r>
          <w:rPr>
            <w:rFonts w:ascii="Cambria Math" w:hAnsi="Cambria Math" w:cs="Times New Roman"/>
            <w:sz w:val="24"/>
            <w:szCs w:val="24"/>
          </w:rPr>
          <m:t>ITER</m:t>
        </m:r>
        <m:r>
          <m:rPr>
            <m:sty m:val="p"/>
          </m:rPr>
          <w:rPr>
            <w:rFonts w:ascii="Cambria Math" w:hAnsi="Cambria Math" w:cs="Times New Roman"/>
            <w:sz w:val="24"/>
            <w:szCs w:val="24"/>
          </w:rPr>
          <m:t>=</m:t>
        </m:r>
      </m:oMath>
      <w:r w:rsidRPr="00095CEE">
        <w:rPr>
          <w:rFonts w:ascii="Times New Roman" w:hAnsi="Times New Roman" w:cs="Times New Roman"/>
          <w:sz w:val="24"/>
          <w:szCs w:val="24"/>
        </w:rPr>
        <w:t xml:space="preserve"> 30.84 (IQR 29.6 - 32.38), while increasing test frequency to weekly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1</m:t>
        </m:r>
      </m:oMath>
      <w:r w:rsidRPr="00095CEE">
        <w:rPr>
          <w:rFonts w:ascii="Times New Roman" w:hAnsi="Times New Roman" w:cs="Times New Roman"/>
          <w:sz w:val="24"/>
          <w:szCs w:val="24"/>
        </w:rPr>
        <w:t xml:space="preserve">) results in </w:t>
      </w:r>
      <m:oMath>
        <m:r>
          <w:rPr>
            <w:rFonts w:ascii="Cambria Math" w:hAnsi="Cambria Math" w:cs="Times New Roman"/>
            <w:sz w:val="24"/>
            <w:szCs w:val="24"/>
          </w:rPr>
          <m:t>ITER</m:t>
        </m:r>
        <m:r>
          <m:rPr>
            <m:sty m:val="p"/>
          </m:rPr>
          <w:rPr>
            <w:rFonts w:ascii="Cambria Math" w:hAnsi="Cambria Math" w:cs="Times New Roman"/>
            <w:sz w:val="24"/>
            <w:szCs w:val="24"/>
          </w:rPr>
          <m:t>=</m:t>
        </m:r>
      </m:oMath>
      <w:r w:rsidRPr="00095CEE">
        <w:rPr>
          <w:rFonts w:ascii="Times New Roman" w:hAnsi="Times New Roman" w:cs="Times New Roman"/>
          <w:sz w:val="24"/>
          <w:szCs w:val="24"/>
        </w:rPr>
        <w:t xml:space="preserve"> 37.11 (IQR 36.61 - 37.61), to twice weekly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2</m:t>
        </m:r>
      </m:oMath>
      <w:r w:rsidRPr="00095CEE">
        <w:rPr>
          <w:rFonts w:ascii="Times New Roman" w:hAnsi="Times New Roman" w:cs="Times New Roman"/>
          <w:sz w:val="24"/>
          <w:szCs w:val="24"/>
        </w:rPr>
        <w:t xml:space="preserve">): </w:t>
      </w:r>
      <m:oMath>
        <m:r>
          <w:rPr>
            <w:rFonts w:ascii="Cambria Math" w:hAnsi="Cambria Math" w:cs="Times New Roman"/>
            <w:sz w:val="24"/>
            <w:szCs w:val="24"/>
          </w:rPr>
          <m:t>ITER</m:t>
        </m:r>
        <m:r>
          <m:rPr>
            <m:sty m:val="p"/>
          </m:rPr>
          <w:rPr>
            <w:rFonts w:ascii="Cambria Math" w:hAnsi="Cambria Math" w:cs="Times New Roman"/>
            <w:sz w:val="24"/>
            <w:szCs w:val="24"/>
          </w:rPr>
          <m:t>=</m:t>
        </m:r>
      </m:oMath>
      <w:r w:rsidRPr="00095CEE">
        <w:rPr>
          <w:rFonts w:ascii="Times New Roman" w:hAnsi="Times New Roman" w:cs="Times New Roman"/>
          <w:sz w:val="24"/>
          <w:szCs w:val="24"/>
        </w:rPr>
        <w:t xml:space="preserve"> 64.54 (IQR 64.22 - 65), and to every shift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4</m:t>
        </m:r>
      </m:oMath>
      <w:r w:rsidRPr="00095CEE">
        <w:rPr>
          <w:rFonts w:ascii="Times New Roman" w:hAnsi="Times New Roman" w:cs="Times New Roman"/>
          <w:sz w:val="24"/>
          <w:szCs w:val="24"/>
        </w:rPr>
        <w:t xml:space="preserve">): </w:t>
      </w:r>
      <m:oMath>
        <m:r>
          <w:rPr>
            <w:rFonts w:ascii="Cambria Math" w:hAnsi="Cambria Math" w:cs="Times New Roman"/>
            <w:sz w:val="24"/>
            <w:szCs w:val="24"/>
          </w:rPr>
          <m:t>ITER</m:t>
        </m:r>
        <m:r>
          <m:rPr>
            <m:sty m:val="p"/>
          </m:rPr>
          <w:rPr>
            <w:rFonts w:ascii="Cambria Math" w:hAnsi="Cambria Math" w:cs="Times New Roman"/>
            <w:sz w:val="24"/>
            <w:szCs w:val="24"/>
          </w:rPr>
          <m:t>=</m:t>
        </m:r>
      </m:oMath>
      <w:r w:rsidRPr="00095CEE">
        <w:rPr>
          <w:rFonts w:ascii="Times New Roman" w:hAnsi="Times New Roman" w:cs="Times New Roman"/>
          <w:sz w:val="24"/>
          <w:szCs w:val="24"/>
        </w:rPr>
        <w:t xml:space="preserve"> 123.62 (IQR 122.72 - 124.31). These values approximately correspond to test positivity rates of 3.24%, 2.69%, 1.55%, and 0.81% due to the interpretation of the ITER as the number of tests per positive result. It is also clear from figure 4 that testing frequency has the most influence on the </w:t>
      </w:r>
      <m:oMath>
        <m:r>
          <w:rPr>
            <w:rFonts w:ascii="Cambria Math" w:hAnsi="Cambria Math" w:cs="Times New Roman"/>
            <w:sz w:val="24"/>
            <w:szCs w:val="24"/>
          </w:rPr>
          <m:t>ITER</m:t>
        </m:r>
      </m:oMath>
      <w:r w:rsidRPr="00095CEE">
        <w:rPr>
          <w:rFonts w:ascii="Times New Roman" w:hAnsi="Times New Roman" w:cs="Times New Roman"/>
          <w:sz w:val="24"/>
          <w:szCs w:val="24"/>
        </w:rPr>
        <w:t xml:space="preserve"> within th</w:t>
      </w:r>
      <w:r>
        <w:rPr>
          <w:rFonts w:ascii="Times New Roman" w:hAnsi="Times New Roman" w:cs="Times New Roman"/>
          <w:sz w:val="24"/>
          <w:szCs w:val="24"/>
        </w:rPr>
        <w:t>e</w:t>
      </w:r>
      <w:r w:rsidRPr="00095CEE">
        <w:rPr>
          <w:rFonts w:ascii="Times New Roman" w:hAnsi="Times New Roman" w:cs="Times New Roman"/>
          <w:sz w:val="24"/>
          <w:szCs w:val="24"/>
        </w:rPr>
        <w:t xml:space="preserve"> same transmission scenario, </w:t>
      </w:r>
      <w:r w:rsidRPr="00095CEE">
        <w:rPr>
          <w:rFonts w:ascii="Times New Roman" w:hAnsi="Times New Roman" w:cs="Times New Roman"/>
          <w:sz w:val="24"/>
          <w:szCs w:val="24"/>
        </w:rPr>
        <w:lastRenderedPageBreak/>
        <w:t xml:space="preserve">with minimal differences between test strategies and delays. Figure 4 also provides an example reference line at </w:t>
      </w:r>
      <m:oMath>
        <m:r>
          <w:rPr>
            <w:rFonts w:ascii="Cambria Math" w:hAnsi="Cambria Math" w:cs="Times New Roman"/>
            <w:sz w:val="24"/>
            <w:szCs w:val="24"/>
          </w:rPr>
          <m:t>ITER</m:t>
        </m:r>
        <m:r>
          <m:rPr>
            <m:sty m:val="p"/>
          </m:rPr>
          <w:rPr>
            <w:rFonts w:ascii="Cambria Math" w:hAnsi="Cambria Math" w:cs="Times New Roman"/>
            <w:sz w:val="24"/>
            <w:szCs w:val="24"/>
          </w:rPr>
          <m:t>=</m:t>
        </m:r>
        <m:r>
          <w:rPr>
            <w:rFonts w:ascii="Cambria Math" w:hAnsi="Cambria Math" w:cs="Times New Roman"/>
            <w:sz w:val="24"/>
            <w:szCs w:val="24"/>
          </w:rPr>
          <m:t>400</m:t>
        </m:r>
      </m:oMath>
      <w:r w:rsidRPr="00095CEE">
        <w:rPr>
          <w:rFonts w:ascii="Times New Roman" w:hAnsi="Times New Roman" w:cs="Times New Roman"/>
          <w:sz w:val="24"/>
          <w:szCs w:val="24"/>
        </w:rPr>
        <w:t xml:space="preserve">, corresponding to an approximate </w:t>
      </w:r>
      <m:oMath>
        <m:r>
          <w:rPr>
            <w:rFonts w:ascii="Cambria Math" w:hAnsi="Cambria Math" w:cs="Times New Roman"/>
            <w:sz w:val="24"/>
            <w:szCs w:val="24"/>
          </w:rPr>
          <m:t>0.25</m:t>
        </m:r>
        <m:r>
          <m:rPr>
            <m:sty m:val="p"/>
          </m:rPr>
          <w:rPr>
            <w:rFonts w:ascii="Cambria Math" w:hAnsi="Cambria Math" w:cs="Times New Roman"/>
            <w:sz w:val="24"/>
            <w:szCs w:val="24"/>
          </w:rPr>
          <m:t>%</m:t>
        </m:r>
      </m:oMath>
      <w:r w:rsidRPr="00095CEE">
        <w:rPr>
          <w:rFonts w:ascii="Times New Roman" w:hAnsi="Times New Roman" w:cs="Times New Roman"/>
          <w:sz w:val="24"/>
          <w:szCs w:val="24"/>
        </w:rPr>
        <w:t xml:space="preserve"> test positivity, to demonstrate how testing frequency may be determined from the transmission scenario and target ITER, which may be influenced by the number of tests available.</w:t>
      </w:r>
    </w:p>
    <w:p w14:paraId="5781A138" w14:textId="48D94766" w:rsidR="008C1FD0" w:rsidRPr="008C1FD0" w:rsidRDefault="00095CEE" w:rsidP="008C1FD0">
      <w:pPr>
        <w:spacing w:after="0" w:line="360" w:lineRule="auto"/>
        <w:jc w:val="both"/>
        <w:rPr>
          <w:rFonts w:eastAsia="Times New Roman" w:cstheme="majorBidi"/>
          <w:b/>
          <w:sz w:val="24"/>
          <w:szCs w:val="26"/>
        </w:rPr>
      </w:pPr>
      <w:r>
        <w:rPr>
          <w:noProof/>
        </w:rPr>
        <w:drawing>
          <wp:inline distT="0" distB="0" distL="0" distR="0" wp14:anchorId="529502DF" wp14:editId="399C17A7">
            <wp:extent cx="5334000" cy="3048000"/>
            <wp:effectExtent l="0" t="0" r="0" b="0"/>
            <wp:docPr id="3" name="Picture" descr="Figure 4. Incremental test effectiveness ratio (ITER) from simulations across transmission scenarios and testing frequencies and strategies. The ITER remains relatively low in higher transmission scenarios even at high (f=4) testing frequencies, potentially favoring such high-frequency testing strategies when within-facility transmission (\mathcal{R}) and/or community prevalence are high. The y-axis is log-transformed and the horizontal line at ITER=400 is provided to aid visual comparison across scenarios. Error bars represent the interquartile range of expected infections derived from 100 simulations per scenario."/>
            <wp:cNvGraphicFramePr/>
            <a:graphic xmlns:a="http://schemas.openxmlformats.org/drawingml/2006/main">
              <a:graphicData uri="http://schemas.openxmlformats.org/drawingml/2006/picture">
                <pic:pic xmlns:pic="http://schemas.openxmlformats.org/drawingml/2006/picture">
                  <pic:nvPicPr>
                    <pic:cNvPr id="0" name="Picture" descr="Methods_Results_files/figure-docx/sim_results_iter-1.png"/>
                    <pic:cNvPicPr>
                      <a:picLocks noChangeAspect="1" noChangeArrowheads="1"/>
                    </pic:cNvPicPr>
                  </pic:nvPicPr>
                  <pic:blipFill>
                    <a:blip r:embed="rId16"/>
                    <a:stretch>
                      <a:fillRect/>
                    </a:stretch>
                  </pic:blipFill>
                  <pic:spPr bwMode="auto">
                    <a:xfrm>
                      <a:off x="0" y="0"/>
                      <a:ext cx="5334000" cy="3048000"/>
                    </a:xfrm>
                    <a:prstGeom prst="rect">
                      <a:avLst/>
                    </a:prstGeom>
                    <a:noFill/>
                    <a:ln w="9525">
                      <a:noFill/>
                      <a:headEnd/>
                      <a:tailEnd/>
                    </a:ln>
                  </pic:spPr>
                </pic:pic>
              </a:graphicData>
            </a:graphic>
          </wp:inline>
        </w:drawing>
      </w:r>
    </w:p>
    <w:p w14:paraId="22A7AAAE" w14:textId="221E5812" w:rsidR="00095CEE" w:rsidRPr="00095CEE" w:rsidRDefault="00095CEE" w:rsidP="00095CEE">
      <w:pPr>
        <w:pStyle w:val="Subtitle"/>
        <w:rPr>
          <w:rFonts w:eastAsia="Times New Roman"/>
        </w:rPr>
      </w:pPr>
      <w:r w:rsidRPr="00095CEE">
        <w:rPr>
          <w:rFonts w:eastAsia="Times New Roman"/>
          <w:b/>
          <w:bCs/>
        </w:rPr>
        <w:t>Figure 4. Incremental test effectiveness ratio (ITER) from simulations across transmission scenarios and testing frequencies and strategies</w:t>
      </w:r>
      <w:r w:rsidRPr="00095CEE">
        <w:rPr>
          <w:rFonts w:eastAsia="Times New Roman"/>
        </w:rPr>
        <w:t>. The ITER remains relatively low in higher transmission scenarios even at high (</w:t>
      </w:r>
      <m:oMath>
        <m:r>
          <m:rPr>
            <m:sty m:val="bi"/>
          </m:rPr>
          <w:rPr>
            <w:rFonts w:ascii="Cambria Math" w:eastAsia="Times New Roman" w:hAnsi="Cambria Math"/>
          </w:rPr>
          <m:t>f</m:t>
        </m:r>
        <m:r>
          <m:rPr>
            <m:sty m:val="p"/>
          </m:rPr>
          <w:rPr>
            <w:rFonts w:ascii="Cambria Math" w:eastAsia="Times New Roman" w:hAnsi="Cambria Math"/>
          </w:rPr>
          <m:t>=</m:t>
        </m:r>
        <m:r>
          <m:rPr>
            <m:sty m:val="b"/>
          </m:rPr>
          <w:rPr>
            <w:rFonts w:ascii="Cambria Math" w:eastAsia="Times New Roman" w:hAnsi="Cambria Math"/>
          </w:rPr>
          <m:t>4</m:t>
        </m:r>
      </m:oMath>
      <w:r w:rsidRPr="00095CEE">
        <w:rPr>
          <w:rFonts w:eastAsia="Times New Roman"/>
        </w:rPr>
        <w:t>) testing frequencies, potentially favoring such high-frequency testing strategies when within-facility transmission (</w:t>
      </w:r>
      <m:oMath>
        <m:r>
          <m:rPr>
            <m:scr m:val="script"/>
            <m:sty m:val="b"/>
          </m:rPr>
          <w:rPr>
            <w:rFonts w:ascii="Cambria Math" w:eastAsia="Times New Roman" w:hAnsi="Cambria Math"/>
          </w:rPr>
          <m:t>R</m:t>
        </m:r>
      </m:oMath>
      <w:r w:rsidRPr="00095CEE">
        <w:rPr>
          <w:rFonts w:eastAsia="Times New Roman"/>
        </w:rPr>
        <w:t xml:space="preserve">) and/or community prevalence are high. The y-axis is log-transformed and the horizontal line at </w:t>
      </w:r>
      <m:oMath>
        <m:r>
          <m:rPr>
            <m:sty m:val="bi"/>
          </m:rPr>
          <w:rPr>
            <w:rFonts w:ascii="Cambria Math" w:eastAsia="Times New Roman" w:hAnsi="Cambria Math"/>
          </w:rPr>
          <m:t>ITER</m:t>
        </m:r>
        <m:r>
          <m:rPr>
            <m:sty m:val="p"/>
          </m:rPr>
          <w:rPr>
            <w:rFonts w:ascii="Cambria Math" w:eastAsia="Times New Roman" w:hAnsi="Cambria Math"/>
          </w:rPr>
          <m:t>=</m:t>
        </m:r>
        <m:r>
          <m:rPr>
            <m:sty m:val="b"/>
          </m:rPr>
          <w:rPr>
            <w:rFonts w:ascii="Cambria Math" w:eastAsia="Times New Roman" w:hAnsi="Cambria Math"/>
          </w:rPr>
          <m:t>400</m:t>
        </m:r>
      </m:oMath>
      <w:r w:rsidRPr="00095CEE">
        <w:rPr>
          <w:rFonts w:eastAsia="Times New Roman"/>
        </w:rPr>
        <w:t xml:space="preserve"> is provided to aid visual comparison across scenarios. Error bars represent the interquartile range of expected infections derived from 100 simulations per scenario.</w:t>
      </w:r>
    </w:p>
    <w:p w14:paraId="5C6475C1" w14:textId="0A31C37F" w:rsidR="001072BC" w:rsidRPr="000B3CAB" w:rsidRDefault="00D9684A" w:rsidP="000B3CAB">
      <w:pPr>
        <w:pStyle w:val="Heading2"/>
        <w:spacing w:line="480" w:lineRule="auto"/>
        <w:rPr>
          <w:rFonts w:ascii="Times New Roman" w:hAnsi="Times New Roman" w:cs="Times New Roman"/>
          <w:szCs w:val="24"/>
        </w:rPr>
      </w:pPr>
      <w:r w:rsidRPr="000B3CAB">
        <w:rPr>
          <w:rFonts w:ascii="Times New Roman" w:hAnsi="Times New Roman" w:cs="Times New Roman"/>
          <w:szCs w:val="24"/>
        </w:rPr>
        <w:t>Discussion</w:t>
      </w:r>
      <w:r w:rsidR="00737A07" w:rsidRPr="000B3CAB">
        <w:rPr>
          <w:rFonts w:ascii="Times New Roman" w:hAnsi="Times New Roman" w:cs="Times New Roman"/>
          <w:szCs w:val="24"/>
        </w:rPr>
        <w:t xml:space="preserve"> (</w:t>
      </w:r>
      <w:del w:id="387" w:author="Hoover, Christopher M" w:date="2021-08-19T12:47:00Z">
        <w:r w:rsidR="0051026B" w:rsidDel="00D23B03">
          <w:rPr>
            <w:rFonts w:ascii="Times New Roman" w:hAnsi="Times New Roman" w:cs="Times New Roman"/>
            <w:szCs w:val="24"/>
          </w:rPr>
          <w:delText>90</w:delText>
        </w:r>
        <w:r w:rsidR="002D4CDB" w:rsidDel="00D23B03">
          <w:rPr>
            <w:rFonts w:ascii="Times New Roman" w:hAnsi="Times New Roman" w:cs="Times New Roman"/>
            <w:szCs w:val="24"/>
          </w:rPr>
          <w:delText>6</w:delText>
        </w:r>
        <w:r w:rsidR="00737A07" w:rsidRPr="000B3CAB" w:rsidDel="00D23B03">
          <w:rPr>
            <w:rFonts w:ascii="Times New Roman" w:hAnsi="Times New Roman" w:cs="Times New Roman"/>
            <w:szCs w:val="24"/>
          </w:rPr>
          <w:delText xml:space="preserve"> </w:delText>
        </w:r>
      </w:del>
      <w:ins w:id="388" w:author="Hoover, Christopher M" w:date="2021-08-19T12:47:00Z">
        <w:r w:rsidR="00D23B03">
          <w:rPr>
            <w:rFonts w:ascii="Times New Roman" w:hAnsi="Times New Roman" w:cs="Times New Roman"/>
            <w:szCs w:val="24"/>
          </w:rPr>
          <w:t>929</w:t>
        </w:r>
        <w:r w:rsidR="00D23B03" w:rsidRPr="000B3CAB">
          <w:rPr>
            <w:rFonts w:ascii="Times New Roman" w:hAnsi="Times New Roman" w:cs="Times New Roman"/>
            <w:szCs w:val="24"/>
          </w:rPr>
          <w:t xml:space="preserve"> </w:t>
        </w:r>
      </w:ins>
      <w:r w:rsidR="00737A07" w:rsidRPr="000B3CAB">
        <w:rPr>
          <w:rFonts w:ascii="Times New Roman" w:hAnsi="Times New Roman" w:cs="Times New Roman"/>
          <w:szCs w:val="24"/>
        </w:rPr>
        <w:t>words)</w:t>
      </w:r>
    </w:p>
    <w:p w14:paraId="219EA5D3" w14:textId="28956CA9" w:rsidR="00870F7F" w:rsidRPr="000B3CAB" w:rsidRDefault="00870F7F" w:rsidP="00690A47">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 xml:space="preserve">Here we have built on previous modeling and simulation analyses to demonstrate that systematic testing strategies </w:t>
      </w:r>
      <w:r w:rsidR="00F371A2" w:rsidRPr="000B3CAB">
        <w:rPr>
          <w:rFonts w:ascii="Times New Roman" w:hAnsi="Times New Roman" w:cs="Times New Roman"/>
          <w:sz w:val="24"/>
          <w:szCs w:val="24"/>
        </w:rPr>
        <w:t xml:space="preserve">with fast turnaround </w:t>
      </w:r>
      <w:r w:rsidRPr="000B3CAB">
        <w:rPr>
          <w:rFonts w:ascii="Times New Roman" w:hAnsi="Times New Roman" w:cs="Times New Roman"/>
          <w:sz w:val="24"/>
          <w:szCs w:val="24"/>
        </w:rPr>
        <w:t xml:space="preserve">that align testing schedules with working schedules prevent more transmission events than </w:t>
      </w:r>
      <w:del w:id="389" w:author="Hoover, Christopher M" w:date="2021-08-19T11:06:00Z">
        <w:r w:rsidRPr="000B3CAB" w:rsidDel="00DB37A9">
          <w:rPr>
            <w:rFonts w:ascii="Times New Roman" w:hAnsi="Times New Roman" w:cs="Times New Roman"/>
            <w:sz w:val="24"/>
            <w:szCs w:val="24"/>
          </w:rPr>
          <w:delText>non-systematic</w:delText>
        </w:r>
      </w:del>
      <w:ins w:id="390" w:author="Hoover, Christopher M" w:date="2021-08-19T11:06:00Z">
        <w:r w:rsidR="00DB37A9">
          <w:rPr>
            <w:rFonts w:ascii="Times New Roman" w:hAnsi="Times New Roman" w:cs="Times New Roman"/>
            <w:sz w:val="24"/>
            <w:szCs w:val="24"/>
          </w:rPr>
          <w:t>random</w:t>
        </w:r>
      </w:ins>
      <w:r w:rsidRPr="000B3CAB">
        <w:rPr>
          <w:rFonts w:ascii="Times New Roman" w:hAnsi="Times New Roman" w:cs="Times New Roman"/>
          <w:sz w:val="24"/>
          <w:szCs w:val="24"/>
        </w:rPr>
        <w:t xml:space="preserve"> testing strategies</w:t>
      </w:r>
      <w:r w:rsidR="00F371A2" w:rsidRPr="000B3CAB">
        <w:rPr>
          <w:rFonts w:ascii="Times New Roman" w:hAnsi="Times New Roman" w:cs="Times New Roman"/>
          <w:sz w:val="24"/>
          <w:szCs w:val="24"/>
        </w:rPr>
        <w:t xml:space="preserve"> or those with a delay between testing and </w:t>
      </w:r>
      <w:del w:id="391" w:author="Hoover, Christopher M" w:date="2021-08-19T11:06:00Z">
        <w:r w:rsidR="00F371A2" w:rsidRPr="000B3CAB" w:rsidDel="00DB37A9">
          <w:rPr>
            <w:rFonts w:ascii="Times New Roman" w:hAnsi="Times New Roman" w:cs="Times New Roman"/>
            <w:sz w:val="24"/>
            <w:szCs w:val="24"/>
          </w:rPr>
          <w:delText>disclosure of a test result</w:delText>
        </w:r>
      </w:del>
      <w:ins w:id="392" w:author="Hoover, Christopher M" w:date="2021-08-19T11:06:00Z">
        <w:r w:rsidR="00DB37A9">
          <w:rPr>
            <w:rFonts w:ascii="Times New Roman" w:hAnsi="Times New Roman" w:cs="Times New Roman"/>
            <w:sz w:val="24"/>
            <w:szCs w:val="24"/>
          </w:rPr>
          <w:t>isolation</w:t>
        </w:r>
      </w:ins>
      <w:r w:rsidRPr="000B3CAB">
        <w:rPr>
          <w:rFonts w:ascii="Times New Roman" w:hAnsi="Times New Roman" w:cs="Times New Roman"/>
          <w:sz w:val="24"/>
          <w:szCs w:val="24"/>
        </w:rPr>
        <w:t xml:space="preserve">. A major benefit of such strategies is that they do not require higher testing frequency, </w:t>
      </w:r>
      <w:del w:id="393" w:author="Hoover, Christopher M" w:date="2021-08-19T11:07:00Z">
        <w:r w:rsidRPr="000B3CAB" w:rsidDel="00DB37A9">
          <w:rPr>
            <w:rFonts w:ascii="Times New Roman" w:hAnsi="Times New Roman" w:cs="Times New Roman"/>
            <w:sz w:val="24"/>
            <w:szCs w:val="24"/>
          </w:rPr>
          <w:delText xml:space="preserve">nor </w:delText>
        </w:r>
        <w:r w:rsidR="007501C4" w:rsidRPr="000B3CAB" w:rsidDel="00DB37A9">
          <w:rPr>
            <w:rFonts w:ascii="Times New Roman" w:hAnsi="Times New Roman" w:cs="Times New Roman"/>
            <w:sz w:val="24"/>
            <w:szCs w:val="24"/>
          </w:rPr>
          <w:delText>large</w:delText>
        </w:r>
        <w:r w:rsidRPr="000B3CAB" w:rsidDel="00DB37A9">
          <w:rPr>
            <w:rFonts w:ascii="Times New Roman" w:hAnsi="Times New Roman" w:cs="Times New Roman"/>
            <w:sz w:val="24"/>
            <w:szCs w:val="24"/>
          </w:rPr>
          <w:delText xml:space="preserve"> additional </w:delText>
        </w:r>
        <w:commentRangeStart w:id="394"/>
        <w:commentRangeStart w:id="395"/>
        <w:r w:rsidRPr="000B3CAB" w:rsidDel="00DB37A9">
          <w:rPr>
            <w:rFonts w:ascii="Times New Roman" w:hAnsi="Times New Roman" w:cs="Times New Roman"/>
            <w:sz w:val="24"/>
            <w:szCs w:val="24"/>
          </w:rPr>
          <w:delText>logistic</w:delText>
        </w:r>
        <w:r w:rsidR="00F371A2" w:rsidRPr="000B3CAB" w:rsidDel="00DB37A9">
          <w:rPr>
            <w:rFonts w:ascii="Times New Roman" w:hAnsi="Times New Roman" w:cs="Times New Roman"/>
            <w:sz w:val="24"/>
            <w:szCs w:val="24"/>
          </w:rPr>
          <w:delText>al</w:delText>
        </w:r>
        <w:r w:rsidRPr="000B3CAB" w:rsidDel="00DB37A9">
          <w:rPr>
            <w:rFonts w:ascii="Times New Roman" w:hAnsi="Times New Roman" w:cs="Times New Roman"/>
            <w:sz w:val="24"/>
            <w:szCs w:val="24"/>
          </w:rPr>
          <w:delText xml:space="preserve"> investments</w:delText>
        </w:r>
        <w:commentRangeEnd w:id="394"/>
        <w:r w:rsidR="00263DBA" w:rsidDel="00DB37A9">
          <w:rPr>
            <w:rStyle w:val="CommentReference"/>
            <w:rFonts w:ascii="Times New Roman" w:hAnsi="Times New Roman" w:cs="Times New Roman"/>
          </w:rPr>
          <w:commentReference w:id="394"/>
        </w:r>
        <w:commentRangeEnd w:id="395"/>
        <w:r w:rsidR="00963F4D" w:rsidDel="00DB37A9">
          <w:rPr>
            <w:rStyle w:val="CommentReference"/>
            <w:rFonts w:ascii="Times New Roman" w:hAnsi="Times New Roman" w:cs="Times New Roman"/>
          </w:rPr>
          <w:commentReference w:id="395"/>
        </w:r>
      </w:del>
      <w:ins w:id="396" w:author="Hoover, Christopher M" w:date="2021-08-19T11:07:00Z">
        <w:r w:rsidR="00DB37A9">
          <w:rPr>
            <w:rFonts w:ascii="Times New Roman" w:hAnsi="Times New Roman" w:cs="Times New Roman"/>
            <w:sz w:val="24"/>
            <w:szCs w:val="24"/>
          </w:rPr>
          <w:t>only a change in timing of when testing occurs</w:t>
        </w:r>
      </w:ins>
      <w:r w:rsidRPr="000B3CAB">
        <w:rPr>
          <w:rFonts w:ascii="Times New Roman" w:hAnsi="Times New Roman" w:cs="Times New Roman"/>
          <w:sz w:val="24"/>
          <w:szCs w:val="24"/>
        </w:rPr>
        <w:t xml:space="preserve">. As such, we believe that </w:t>
      </w:r>
      <w:r w:rsidR="0060041F" w:rsidRPr="000B3CAB">
        <w:rPr>
          <w:rFonts w:ascii="Times New Roman" w:hAnsi="Times New Roman" w:cs="Times New Roman"/>
          <w:sz w:val="24"/>
          <w:szCs w:val="24"/>
        </w:rPr>
        <w:t xml:space="preserve">there is substantial value in </w:t>
      </w:r>
      <w:r w:rsidRPr="000B3CAB">
        <w:rPr>
          <w:rFonts w:ascii="Times New Roman" w:hAnsi="Times New Roman" w:cs="Times New Roman"/>
          <w:sz w:val="24"/>
          <w:szCs w:val="24"/>
        </w:rPr>
        <w:t>implementing systematic</w:t>
      </w:r>
      <w:r w:rsidR="00F371A2" w:rsidRPr="000B3CAB">
        <w:rPr>
          <w:rFonts w:ascii="Times New Roman" w:hAnsi="Times New Roman" w:cs="Times New Roman"/>
          <w:sz w:val="24"/>
          <w:szCs w:val="24"/>
        </w:rPr>
        <w:t xml:space="preserve"> rapid</w:t>
      </w:r>
      <w:r w:rsidRPr="000B3CAB">
        <w:rPr>
          <w:rFonts w:ascii="Times New Roman" w:hAnsi="Times New Roman" w:cs="Times New Roman"/>
          <w:sz w:val="24"/>
          <w:szCs w:val="24"/>
        </w:rPr>
        <w:t xml:space="preserve"> testing at the beginning of the work week </w:t>
      </w:r>
      <w:r w:rsidRPr="000B3CAB">
        <w:rPr>
          <w:rFonts w:ascii="Times New Roman" w:hAnsi="Times New Roman" w:cs="Times New Roman"/>
          <w:sz w:val="24"/>
          <w:szCs w:val="24"/>
        </w:rPr>
        <w:lastRenderedPageBreak/>
        <w:t xml:space="preserve">for staff working in high-risk COVID-19 facilities such as carceral facilities, </w:t>
      </w:r>
      <w:r w:rsidR="0060041F" w:rsidRPr="000B3CAB">
        <w:rPr>
          <w:rFonts w:ascii="Times New Roman" w:hAnsi="Times New Roman" w:cs="Times New Roman"/>
          <w:sz w:val="24"/>
          <w:szCs w:val="24"/>
        </w:rPr>
        <w:t>skilled nursing facilities, and homeless shelters.</w:t>
      </w:r>
    </w:p>
    <w:p w14:paraId="25A7FBFE" w14:textId="59CFC9EC" w:rsidR="00192622" w:rsidRPr="000B3CAB" w:rsidRDefault="00192622" w:rsidP="00690A47">
      <w:pPr>
        <w:spacing w:line="480" w:lineRule="auto"/>
        <w:ind w:firstLine="720"/>
        <w:rPr>
          <w:rFonts w:ascii="Times New Roman" w:eastAsiaTheme="minorEastAsia" w:hAnsi="Times New Roman" w:cs="Times New Roman"/>
          <w:sz w:val="24"/>
          <w:szCs w:val="24"/>
        </w:rPr>
      </w:pPr>
      <w:r w:rsidRPr="000B3CAB">
        <w:rPr>
          <w:rFonts w:ascii="Times New Roman" w:hAnsi="Times New Roman" w:cs="Times New Roman"/>
          <w:sz w:val="24"/>
          <w:szCs w:val="24"/>
        </w:rPr>
        <w:t>For SARS-CoV</w:t>
      </w:r>
      <w:r w:rsidR="000B3CAB" w:rsidRPr="000B3CAB">
        <w:rPr>
          <w:rFonts w:ascii="Times New Roman" w:hAnsi="Times New Roman" w:cs="Times New Roman"/>
          <w:sz w:val="24"/>
          <w:szCs w:val="24"/>
        </w:rPr>
        <w:t>-</w:t>
      </w:r>
      <w:r w:rsidRPr="000B3CAB">
        <w:rPr>
          <w:rFonts w:ascii="Times New Roman" w:hAnsi="Times New Roman" w:cs="Times New Roman"/>
          <w:sz w:val="24"/>
          <w:szCs w:val="24"/>
        </w:rPr>
        <w:t xml:space="preserve">2, pre- and asymptomatic transmission make </w:t>
      </w:r>
      <w:del w:id="397" w:author="Hoover, Christopher M" w:date="2021-08-19T11:08:00Z">
        <w:r w:rsidRPr="000B3CAB" w:rsidDel="00DB37A9">
          <w:rPr>
            <w:rFonts w:ascii="Times New Roman" w:hAnsi="Times New Roman" w:cs="Times New Roman"/>
            <w:sz w:val="24"/>
            <w:szCs w:val="24"/>
          </w:rPr>
          <w:delText xml:space="preserve">viral </w:delText>
        </w:r>
      </w:del>
      <w:ins w:id="398" w:author="Hoover, Christopher M" w:date="2021-08-19T11:08:00Z">
        <w:r w:rsidR="00DB37A9">
          <w:rPr>
            <w:rFonts w:ascii="Times New Roman" w:hAnsi="Times New Roman" w:cs="Times New Roman"/>
            <w:sz w:val="24"/>
            <w:szCs w:val="24"/>
          </w:rPr>
          <w:t>surveillance</w:t>
        </w:r>
        <w:r w:rsidR="00DB37A9" w:rsidRPr="000B3CAB">
          <w:rPr>
            <w:rFonts w:ascii="Times New Roman" w:hAnsi="Times New Roman" w:cs="Times New Roman"/>
            <w:sz w:val="24"/>
            <w:szCs w:val="24"/>
          </w:rPr>
          <w:t xml:space="preserve"> </w:t>
        </w:r>
      </w:ins>
      <w:r w:rsidRPr="000B3CAB">
        <w:rPr>
          <w:rFonts w:ascii="Times New Roman" w:hAnsi="Times New Roman" w:cs="Times New Roman"/>
          <w:sz w:val="24"/>
          <w:szCs w:val="24"/>
        </w:rPr>
        <w:t>testing a key component of prevention strategies. Preventing delays between testing and the test result is also found to be an essential component to any testing strategy</w:t>
      </w:r>
      <w:r w:rsidR="002D4CDB">
        <w:rPr>
          <w:rFonts w:ascii="Times New Roman" w:hAnsi="Times New Roman" w:cs="Times New Roman"/>
          <w:sz w:val="24"/>
          <w:szCs w:val="24"/>
        </w:rPr>
        <w:t xml:space="preserve"> </w:t>
      </w:r>
      <w:r w:rsidR="002D4CDB">
        <w:rPr>
          <w:rFonts w:ascii="Times New Roman" w:hAnsi="Times New Roman" w:cs="Times New Roman"/>
          <w:sz w:val="24"/>
          <w:szCs w:val="24"/>
        </w:rPr>
        <w:fldChar w:fldCharType="begin"/>
      </w:r>
      <w:r w:rsidR="005D11A5">
        <w:rPr>
          <w:rFonts w:ascii="Times New Roman" w:hAnsi="Times New Roman" w:cs="Times New Roman"/>
          <w:sz w:val="24"/>
          <w:szCs w:val="24"/>
        </w:rPr>
        <w:instrText xml:space="preserve"> ADDIN ZOTERO_ITEM CSL_CITATION {"citationID":"M8VqgKGt","properties":{"formattedCitation":"(15)","plainCitation":"(15)","dontUpdate":true,"noteIndex":0},"citationItems":[{"id":504,"uris":["http://zotero.org/users/3463997/items/AJWWI8EU"],"uri":["http://zotero.org/users/3463997/items/AJWWI8EU"],"itemData":{"id":504,"type":"article-journal","abstract":"The COVID-19 pandemic has created a public health crisis. Because SARS-CoV-2 can spread from individuals with presymptomatic, symptomatic, and asymptomatic infections, the reopening of societies and the control of virus spread will be facilitated by robust population screening, for which virus testing will often be central. After infection, individuals undergo a period of incubation during which viral titers are too low to detect, followed by exponential viral growth, leading to peak viral load and infectiousness and ending with declining titers and clearance. Given the pattern of viral load kinetics, we model the effectiveness of repeated population screening considering test sensitivities, frequency, and sample-to-answer reporting time. These results demonstrate that effective screening depends largely on frequency of testing and speed of reporting and is only marginally improved by high test sensitivity. We therefore conclude that screening should prioritize accessibility, frequency, and sample-to-answer time; analytical limits of detection should be secondary.\nTest sensitivity is secondary to frequency and turnaround time for COVID-19 screening.\nTest sensitivity is secondary to frequency and turnaround time for COVID-19 screening.","container-title":"Science Advances","DOI":"10.1126/sciadv.abd5393","ISSN":"2375-2548","issue":"1","language":"en","note":"publisher: American Association for the Advancement of Science\nsection: Research Article\nPMID: 33219112","page":"eabd5393","source":"advances.sciencemag.org","title":"Test sensitivity is secondary to frequency and turnaround time for COVID-19 screening","volume":"7","author":[{"family":"Larremore","given":"Daniel B."},{"family":"Wilder","given":"Bryan"},{"family":"Lester","given":"Evan"},{"family":"Shehata","given":"Soraya"},{"family":"Burke","given":"James M."},{"family":"Hay","given":"James A."},{"family":"Tambe","given":"Milind"},{"family":"Mina","given":"Michael J."},{"family":"Parker","given":"Roy"}],"issued":{"date-parts":[["2021",1,1]]}}}],"schema":"https://github.com/citation-style-language/schema/raw/master/csl-citation.json"} </w:instrText>
      </w:r>
      <w:r w:rsidR="002D4CDB">
        <w:rPr>
          <w:rFonts w:ascii="Times New Roman" w:hAnsi="Times New Roman" w:cs="Times New Roman"/>
          <w:sz w:val="24"/>
          <w:szCs w:val="24"/>
        </w:rPr>
        <w:fldChar w:fldCharType="separate"/>
      </w:r>
      <w:r w:rsidR="002D4CDB">
        <w:rPr>
          <w:rFonts w:ascii="Times New Roman" w:hAnsi="Times New Roman" w:cs="Times New Roman"/>
          <w:noProof/>
          <w:sz w:val="24"/>
          <w:szCs w:val="24"/>
        </w:rPr>
        <w:t>(1</w:t>
      </w:r>
      <w:ins w:id="399" w:author="Fukunaga, Rena (CDC/DDPHSIS/CGH/DGHT)" w:date="2021-08-19T12:22:00Z">
        <w:r w:rsidR="00C13FF1">
          <w:rPr>
            <w:rFonts w:ascii="Times New Roman" w:hAnsi="Times New Roman" w:cs="Times New Roman"/>
            <w:noProof/>
            <w:sz w:val="24"/>
            <w:szCs w:val="24"/>
          </w:rPr>
          <w:t>8</w:t>
        </w:r>
      </w:ins>
      <w:del w:id="400" w:author="Fukunaga, Rena (CDC/DDPHSIS/CGH/DGHT)" w:date="2021-08-19T12:22:00Z">
        <w:r w:rsidR="002D4CDB" w:rsidDel="00C13FF1">
          <w:rPr>
            <w:rFonts w:ascii="Times New Roman" w:hAnsi="Times New Roman" w:cs="Times New Roman"/>
            <w:noProof/>
            <w:sz w:val="24"/>
            <w:szCs w:val="24"/>
          </w:rPr>
          <w:delText>5</w:delText>
        </w:r>
      </w:del>
      <w:r w:rsidR="002D4CDB">
        <w:rPr>
          <w:rFonts w:ascii="Times New Roman" w:hAnsi="Times New Roman" w:cs="Times New Roman"/>
          <w:noProof/>
          <w:sz w:val="24"/>
          <w:szCs w:val="24"/>
        </w:rPr>
        <w:t>)</w:t>
      </w:r>
      <w:r w:rsidR="002D4CDB">
        <w:rPr>
          <w:rFonts w:ascii="Times New Roman" w:hAnsi="Times New Roman" w:cs="Times New Roman"/>
          <w:sz w:val="24"/>
          <w:szCs w:val="24"/>
        </w:rPr>
        <w:fldChar w:fldCharType="end"/>
      </w:r>
      <w:r w:rsidRPr="000B3CAB">
        <w:rPr>
          <w:rFonts w:ascii="Times New Roman" w:hAnsi="Times New Roman" w:cs="Times New Roman"/>
          <w:sz w:val="24"/>
          <w:szCs w:val="24"/>
        </w:rPr>
        <w:t xml:space="preserve">. Confirmatory PCR testing may also be necessary in scenarios where less sensitive rapid tests </w:t>
      </w:r>
      <w:r w:rsidR="00BC4B97" w:rsidRPr="000B3CAB">
        <w:rPr>
          <w:rFonts w:ascii="Times New Roman" w:hAnsi="Times New Roman" w:cs="Times New Roman"/>
          <w:sz w:val="24"/>
          <w:szCs w:val="24"/>
        </w:rPr>
        <w:t xml:space="preserve">with quicker turnaround time </w:t>
      </w:r>
      <w:r w:rsidRPr="000B3CAB">
        <w:rPr>
          <w:rFonts w:ascii="Times New Roman" w:hAnsi="Times New Roman" w:cs="Times New Roman"/>
          <w:sz w:val="24"/>
          <w:szCs w:val="24"/>
        </w:rPr>
        <w:t xml:space="preserve">are used as an initial screen. Additionally, increasing the frequency of testing may be necessary in settings with high community prevalence or the opportunity for rapid spread </w:t>
      </w:r>
      <w:ins w:id="401" w:author="Zhao, Guixiang (Grace) (CDC/ONDIEH/NCCDPHP)" w:date="2021-08-17T17:24:00Z">
        <w:r w:rsidR="00E10F29">
          <w:rPr>
            <w:rFonts w:ascii="Times New Roman" w:hAnsi="Times New Roman" w:cs="Times New Roman"/>
            <w:sz w:val="24"/>
            <w:szCs w:val="24"/>
          </w:rPr>
          <w:t xml:space="preserve">of the virus </w:t>
        </w:r>
      </w:ins>
      <w:r w:rsidRPr="000B3CAB">
        <w:rPr>
          <w:rFonts w:ascii="Times New Roman" w:hAnsi="Times New Roman" w:cs="Times New Roman"/>
          <w:sz w:val="24"/>
          <w:szCs w:val="24"/>
        </w:rPr>
        <w:t>within a facility (</w:t>
      </w:r>
      <w:proofErr w:type="gramStart"/>
      <w:r w:rsidRPr="000B3CAB">
        <w:rPr>
          <w:rFonts w:ascii="Times New Roman" w:hAnsi="Times New Roman" w:cs="Times New Roman"/>
          <w:sz w:val="24"/>
          <w:szCs w:val="24"/>
        </w:rPr>
        <w:t>e.g.</w:t>
      </w:r>
      <w:proofErr w:type="gramEnd"/>
      <w:r w:rsidR="000B3CAB" w:rsidRPr="000B3CAB">
        <w:rPr>
          <w:rFonts w:ascii="Times New Roman" w:hAnsi="Times New Roman" w:cs="Times New Roman"/>
          <w:sz w:val="24"/>
          <w:szCs w:val="24"/>
        </w:rPr>
        <w:t xml:space="preserve"> </w:t>
      </w:r>
      <w:del w:id="402" w:author="Hoover, Christopher M" w:date="2021-08-19T11:08:00Z">
        <w:r w:rsidR="000B3CAB" w:rsidRPr="000B3CAB" w:rsidDel="00DB37A9">
          <w:rPr>
            <w:rFonts w:ascii="Times New Roman" w:hAnsi="Times New Roman" w:cs="Times New Roman"/>
            <w:sz w:val="24"/>
            <w:szCs w:val="24"/>
          </w:rPr>
          <w:delText>rapid variant transmission</w:delText>
        </w:r>
      </w:del>
      <w:ins w:id="403" w:author="Hoover, Christopher M" w:date="2021-08-19T11:08:00Z">
        <w:r w:rsidR="00DB37A9">
          <w:rPr>
            <w:rFonts w:ascii="Times New Roman" w:hAnsi="Times New Roman" w:cs="Times New Roman"/>
            <w:sz w:val="24"/>
            <w:szCs w:val="24"/>
          </w:rPr>
          <w:t>highly transmissible variants</w:t>
        </w:r>
      </w:ins>
      <w:r w:rsidR="000B3CAB" w:rsidRPr="000B3CAB">
        <w:rPr>
          <w:rFonts w:ascii="Times New Roman" w:hAnsi="Times New Roman" w:cs="Times New Roman"/>
          <w:sz w:val="24"/>
          <w:szCs w:val="24"/>
        </w:rPr>
        <w:t>,</w:t>
      </w:r>
      <w:r w:rsidRPr="000B3CAB">
        <w:rPr>
          <w:rFonts w:ascii="Times New Roman" w:hAnsi="Times New Roman" w:cs="Times New Roman"/>
          <w:sz w:val="24"/>
          <w:szCs w:val="24"/>
        </w:rPr>
        <w:t xml:space="preserve"> low vaccination rates, </w:t>
      </w:r>
      <w:r w:rsidR="000B3CAB" w:rsidRPr="000B3CAB">
        <w:rPr>
          <w:rFonts w:ascii="Times New Roman" w:hAnsi="Times New Roman" w:cs="Times New Roman"/>
          <w:sz w:val="24"/>
          <w:szCs w:val="24"/>
        </w:rPr>
        <w:t>inadequate</w:t>
      </w:r>
      <w:r w:rsidRPr="000B3CAB">
        <w:rPr>
          <w:rFonts w:ascii="Times New Roman" w:hAnsi="Times New Roman" w:cs="Times New Roman"/>
          <w:sz w:val="24"/>
          <w:szCs w:val="24"/>
        </w:rPr>
        <w:t xml:space="preserve"> </w:t>
      </w:r>
      <w:r w:rsidR="000B3CAB" w:rsidRPr="000B3CAB">
        <w:rPr>
          <w:rFonts w:ascii="Times New Roman" w:hAnsi="Times New Roman" w:cs="Times New Roman"/>
          <w:sz w:val="24"/>
          <w:szCs w:val="24"/>
        </w:rPr>
        <w:t>mitigation practices</w:t>
      </w:r>
      <w:r w:rsidRPr="000B3CAB">
        <w:rPr>
          <w:rFonts w:ascii="Times New Roman" w:hAnsi="Times New Roman" w:cs="Times New Roman"/>
          <w:sz w:val="24"/>
          <w:szCs w:val="24"/>
        </w:rPr>
        <w:t xml:space="preserve">). </w:t>
      </w:r>
      <w:r w:rsidR="008831C2" w:rsidRPr="000B3CAB">
        <w:rPr>
          <w:rFonts w:ascii="Times New Roman" w:eastAsiaTheme="minorEastAsia" w:hAnsi="Times New Roman" w:cs="Times New Roman"/>
          <w:sz w:val="24"/>
          <w:szCs w:val="24"/>
        </w:rPr>
        <w:t xml:space="preserve">Lower thresholds than one </w:t>
      </w:r>
      <w:r w:rsidR="00410BFC">
        <w:rPr>
          <w:rFonts w:ascii="Times New Roman" w:eastAsiaTheme="minorEastAsia" w:hAnsi="Times New Roman" w:cs="Times New Roman"/>
          <w:sz w:val="24"/>
          <w:szCs w:val="24"/>
        </w:rPr>
        <w:t>expected infection event</w:t>
      </w:r>
      <w:r w:rsidR="008831C2" w:rsidRPr="000B3CAB">
        <w:rPr>
          <w:rFonts w:ascii="Times New Roman" w:eastAsiaTheme="minorEastAsia" w:hAnsi="Times New Roman" w:cs="Times New Roman"/>
          <w:sz w:val="24"/>
          <w:szCs w:val="24"/>
        </w:rPr>
        <w:t xml:space="preserve"> </w:t>
      </w:r>
      <w:r w:rsidR="00085D6B" w:rsidRPr="000B3CAB">
        <w:rPr>
          <w:rFonts w:ascii="Times New Roman" w:eastAsiaTheme="minorEastAsia" w:hAnsi="Times New Roman" w:cs="Times New Roman"/>
          <w:sz w:val="24"/>
          <w:szCs w:val="24"/>
        </w:rPr>
        <w:t xml:space="preserve">per ten days may also be necessary to prevent outbreaks in carceral facilities and other congregate settings. A prior analysis of publicly available CDCR case data </w:t>
      </w:r>
      <w:r w:rsidR="00CA4738" w:rsidRPr="000B3CAB">
        <w:rPr>
          <w:rFonts w:ascii="Times New Roman" w:eastAsiaTheme="minorEastAsia" w:hAnsi="Times New Roman" w:cs="Times New Roman"/>
          <w:sz w:val="24"/>
          <w:szCs w:val="24"/>
        </w:rPr>
        <w:t>estimated</w:t>
      </w:r>
      <w:r w:rsidR="00085D6B" w:rsidRPr="000B3CAB">
        <w:rPr>
          <w:rFonts w:ascii="Times New Roman" w:eastAsiaTheme="minorEastAsia" w:hAnsi="Times New Roman" w:cs="Times New Roman"/>
          <w:sz w:val="24"/>
          <w:szCs w:val="24"/>
        </w:rPr>
        <w:t xml:space="preserve"> </w:t>
      </w:r>
      <w:r w:rsidR="00D44DE9" w:rsidRPr="000B3CAB">
        <w:rPr>
          <w:rFonts w:ascii="Times New Roman" w:eastAsiaTheme="minorEastAsia" w:hAnsi="Times New Roman" w:cs="Times New Roman"/>
          <w:sz w:val="24"/>
          <w:szCs w:val="24"/>
        </w:rPr>
        <w:t>46</w:t>
      </w:r>
      <w:r w:rsidR="001012D6" w:rsidRPr="000B3CAB">
        <w:rPr>
          <w:rFonts w:ascii="Times New Roman" w:eastAsiaTheme="minorEastAsia" w:hAnsi="Times New Roman" w:cs="Times New Roman"/>
          <w:sz w:val="24"/>
          <w:szCs w:val="24"/>
        </w:rPr>
        <w:t xml:space="preserve">% of </w:t>
      </w:r>
      <w:r w:rsidR="00D44DE9" w:rsidRPr="000B3CAB">
        <w:rPr>
          <w:rFonts w:ascii="Times New Roman" w:eastAsiaTheme="minorEastAsia" w:hAnsi="Times New Roman" w:cs="Times New Roman"/>
          <w:sz w:val="24"/>
          <w:szCs w:val="24"/>
        </w:rPr>
        <w:t>118</w:t>
      </w:r>
      <w:r w:rsidR="00CA4738" w:rsidRPr="000B3CAB">
        <w:rPr>
          <w:rFonts w:ascii="Times New Roman" w:eastAsiaTheme="minorEastAsia" w:hAnsi="Times New Roman" w:cs="Times New Roman"/>
          <w:sz w:val="24"/>
          <w:szCs w:val="24"/>
        </w:rPr>
        <w:t xml:space="preserve"> </w:t>
      </w:r>
      <w:r w:rsidR="001012D6" w:rsidRPr="000B3CAB">
        <w:rPr>
          <w:rFonts w:ascii="Times New Roman" w:eastAsiaTheme="minorEastAsia" w:hAnsi="Times New Roman" w:cs="Times New Roman"/>
          <w:sz w:val="24"/>
          <w:szCs w:val="24"/>
        </w:rPr>
        <w:t>introductions</w:t>
      </w:r>
      <w:r w:rsidR="00480EC3">
        <w:rPr>
          <w:rFonts w:ascii="Times New Roman" w:eastAsiaTheme="minorEastAsia" w:hAnsi="Times New Roman" w:cs="Times New Roman"/>
          <w:sz w:val="24"/>
          <w:szCs w:val="24"/>
        </w:rPr>
        <w:t xml:space="preserve"> into resident populations</w:t>
      </w:r>
      <w:r w:rsidR="001012D6" w:rsidRPr="000B3CAB">
        <w:rPr>
          <w:rFonts w:ascii="Times New Roman" w:eastAsiaTheme="minorEastAsia" w:hAnsi="Times New Roman" w:cs="Times New Roman"/>
          <w:sz w:val="24"/>
          <w:szCs w:val="24"/>
        </w:rPr>
        <w:t xml:space="preserve"> </w:t>
      </w:r>
      <w:r w:rsidR="00CA4738" w:rsidRPr="000B3CAB">
        <w:rPr>
          <w:rFonts w:ascii="Times New Roman" w:eastAsiaTheme="minorEastAsia" w:hAnsi="Times New Roman" w:cs="Times New Roman"/>
          <w:sz w:val="24"/>
          <w:szCs w:val="24"/>
        </w:rPr>
        <w:t>from April 2020</w:t>
      </w:r>
      <w:ins w:id="404" w:author="Hoover, Christopher M" w:date="2021-08-19T11:09:00Z">
        <w:r w:rsidR="00DB37A9">
          <w:rPr>
            <w:rFonts w:ascii="Times New Roman" w:eastAsiaTheme="minorEastAsia" w:hAnsi="Times New Roman" w:cs="Times New Roman"/>
            <w:sz w:val="24"/>
            <w:szCs w:val="24"/>
          </w:rPr>
          <w:t xml:space="preserve"> </w:t>
        </w:r>
      </w:ins>
      <w:del w:id="405" w:author="Zhao, Guixiang (Grace) (CDC/ONDIEH/NCCDPHP)" w:date="2021-08-17T16:43:00Z">
        <w:r w:rsidR="00CA4738" w:rsidRPr="000B3CAB" w:rsidDel="00DA7B9F">
          <w:rPr>
            <w:rFonts w:ascii="Times New Roman" w:eastAsiaTheme="minorEastAsia" w:hAnsi="Times New Roman" w:cs="Times New Roman"/>
            <w:sz w:val="24"/>
            <w:szCs w:val="24"/>
          </w:rPr>
          <w:delText>-</w:delText>
        </w:r>
      </w:del>
      <w:ins w:id="406" w:author="Zhao, Guixiang (Grace) (CDC/ONDIEH/NCCDPHP)" w:date="2021-08-17T16:43:00Z">
        <w:r w:rsidR="00DA7B9F">
          <w:rPr>
            <w:rFonts w:ascii="Times New Roman" w:eastAsiaTheme="minorEastAsia" w:hAnsi="Times New Roman" w:cs="Times New Roman"/>
            <w:sz w:val="24"/>
            <w:szCs w:val="24"/>
          </w:rPr>
          <w:t xml:space="preserve">to </w:t>
        </w:r>
      </w:ins>
      <w:r w:rsidR="00CA4738" w:rsidRPr="000B3CAB">
        <w:rPr>
          <w:rFonts w:ascii="Times New Roman" w:eastAsiaTheme="minorEastAsia" w:hAnsi="Times New Roman" w:cs="Times New Roman"/>
          <w:sz w:val="24"/>
          <w:szCs w:val="24"/>
        </w:rPr>
        <w:t xml:space="preserve">March 2021 across 35 facilities </w:t>
      </w:r>
      <w:r w:rsidR="001012D6" w:rsidRPr="000B3CAB">
        <w:rPr>
          <w:rFonts w:ascii="Times New Roman" w:eastAsiaTheme="minorEastAsia" w:hAnsi="Times New Roman" w:cs="Times New Roman"/>
          <w:sz w:val="24"/>
          <w:szCs w:val="24"/>
        </w:rPr>
        <w:t>resulted in</w:t>
      </w:r>
      <w:r w:rsidR="00085D6B" w:rsidRPr="000B3CAB">
        <w:rPr>
          <w:rFonts w:ascii="Times New Roman" w:eastAsiaTheme="minorEastAsia" w:hAnsi="Times New Roman" w:cs="Times New Roman"/>
          <w:sz w:val="24"/>
          <w:szCs w:val="24"/>
        </w:rPr>
        <w:t xml:space="preserve"> outbreaks of greater than 10 resident cases </w:t>
      </w:r>
      <w:r w:rsidR="00085D6B" w:rsidRPr="000B3CAB">
        <w:rPr>
          <w:rFonts w:ascii="Times New Roman" w:eastAsiaTheme="minorEastAsia" w:hAnsi="Times New Roman" w:cs="Times New Roman"/>
          <w:sz w:val="24"/>
          <w:szCs w:val="24"/>
        </w:rPr>
        <w:fldChar w:fldCharType="begin"/>
      </w:r>
      <w:r w:rsidR="005D11A5">
        <w:rPr>
          <w:rFonts w:ascii="Times New Roman" w:eastAsiaTheme="minorEastAsia" w:hAnsi="Times New Roman" w:cs="Times New Roman"/>
          <w:sz w:val="24"/>
          <w:szCs w:val="24"/>
        </w:rPr>
        <w:instrText xml:space="preserve"> ADDIN ZOTERO_ITEM CSL_CITATION {"citationID":"utNV9vHb","properties":{"formattedCitation":"(28)","plainCitation":"(28)","dontUpdate":true,"noteIndex":0},"citationItems":[{"id":591,"uris":["http://zotero.org/users/3463997/items/AMU6GHSM"],"uri":["http://zotero.org/users/3463997/items/AMU6GHSM"],"itemData":{"id":591,"type":"article-journal","abstract":"&lt;p&gt;While many transmission models have been developed for community spread of respiratory pathogens, less attention has been given to modeling the interdependence of disease introduction and spread seen in congregate settings, such as prisons or nursing homes. As demonstrated by the explosive outbreaks of COVID-19 seen in congregate settings, the need for effective outbreak prevention and mitigation strategies for these settings is critical. Here we consider how interventions that decrease the size of the susceptible populations, such as vaccination or depopulation, impact the expected number of infections due to outbreaks. Introduction of disease into the resident population from the community is modeled as a branching process, while spread between residents is modeled via a compartmental model. Control is modeled as a proportional decrease in both the number of susceptible residents and the reproduction number. We find that vaccination or depopulation can have a greater than linear effect on anticipated infections. For example, assuming a reproduction number of 3.0 for density-dependent COVID-19 transmission, we find that reducing the size of the susceptible population by 20% reduced overall disease burden by 47%. We highlight the California state prison system as an example for how these findings provide a quantitative framework for implementing infection control in congregate settings. Additional applications of our modeling framework include optimizing the distribution of residents into independent residential units, and comparison of preemptive versus reactive vaccination strategies.&lt;/p&gt;","container-title":"medRxiv","DOI":"10.1101/2021.07.05.21260043","language":"en","note":"publisher: Cold Spring Harbor Laboratory Press","page":"2021.07.05.21260043","source":"www.medrxiv.org","title":"Mitigating outbreaks in congregate settings by decreasing the size of the susceptible population","author":[{"family":"Blumberg","given":"Seth"},{"family":"Lu","given":"Phoebe"},{"family":"Hoover","given":"Christopher M."},{"family":"Lloyd-Smith","given":"James O."},{"family":"Kwan","given":"Ada T."},{"family":"Sears","given":"David"},{"family":"Bertozzi","given":"Stefano M."},{"family":"Worden","given":"Lee"}],"issued":{"date-parts":[["2021",7,7]]}}}],"schema":"https://github.com/citation-style-language/schema/raw/master/csl-citation.json"} </w:instrText>
      </w:r>
      <w:r w:rsidR="00085D6B" w:rsidRPr="000B3CAB">
        <w:rPr>
          <w:rFonts w:ascii="Times New Roman" w:eastAsiaTheme="minorEastAsia" w:hAnsi="Times New Roman" w:cs="Times New Roman"/>
          <w:sz w:val="24"/>
          <w:szCs w:val="24"/>
        </w:rPr>
        <w:fldChar w:fldCharType="separate"/>
      </w:r>
      <w:r w:rsidR="00D3542D">
        <w:rPr>
          <w:rFonts w:ascii="Times New Roman" w:eastAsiaTheme="minorEastAsia" w:hAnsi="Times New Roman" w:cs="Times New Roman"/>
          <w:noProof/>
          <w:sz w:val="24"/>
          <w:szCs w:val="24"/>
        </w:rPr>
        <w:t>(</w:t>
      </w:r>
      <w:ins w:id="407" w:author="Fukunaga, Rena (CDC/DDPHSIS/CGH/DGHT)" w:date="2021-08-19T12:22:00Z">
        <w:r w:rsidR="00C13FF1">
          <w:rPr>
            <w:rFonts w:ascii="Times New Roman" w:eastAsiaTheme="minorEastAsia" w:hAnsi="Times New Roman" w:cs="Times New Roman"/>
            <w:noProof/>
            <w:sz w:val="24"/>
            <w:szCs w:val="24"/>
          </w:rPr>
          <w:t>31</w:t>
        </w:r>
      </w:ins>
      <w:del w:id="408" w:author="Fukunaga, Rena (CDC/DDPHSIS/CGH/DGHT)" w:date="2021-08-19T12:22:00Z">
        <w:r w:rsidR="00D3542D" w:rsidDel="00C13FF1">
          <w:rPr>
            <w:rFonts w:ascii="Times New Roman" w:eastAsiaTheme="minorEastAsia" w:hAnsi="Times New Roman" w:cs="Times New Roman"/>
            <w:noProof/>
            <w:sz w:val="24"/>
            <w:szCs w:val="24"/>
          </w:rPr>
          <w:delText>28</w:delText>
        </w:r>
      </w:del>
      <w:r w:rsidR="00D3542D">
        <w:rPr>
          <w:rFonts w:ascii="Times New Roman" w:eastAsiaTheme="minorEastAsia" w:hAnsi="Times New Roman" w:cs="Times New Roman"/>
          <w:noProof/>
          <w:sz w:val="24"/>
          <w:szCs w:val="24"/>
        </w:rPr>
        <w:t>)</w:t>
      </w:r>
      <w:r w:rsidR="00085D6B" w:rsidRPr="000B3CAB">
        <w:rPr>
          <w:rFonts w:ascii="Times New Roman" w:eastAsiaTheme="minorEastAsia" w:hAnsi="Times New Roman" w:cs="Times New Roman"/>
          <w:sz w:val="24"/>
          <w:szCs w:val="24"/>
        </w:rPr>
        <w:fldChar w:fldCharType="end"/>
      </w:r>
      <w:r w:rsidR="00D44DE9" w:rsidRPr="000B3CAB">
        <w:rPr>
          <w:rFonts w:ascii="Times New Roman" w:eastAsiaTheme="minorEastAsia" w:hAnsi="Times New Roman" w:cs="Times New Roman"/>
          <w:sz w:val="24"/>
          <w:szCs w:val="24"/>
        </w:rPr>
        <w:t>, though this estimate includes data from early in the pandemic when there were more fully susceptible individuals, fewer protocols to reduce transmission, and limited testing resources</w:t>
      </w:r>
      <w:r w:rsidR="00085D6B" w:rsidRPr="000B3CAB">
        <w:rPr>
          <w:rFonts w:ascii="Times New Roman" w:eastAsiaTheme="minorEastAsia" w:hAnsi="Times New Roman" w:cs="Times New Roman"/>
          <w:sz w:val="24"/>
          <w:szCs w:val="24"/>
        </w:rPr>
        <w:t>.</w:t>
      </w:r>
    </w:p>
    <w:p w14:paraId="387B11C5" w14:textId="77777777" w:rsidR="00192622" w:rsidRPr="000B3CAB" w:rsidRDefault="00192622" w:rsidP="00690A47">
      <w:pPr>
        <w:spacing w:line="480" w:lineRule="auto"/>
        <w:ind w:firstLine="720"/>
        <w:rPr>
          <w:rFonts w:ascii="Times New Roman" w:hAnsi="Times New Roman" w:cs="Times New Roman"/>
          <w:sz w:val="24"/>
          <w:szCs w:val="24"/>
        </w:rPr>
      </w:pPr>
      <w:r w:rsidRPr="000B3CAB">
        <w:rPr>
          <w:rFonts w:ascii="Times New Roman" w:eastAsiaTheme="minorEastAsia" w:hAnsi="Times New Roman" w:cs="Times New Roman"/>
          <w:sz w:val="24"/>
          <w:szCs w:val="24"/>
        </w:rPr>
        <w:t>We also present the incremental test effectiveness ratio (ITER) as a per-test measure of effectiveness for systematic testing across a range of frequencies and transmission scenarios. In resource-constrained environments in which tests are difficult to acquire or limited funds are available to purchase tests, the ITER and its relationship to test positivity may be used to guide decisions on test frequency.</w:t>
      </w:r>
    </w:p>
    <w:p w14:paraId="314FFA2B" w14:textId="3AF75E42" w:rsidR="0008785C" w:rsidRPr="000B3CAB" w:rsidRDefault="007501C4" w:rsidP="00690A47">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 xml:space="preserve">Even </w:t>
      </w:r>
      <w:r w:rsidR="00480EC3">
        <w:rPr>
          <w:rFonts w:ascii="Times New Roman" w:hAnsi="Times New Roman" w:cs="Times New Roman"/>
          <w:sz w:val="24"/>
          <w:szCs w:val="24"/>
        </w:rPr>
        <w:t>though</w:t>
      </w:r>
      <w:r w:rsidRPr="000B3CAB">
        <w:rPr>
          <w:rFonts w:ascii="Times New Roman" w:hAnsi="Times New Roman" w:cs="Times New Roman"/>
          <w:sz w:val="24"/>
          <w:szCs w:val="24"/>
        </w:rPr>
        <w:t xml:space="preserve"> systematic testing strategies reduce within-facility transmission, they are not capable of preventing all transmission events. Systematic </w:t>
      </w:r>
      <w:r w:rsidR="00C650F7" w:rsidRPr="000B3CAB">
        <w:rPr>
          <w:rFonts w:ascii="Times New Roman" w:hAnsi="Times New Roman" w:cs="Times New Roman"/>
          <w:sz w:val="24"/>
          <w:szCs w:val="24"/>
        </w:rPr>
        <w:t>testing</w:t>
      </w:r>
      <w:r w:rsidRPr="000B3CAB">
        <w:rPr>
          <w:rFonts w:ascii="Times New Roman" w:hAnsi="Times New Roman" w:cs="Times New Roman"/>
          <w:sz w:val="24"/>
          <w:szCs w:val="24"/>
        </w:rPr>
        <w:t xml:space="preserve"> represents one tool of many that </w:t>
      </w:r>
      <w:r w:rsidRPr="000B3CAB">
        <w:rPr>
          <w:rFonts w:ascii="Times New Roman" w:hAnsi="Times New Roman" w:cs="Times New Roman"/>
          <w:sz w:val="24"/>
          <w:szCs w:val="24"/>
        </w:rPr>
        <w:lastRenderedPageBreak/>
        <w:t>should be implemented to prevent SAS-CoV</w:t>
      </w:r>
      <w:ins w:id="409" w:author="Zhao, Guixiang (Grace) (CDC/ONDIEH/NCCDPHP)" w:date="2021-08-17T16:45:00Z">
        <w:r w:rsidR="00DA7B9F">
          <w:rPr>
            <w:rFonts w:ascii="Times New Roman" w:hAnsi="Times New Roman" w:cs="Times New Roman"/>
            <w:sz w:val="24"/>
            <w:szCs w:val="24"/>
          </w:rPr>
          <w:t>-</w:t>
        </w:r>
      </w:ins>
      <w:r w:rsidRPr="000B3CAB">
        <w:rPr>
          <w:rFonts w:ascii="Times New Roman" w:hAnsi="Times New Roman" w:cs="Times New Roman"/>
          <w:sz w:val="24"/>
          <w:szCs w:val="24"/>
        </w:rPr>
        <w:t xml:space="preserve">2 </w:t>
      </w:r>
      <w:r w:rsidR="00480EC3">
        <w:rPr>
          <w:rFonts w:ascii="Times New Roman" w:hAnsi="Times New Roman" w:cs="Times New Roman"/>
          <w:sz w:val="24"/>
          <w:szCs w:val="24"/>
        </w:rPr>
        <w:t>infections</w:t>
      </w:r>
      <w:r w:rsidRPr="000B3CAB">
        <w:rPr>
          <w:rFonts w:ascii="Times New Roman" w:hAnsi="Times New Roman" w:cs="Times New Roman"/>
          <w:sz w:val="24"/>
          <w:szCs w:val="24"/>
        </w:rPr>
        <w:t xml:space="preserve"> in congregate facilities. Universal masking, </w:t>
      </w:r>
      <w:ins w:id="410" w:author="Hoover, Christopher M" w:date="2021-08-19T11:11:00Z">
        <w:r w:rsidR="00DB37A9">
          <w:rPr>
            <w:rFonts w:ascii="Times New Roman" w:hAnsi="Times New Roman" w:cs="Times New Roman"/>
            <w:sz w:val="24"/>
            <w:szCs w:val="24"/>
          </w:rPr>
          <w:t>rapid isolation of COVID-19 cases, quarantine of individuals with high risk exposures</w:t>
        </w:r>
        <w:r w:rsidR="00DB37A9" w:rsidRPr="000B3CAB">
          <w:rPr>
            <w:rFonts w:ascii="Times New Roman" w:hAnsi="Times New Roman" w:cs="Times New Roman"/>
            <w:sz w:val="24"/>
            <w:szCs w:val="24"/>
          </w:rPr>
          <w:t xml:space="preserve">, </w:t>
        </w:r>
      </w:ins>
      <w:del w:id="411" w:author="Hoover, Christopher M" w:date="2021-08-19T11:11:00Z">
        <w:r w:rsidR="00F43EF9" w:rsidRPr="000B3CAB" w:rsidDel="00DB37A9">
          <w:rPr>
            <w:rFonts w:ascii="Times New Roman" w:hAnsi="Times New Roman" w:cs="Times New Roman"/>
            <w:sz w:val="24"/>
            <w:szCs w:val="24"/>
          </w:rPr>
          <w:delText>medical</w:delText>
        </w:r>
        <w:r w:rsidR="00B7244D" w:rsidRPr="000B3CAB" w:rsidDel="00DB37A9">
          <w:rPr>
            <w:rFonts w:ascii="Times New Roman" w:hAnsi="Times New Roman" w:cs="Times New Roman"/>
            <w:sz w:val="24"/>
            <w:szCs w:val="24"/>
          </w:rPr>
          <w:delText xml:space="preserve"> </w:delText>
        </w:r>
        <w:r w:rsidRPr="000B3CAB" w:rsidDel="00DB37A9">
          <w:rPr>
            <w:rFonts w:ascii="Times New Roman" w:hAnsi="Times New Roman" w:cs="Times New Roman"/>
            <w:sz w:val="24"/>
            <w:szCs w:val="24"/>
          </w:rPr>
          <w:delText xml:space="preserve">isolation </w:delText>
        </w:r>
        <w:r w:rsidR="00F43EF9" w:rsidRPr="000B3CAB" w:rsidDel="00DB37A9">
          <w:rPr>
            <w:rFonts w:ascii="Times New Roman" w:hAnsi="Times New Roman" w:cs="Times New Roman"/>
            <w:sz w:val="24"/>
            <w:szCs w:val="24"/>
          </w:rPr>
          <w:delText>and quarantine</w:delText>
        </w:r>
        <w:r w:rsidRPr="000B3CAB" w:rsidDel="00DB37A9">
          <w:rPr>
            <w:rFonts w:ascii="Times New Roman" w:hAnsi="Times New Roman" w:cs="Times New Roman"/>
            <w:sz w:val="24"/>
            <w:szCs w:val="24"/>
          </w:rPr>
          <w:delText>,</w:delText>
        </w:r>
        <w:r w:rsidR="00F43EF9" w:rsidRPr="000B3CAB" w:rsidDel="00DB37A9">
          <w:rPr>
            <w:rFonts w:ascii="Times New Roman" w:hAnsi="Times New Roman" w:cs="Times New Roman"/>
            <w:sz w:val="24"/>
            <w:szCs w:val="24"/>
          </w:rPr>
          <w:delText xml:space="preserve"> </w:delText>
        </w:r>
      </w:del>
      <w:r w:rsidR="00F43EF9" w:rsidRPr="000B3CAB">
        <w:rPr>
          <w:rFonts w:ascii="Times New Roman" w:hAnsi="Times New Roman" w:cs="Times New Roman"/>
          <w:sz w:val="24"/>
          <w:szCs w:val="24"/>
        </w:rPr>
        <w:t xml:space="preserve">avoiding crowds, </w:t>
      </w:r>
      <w:ins w:id="412" w:author="Zhao, Guixiang (Grace) (CDC/ONDIEH/NCCDPHP)" w:date="2021-08-17T16:45:00Z">
        <w:r w:rsidR="00E43895">
          <w:rPr>
            <w:rFonts w:ascii="Times New Roman" w:hAnsi="Times New Roman" w:cs="Times New Roman"/>
            <w:sz w:val="24"/>
            <w:szCs w:val="24"/>
          </w:rPr>
          <w:t>physical distanc</w:t>
        </w:r>
      </w:ins>
      <w:ins w:id="413" w:author="Zhao, Guixiang (Grace) (CDC/ONDIEH/NCCDPHP)" w:date="2021-08-17T17:26:00Z">
        <w:r w:rsidR="00C522BA">
          <w:rPr>
            <w:rFonts w:ascii="Times New Roman" w:hAnsi="Times New Roman" w:cs="Times New Roman"/>
            <w:sz w:val="24"/>
            <w:szCs w:val="24"/>
          </w:rPr>
          <w:t>ing</w:t>
        </w:r>
      </w:ins>
      <w:ins w:id="414" w:author="Zhao, Guixiang (Grace) (CDC/ONDIEH/NCCDPHP)" w:date="2021-08-17T16:45:00Z">
        <w:r w:rsidR="00E43895">
          <w:rPr>
            <w:rFonts w:ascii="Times New Roman" w:hAnsi="Times New Roman" w:cs="Times New Roman"/>
            <w:sz w:val="24"/>
            <w:szCs w:val="24"/>
          </w:rPr>
          <w:t xml:space="preserve">, </w:t>
        </w:r>
      </w:ins>
      <w:r w:rsidR="00F43EF9" w:rsidRPr="000B3CAB">
        <w:rPr>
          <w:rFonts w:ascii="Times New Roman" w:hAnsi="Times New Roman" w:cs="Times New Roman"/>
          <w:sz w:val="24"/>
          <w:szCs w:val="24"/>
        </w:rPr>
        <w:t>proper ventilation</w:t>
      </w:r>
      <w:r w:rsidR="00B7244D" w:rsidRPr="000B3CAB">
        <w:rPr>
          <w:rFonts w:ascii="Times New Roman" w:hAnsi="Times New Roman" w:cs="Times New Roman"/>
          <w:sz w:val="24"/>
          <w:szCs w:val="24"/>
        </w:rPr>
        <w:t>,</w:t>
      </w:r>
      <w:r w:rsidRPr="000B3CAB">
        <w:rPr>
          <w:rFonts w:ascii="Times New Roman" w:hAnsi="Times New Roman" w:cs="Times New Roman"/>
          <w:sz w:val="24"/>
          <w:szCs w:val="24"/>
        </w:rPr>
        <w:t xml:space="preserve"> and </w:t>
      </w:r>
      <w:r w:rsidR="00F43EF9" w:rsidRPr="000B3CAB">
        <w:rPr>
          <w:rFonts w:ascii="Times New Roman" w:hAnsi="Times New Roman" w:cs="Times New Roman"/>
          <w:sz w:val="24"/>
          <w:szCs w:val="24"/>
        </w:rPr>
        <w:t xml:space="preserve">facility-wide </w:t>
      </w:r>
      <w:r w:rsidRPr="000B3CAB">
        <w:rPr>
          <w:rFonts w:ascii="Times New Roman" w:hAnsi="Times New Roman" w:cs="Times New Roman"/>
          <w:sz w:val="24"/>
          <w:szCs w:val="24"/>
        </w:rPr>
        <w:t xml:space="preserve">vaccination all play an important role in </w:t>
      </w:r>
      <w:r w:rsidR="00F43EF9" w:rsidRPr="000B3CAB">
        <w:rPr>
          <w:rFonts w:ascii="Times New Roman" w:hAnsi="Times New Roman" w:cs="Times New Roman"/>
          <w:sz w:val="24"/>
          <w:szCs w:val="24"/>
        </w:rPr>
        <w:t xml:space="preserve">mitigating COVID-19 transmission </w:t>
      </w:r>
      <w:r w:rsidRPr="000B3CAB">
        <w:rPr>
          <w:rFonts w:ascii="Times New Roman" w:hAnsi="Times New Roman" w:cs="Times New Roman"/>
          <w:sz w:val="24"/>
          <w:szCs w:val="24"/>
        </w:rPr>
        <w:t>in</w:t>
      </w:r>
      <w:r w:rsidR="00F43EF9" w:rsidRPr="000B3CAB">
        <w:rPr>
          <w:rFonts w:ascii="Times New Roman" w:hAnsi="Times New Roman" w:cs="Times New Roman"/>
          <w:sz w:val="24"/>
          <w:szCs w:val="24"/>
        </w:rPr>
        <w:t xml:space="preserve"> correctional facilities</w:t>
      </w:r>
      <w:r w:rsidR="00B7244D" w:rsidRPr="000B3CAB">
        <w:rPr>
          <w:rFonts w:ascii="Times New Roman" w:hAnsi="Times New Roman" w:cs="Times New Roman"/>
          <w:sz w:val="24"/>
          <w:szCs w:val="24"/>
        </w:rPr>
        <w:t xml:space="preserve"> and other congregate settings</w:t>
      </w:r>
      <w:r w:rsidR="002D4CDB">
        <w:rPr>
          <w:rFonts w:ascii="Times New Roman" w:hAnsi="Times New Roman" w:cs="Times New Roman"/>
          <w:sz w:val="24"/>
          <w:szCs w:val="24"/>
        </w:rPr>
        <w:t xml:space="preserve"> </w:t>
      </w:r>
      <w:r w:rsidR="002D4CDB">
        <w:rPr>
          <w:rFonts w:ascii="Times New Roman" w:hAnsi="Times New Roman" w:cs="Times New Roman"/>
          <w:sz w:val="24"/>
          <w:szCs w:val="24"/>
        </w:rPr>
        <w:fldChar w:fldCharType="begin"/>
      </w:r>
      <w:r w:rsidR="005D11A5">
        <w:rPr>
          <w:rFonts w:ascii="Times New Roman" w:hAnsi="Times New Roman" w:cs="Times New Roman"/>
          <w:sz w:val="24"/>
          <w:szCs w:val="24"/>
        </w:rPr>
        <w:instrText xml:space="preserve"> ADDIN ZOTERO_ITEM CSL_CITATION {"citationID":"qagDYeFf","properties":{"formattedCitation":"(29)","plainCitation":"(29)","dontUpdate":true,"noteIndex":0},"citationItems":[{"id":713,"uris":["http://zotero.org/users/3463997/items/PVNEP2ST"],"uri":["http://zotero.org/users/3463997/items/PVNEP2ST"],"itemData":{"id":713,"type":"article-journal","abstract":"&lt;h2&gt;Summary&lt;/h2&gt;&lt;h3&gt;Background&lt;/h3&gt;&lt;p&gt;Residents of prisons have experienced disproportionate COVID-19-related health harms. To control outbreaks, many prisons in the USA restricted in-person activities, which are now resuming even as viral variants proliferate. This study aims to use mathematical modelling to assess the risks and harms of COVID-19 outbreaks in prisons under a range of policies, including resumption of activities.&lt;/p&gt;&lt;h3&gt;Methods&lt;/h3&gt;&lt;p&gt;We obtained daily resident-level data for all California state prisons from Jan 1, 2020, to May 15, 2021, describing prison layouts, housing status, sociodemographic and health characteristics, participation in activities, and COVID-19 testing, infection, and vaccination status. We developed a transmission-dynamic stochastic microsimulation parameterised by the California data and published literature. After an initial infection is introduced to a prison, the model evaluates the effect of various policy scenarios on infections and hospitalisations over 200 days. Scenarios vary by vaccine coverage, baseline immunity (0%, 25%, or 50%), resumption of activities, and use of non-pharmaceutical interventions (NPIs) that reduce transmission by 75%. We simulated five prison types that differ by residential layout and demographics, and estimated outcomes with and without repeated infection introductions over the 200 days.&lt;/p&gt;&lt;h3&gt;Findings&lt;/h3&gt;&lt;p&gt;If a viral variant is introduced into a prison that has resumed pre-2020 contact levels, has moderate vaccine coverage (ranging from 36% to 76% among residents, dependent on age, with 40% coverage for staff), and has no baseline immunity, 23–74% of residents are expected to be infected over 200 days. High vaccination coverage (90%) coupled with NPIs reduces cumulative infections to 2–54%. Even in prisons with low room occupancies (ie, no more than two occupants) and low levels of cumulative infections (ie, &lt;10%), hospitalisation risks are substantial when these prisons house medically vulnerable populations. Risks of large outbreaks (&gt;20% of residents infected) are substantially higher if infections are repeatedly introduced.&lt;/p&gt;&lt;h3&gt;Interpretation&lt;/h3&gt;&lt;p&gt;Balancing benefits of resuming activities against risks of outbreaks presents challenging trade-offs. After achieving high vaccine coverage, prisons with mostly one-to-two-person cells that have higher baseline immunity from previous outbreaks can resume in-person activities with low risk of a widespread new outbreak, provided they maintain widespread NPIs, continue testing, and take measures to protect the medically vulnerable.&lt;/p&gt;&lt;h3&gt;Funding&lt;/h3&gt;&lt;p&gt;Horowitz Family Foundation, National Institute on Drug Abuse, Centers for Disease Control and Prevention, National Science Foundation, Open Society Foundation, Advanced Micro Devices.&lt;/p&gt;","container-title":"The Lancet Public Health","DOI":"10.1016/S2468-2667(21)00162-6","ISSN":"2468-2667","issue":"0","journalAbbreviation":"The Lancet Public Health","language":"English","note":"publisher: Elsevier\nPMID: 34364404","source":"www.thelancet.com","title":"Outbreaks of COVID-19 variants in US prisons: a mathematical modelling analysis of vaccination and reopening policies","title-short":"Outbreaks of COVID-19 variants in US prisons","URL":"https://www.thelancet.com/journals/lanpub/article/PIIS2468-2667(21)00162-6/abstract","volume":"0","author":[{"family":"Ryckman","given":"Theresa"},{"family":"Chin","given":"Elizabeth T."},{"family":"Prince","given":"Lea"},{"family":"Leidner","given":"David"},{"family":"Long","given":"Elizabeth"},{"family":"Studdert","given":"David M."},{"family":"Salomon","given":"Joshua A."},{"family":"Alarid-Escudero","given":"Fernando"},{"family":"Andrews","given":"Jason R."},{"family":"Goldhaber-Fiebert","given":"Jeremy D."}],"accessed":{"date-parts":[["2021",8,11]]},"issued":{"date-parts":[["2021",8,5]]}}}],"schema":"https://github.com/citation-style-language/schema/raw/master/csl-citation.json"} </w:instrText>
      </w:r>
      <w:r w:rsidR="002D4CDB">
        <w:rPr>
          <w:rFonts w:ascii="Times New Roman" w:hAnsi="Times New Roman" w:cs="Times New Roman"/>
          <w:sz w:val="24"/>
          <w:szCs w:val="24"/>
        </w:rPr>
        <w:fldChar w:fldCharType="separate"/>
      </w:r>
      <w:r w:rsidR="002D4CDB">
        <w:rPr>
          <w:rFonts w:ascii="Times New Roman" w:hAnsi="Times New Roman" w:cs="Times New Roman"/>
          <w:noProof/>
          <w:sz w:val="24"/>
          <w:szCs w:val="24"/>
        </w:rPr>
        <w:t>(</w:t>
      </w:r>
      <w:ins w:id="415" w:author="Fukunaga, Rena (CDC/DDPHSIS/CGH/DGHT)" w:date="2021-08-19T12:23:00Z">
        <w:r w:rsidR="00C13FF1">
          <w:rPr>
            <w:rFonts w:ascii="Times New Roman" w:hAnsi="Times New Roman" w:cs="Times New Roman"/>
            <w:noProof/>
            <w:sz w:val="24"/>
            <w:szCs w:val="24"/>
          </w:rPr>
          <w:t>32</w:t>
        </w:r>
      </w:ins>
      <w:del w:id="416" w:author="Fukunaga, Rena (CDC/DDPHSIS/CGH/DGHT)" w:date="2021-08-19T12:23:00Z">
        <w:r w:rsidR="002D4CDB" w:rsidDel="00C13FF1">
          <w:rPr>
            <w:rFonts w:ascii="Times New Roman" w:hAnsi="Times New Roman" w:cs="Times New Roman"/>
            <w:noProof/>
            <w:sz w:val="24"/>
            <w:szCs w:val="24"/>
          </w:rPr>
          <w:delText>29</w:delText>
        </w:r>
      </w:del>
      <w:r w:rsidR="002D4CDB">
        <w:rPr>
          <w:rFonts w:ascii="Times New Roman" w:hAnsi="Times New Roman" w:cs="Times New Roman"/>
          <w:noProof/>
          <w:sz w:val="24"/>
          <w:szCs w:val="24"/>
        </w:rPr>
        <w:t>)</w:t>
      </w:r>
      <w:r w:rsidR="002D4CDB">
        <w:rPr>
          <w:rFonts w:ascii="Times New Roman" w:hAnsi="Times New Roman" w:cs="Times New Roman"/>
          <w:sz w:val="24"/>
          <w:szCs w:val="24"/>
        </w:rPr>
        <w:fldChar w:fldCharType="end"/>
      </w:r>
      <w:r w:rsidR="00F43EF9" w:rsidRPr="000B3CAB">
        <w:rPr>
          <w:rFonts w:ascii="Times New Roman" w:hAnsi="Times New Roman" w:cs="Times New Roman"/>
          <w:sz w:val="24"/>
          <w:szCs w:val="24"/>
        </w:rPr>
        <w:t>.</w:t>
      </w:r>
      <w:r w:rsidR="00652FDF" w:rsidRPr="000B3CAB">
        <w:rPr>
          <w:rFonts w:ascii="Times New Roman" w:hAnsi="Times New Roman" w:cs="Times New Roman"/>
          <w:sz w:val="24"/>
          <w:szCs w:val="24"/>
        </w:rPr>
        <w:t xml:space="preserve"> </w:t>
      </w:r>
      <w:r w:rsidR="00F42835" w:rsidRPr="000B3CAB">
        <w:rPr>
          <w:rFonts w:ascii="Times New Roman" w:hAnsi="Times New Roman" w:cs="Times New Roman"/>
          <w:sz w:val="24"/>
          <w:szCs w:val="24"/>
        </w:rPr>
        <w:t xml:space="preserve">However, </w:t>
      </w:r>
      <w:r w:rsidR="00480EC3">
        <w:rPr>
          <w:rFonts w:ascii="Times New Roman" w:hAnsi="Times New Roman" w:cs="Times New Roman"/>
          <w:sz w:val="24"/>
          <w:szCs w:val="24"/>
        </w:rPr>
        <w:t xml:space="preserve">sometimes </w:t>
      </w:r>
      <w:r w:rsidR="00F42835" w:rsidRPr="000B3CAB">
        <w:rPr>
          <w:rFonts w:ascii="Times New Roman" w:hAnsi="Times New Roman" w:cs="Times New Roman"/>
          <w:sz w:val="24"/>
          <w:szCs w:val="24"/>
        </w:rPr>
        <w:t>l</w:t>
      </w:r>
      <w:r w:rsidR="00F43EF9" w:rsidRPr="000B3CAB">
        <w:rPr>
          <w:rFonts w:ascii="Times New Roman" w:hAnsi="Times New Roman" w:cs="Times New Roman"/>
          <w:sz w:val="24"/>
          <w:szCs w:val="24"/>
        </w:rPr>
        <w:t xml:space="preserve">ow vaccine acceptance rates among both residents and staff in correctional settings coupled with </w:t>
      </w:r>
      <w:del w:id="417" w:author="Hoover, Christopher M" w:date="2021-08-19T11:12:00Z">
        <w:r w:rsidR="00F43EF9" w:rsidRPr="000B3CAB" w:rsidDel="00DB37A9">
          <w:rPr>
            <w:rFonts w:ascii="Times New Roman" w:hAnsi="Times New Roman" w:cs="Times New Roman"/>
            <w:sz w:val="24"/>
            <w:szCs w:val="24"/>
          </w:rPr>
          <w:delText>a rapidly spreading</w:delText>
        </w:r>
      </w:del>
      <w:ins w:id="418" w:author="Hoover, Christopher M" w:date="2021-08-19T11:12:00Z">
        <w:r w:rsidR="00DB37A9">
          <w:rPr>
            <w:rFonts w:ascii="Times New Roman" w:hAnsi="Times New Roman" w:cs="Times New Roman"/>
            <w:sz w:val="24"/>
            <w:szCs w:val="24"/>
          </w:rPr>
          <w:t>more transmissible</w:t>
        </w:r>
      </w:ins>
      <w:r w:rsidR="00F43EF9" w:rsidRPr="000B3CAB">
        <w:rPr>
          <w:rFonts w:ascii="Times New Roman" w:hAnsi="Times New Roman" w:cs="Times New Roman"/>
          <w:sz w:val="24"/>
          <w:szCs w:val="24"/>
        </w:rPr>
        <w:t xml:space="preserve"> </w:t>
      </w:r>
      <w:del w:id="419" w:author="Zhao, Guixiang (Grace) (CDC/ONDIEH/NCCDPHP)" w:date="2021-08-17T16:46:00Z">
        <w:r w:rsidR="00F43EF9" w:rsidRPr="000B3CAB" w:rsidDel="00E43895">
          <w:rPr>
            <w:rFonts w:ascii="Times New Roman" w:hAnsi="Times New Roman" w:cs="Times New Roman"/>
            <w:sz w:val="24"/>
            <w:szCs w:val="24"/>
          </w:rPr>
          <w:delText>COVID-19</w:delText>
        </w:r>
      </w:del>
      <w:ins w:id="420" w:author="Zhao, Guixiang (Grace) (CDC/ONDIEH/NCCDPHP)" w:date="2021-08-17T16:46:00Z">
        <w:r w:rsidR="00E43895">
          <w:rPr>
            <w:rFonts w:ascii="Times New Roman" w:hAnsi="Times New Roman" w:cs="Times New Roman"/>
            <w:sz w:val="24"/>
            <w:szCs w:val="24"/>
          </w:rPr>
          <w:t>SARS-CoV-2</w:t>
        </w:r>
      </w:ins>
      <w:r w:rsidR="00F43EF9" w:rsidRPr="000B3CAB">
        <w:rPr>
          <w:rFonts w:ascii="Times New Roman" w:hAnsi="Times New Roman" w:cs="Times New Roman"/>
          <w:sz w:val="24"/>
          <w:szCs w:val="24"/>
        </w:rPr>
        <w:t xml:space="preserve"> variant</w:t>
      </w:r>
      <w:ins w:id="421" w:author="Zhao, Guixiang (Grace) (CDC/ONDIEH/NCCDPHP)" w:date="2021-08-17T16:47:00Z">
        <w:r w:rsidR="00E43895">
          <w:rPr>
            <w:rFonts w:ascii="Times New Roman" w:hAnsi="Times New Roman" w:cs="Times New Roman"/>
            <w:sz w:val="24"/>
            <w:szCs w:val="24"/>
          </w:rPr>
          <w:t>s</w:t>
        </w:r>
      </w:ins>
      <w:r w:rsidR="00F42835" w:rsidRPr="000B3CAB">
        <w:rPr>
          <w:rFonts w:ascii="Times New Roman" w:hAnsi="Times New Roman" w:cs="Times New Roman"/>
          <w:sz w:val="24"/>
          <w:szCs w:val="24"/>
        </w:rPr>
        <w:t xml:space="preserve"> puts this population at continued risk of localized outbreaks. Therefore, it is increasingly important that facilities implement routine</w:t>
      </w:r>
      <w:r w:rsidR="00B7244D" w:rsidRPr="000B3CAB">
        <w:rPr>
          <w:rFonts w:ascii="Times New Roman" w:hAnsi="Times New Roman" w:cs="Times New Roman"/>
          <w:sz w:val="24"/>
          <w:szCs w:val="24"/>
        </w:rPr>
        <w:t xml:space="preserve">, systematic </w:t>
      </w:r>
      <w:r w:rsidR="00F42835" w:rsidRPr="000B3CAB">
        <w:rPr>
          <w:rFonts w:ascii="Times New Roman" w:hAnsi="Times New Roman" w:cs="Times New Roman"/>
          <w:sz w:val="24"/>
          <w:szCs w:val="24"/>
        </w:rPr>
        <w:t xml:space="preserve">testing </w:t>
      </w:r>
      <w:r w:rsidR="00B7244D" w:rsidRPr="000B3CAB">
        <w:rPr>
          <w:rFonts w:ascii="Times New Roman" w:hAnsi="Times New Roman" w:cs="Times New Roman"/>
          <w:sz w:val="24"/>
          <w:szCs w:val="24"/>
        </w:rPr>
        <w:t xml:space="preserve">of staff </w:t>
      </w:r>
      <w:r w:rsidR="00F42835" w:rsidRPr="000B3CAB">
        <w:rPr>
          <w:rFonts w:ascii="Times New Roman" w:hAnsi="Times New Roman" w:cs="Times New Roman"/>
          <w:sz w:val="24"/>
          <w:szCs w:val="24"/>
        </w:rPr>
        <w:t>for early identification of COVID-19 cases (including breakthroughs)</w:t>
      </w:r>
      <w:r w:rsidR="00093D5C" w:rsidRPr="000B3CAB">
        <w:rPr>
          <w:rFonts w:ascii="Times New Roman" w:hAnsi="Times New Roman" w:cs="Times New Roman"/>
          <w:sz w:val="24"/>
          <w:szCs w:val="24"/>
        </w:rPr>
        <w:t xml:space="preserve"> and</w:t>
      </w:r>
      <w:r w:rsidR="00F42835" w:rsidRPr="000B3CAB">
        <w:rPr>
          <w:rFonts w:ascii="Times New Roman" w:hAnsi="Times New Roman" w:cs="Times New Roman"/>
          <w:sz w:val="24"/>
          <w:szCs w:val="24"/>
        </w:rPr>
        <w:t xml:space="preserve"> prevent outbreaks</w:t>
      </w:r>
      <w:r w:rsidR="00093D5C" w:rsidRPr="000B3CAB">
        <w:rPr>
          <w:rFonts w:ascii="Times New Roman" w:hAnsi="Times New Roman" w:cs="Times New Roman"/>
          <w:sz w:val="24"/>
          <w:szCs w:val="24"/>
        </w:rPr>
        <w:t xml:space="preserve"> from occurring</w:t>
      </w:r>
      <w:r w:rsidR="00F42835" w:rsidRPr="000B3CAB">
        <w:rPr>
          <w:rFonts w:ascii="Times New Roman" w:hAnsi="Times New Roman" w:cs="Times New Roman"/>
          <w:sz w:val="24"/>
          <w:szCs w:val="24"/>
        </w:rPr>
        <w:t xml:space="preserve"> </w:t>
      </w:r>
      <w:r w:rsidR="00093D5C" w:rsidRPr="000B3CAB">
        <w:rPr>
          <w:rFonts w:ascii="Times New Roman" w:hAnsi="Times New Roman" w:cs="Times New Roman"/>
          <w:sz w:val="24"/>
          <w:szCs w:val="24"/>
        </w:rPr>
        <w:t xml:space="preserve">not only within a facility, but also spilling over into other facilities and nearby communities. </w:t>
      </w:r>
    </w:p>
    <w:p w14:paraId="77CF404B" w14:textId="34ADE0D7" w:rsidR="008E3B72" w:rsidRPr="000B3CAB" w:rsidRDefault="002E1A9A" w:rsidP="00690A47">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 xml:space="preserve">The exclusion of </w:t>
      </w:r>
      <w:commentRangeStart w:id="422"/>
      <w:del w:id="423" w:author="Hoover, Christopher M" w:date="2021-08-19T11:13:00Z">
        <w:r w:rsidRPr="000B3CAB" w:rsidDel="00DB37A9">
          <w:rPr>
            <w:rFonts w:ascii="Times New Roman" w:hAnsi="Times New Roman" w:cs="Times New Roman"/>
            <w:sz w:val="24"/>
            <w:szCs w:val="24"/>
          </w:rPr>
          <w:delText xml:space="preserve">these </w:delText>
        </w:r>
      </w:del>
      <w:r w:rsidRPr="000B3CAB">
        <w:rPr>
          <w:rFonts w:ascii="Times New Roman" w:hAnsi="Times New Roman" w:cs="Times New Roman"/>
          <w:sz w:val="24"/>
          <w:szCs w:val="24"/>
        </w:rPr>
        <w:t xml:space="preserve">additional </w:t>
      </w:r>
      <w:ins w:id="424" w:author="Hoover, Christopher M" w:date="2021-08-19T11:13:00Z">
        <w:r w:rsidR="00DB37A9">
          <w:rPr>
            <w:rFonts w:ascii="Times New Roman" w:hAnsi="Times New Roman" w:cs="Times New Roman"/>
            <w:sz w:val="24"/>
            <w:szCs w:val="24"/>
          </w:rPr>
          <w:t xml:space="preserve">control </w:t>
        </w:r>
      </w:ins>
      <w:r w:rsidRPr="000B3CAB">
        <w:rPr>
          <w:rFonts w:ascii="Times New Roman" w:hAnsi="Times New Roman" w:cs="Times New Roman"/>
          <w:sz w:val="24"/>
          <w:szCs w:val="24"/>
        </w:rPr>
        <w:t>interventions</w:t>
      </w:r>
      <w:commentRangeEnd w:id="422"/>
      <w:r w:rsidR="007C49CA">
        <w:rPr>
          <w:rStyle w:val="CommentReference"/>
          <w:rFonts w:ascii="Times New Roman" w:hAnsi="Times New Roman" w:cs="Times New Roman"/>
        </w:rPr>
        <w:commentReference w:id="422"/>
      </w:r>
      <w:r w:rsidRPr="000B3CAB">
        <w:rPr>
          <w:rFonts w:ascii="Times New Roman" w:hAnsi="Times New Roman" w:cs="Times New Roman"/>
          <w:sz w:val="24"/>
          <w:szCs w:val="24"/>
        </w:rPr>
        <w:t xml:space="preserve"> is a </w:t>
      </w:r>
      <w:del w:id="425" w:author="Hoover, Christopher M" w:date="2021-08-19T11:13:00Z">
        <w:r w:rsidR="00652FDF" w:rsidRPr="000B3CAB" w:rsidDel="00DB37A9">
          <w:rPr>
            <w:rFonts w:ascii="Times New Roman" w:hAnsi="Times New Roman" w:cs="Times New Roman"/>
            <w:sz w:val="24"/>
            <w:szCs w:val="24"/>
          </w:rPr>
          <w:delText xml:space="preserve">potential </w:delText>
        </w:r>
      </w:del>
      <w:r w:rsidR="00652FDF" w:rsidRPr="000B3CAB">
        <w:rPr>
          <w:rFonts w:ascii="Times New Roman" w:hAnsi="Times New Roman" w:cs="Times New Roman"/>
          <w:sz w:val="24"/>
          <w:szCs w:val="24"/>
        </w:rPr>
        <w:t>limitation</w:t>
      </w:r>
      <w:ins w:id="426" w:author="Hoover, Christopher M" w:date="2021-08-19T11:13:00Z">
        <w:r w:rsidR="00DB37A9">
          <w:rPr>
            <w:rFonts w:ascii="Times New Roman" w:hAnsi="Times New Roman" w:cs="Times New Roman"/>
            <w:sz w:val="24"/>
            <w:szCs w:val="24"/>
          </w:rPr>
          <w:t xml:space="preserve"> of our model</w:t>
        </w:r>
      </w:ins>
      <w:del w:id="427" w:author="Hoover, Christopher M" w:date="2021-08-19T11:13:00Z">
        <w:r w:rsidR="00652FDF" w:rsidRPr="000B3CAB" w:rsidDel="00DB37A9">
          <w:rPr>
            <w:rFonts w:ascii="Times New Roman" w:hAnsi="Times New Roman" w:cs="Times New Roman"/>
            <w:sz w:val="24"/>
            <w:szCs w:val="24"/>
          </w:rPr>
          <w:delText xml:space="preserve">, </w:delText>
        </w:r>
      </w:del>
      <w:ins w:id="428" w:author="Hoover, Christopher M" w:date="2021-08-19T11:13:00Z">
        <w:r w:rsidR="00DB37A9">
          <w:rPr>
            <w:rFonts w:ascii="Times New Roman" w:hAnsi="Times New Roman" w:cs="Times New Roman"/>
            <w:sz w:val="24"/>
            <w:szCs w:val="24"/>
          </w:rPr>
          <w:t>.</w:t>
        </w:r>
        <w:r w:rsidR="00DB37A9" w:rsidRPr="000B3CAB">
          <w:rPr>
            <w:rFonts w:ascii="Times New Roman" w:hAnsi="Times New Roman" w:cs="Times New Roman"/>
            <w:sz w:val="24"/>
            <w:szCs w:val="24"/>
          </w:rPr>
          <w:t xml:space="preserve"> </w:t>
        </w:r>
      </w:ins>
      <w:del w:id="429" w:author="Hoover, Christopher M" w:date="2021-08-19T11:13:00Z">
        <w:r w:rsidR="00652FDF" w:rsidRPr="000B3CAB" w:rsidDel="00DB37A9">
          <w:rPr>
            <w:rFonts w:ascii="Times New Roman" w:hAnsi="Times New Roman" w:cs="Times New Roman"/>
            <w:sz w:val="24"/>
            <w:szCs w:val="24"/>
          </w:rPr>
          <w:delText>however</w:delText>
        </w:r>
      </w:del>
      <w:ins w:id="430" w:author="Hoover, Christopher M" w:date="2021-08-19T11:13:00Z">
        <w:r w:rsidR="00DB37A9">
          <w:rPr>
            <w:rFonts w:ascii="Times New Roman" w:hAnsi="Times New Roman" w:cs="Times New Roman"/>
            <w:sz w:val="24"/>
            <w:szCs w:val="24"/>
          </w:rPr>
          <w:t>H</w:t>
        </w:r>
        <w:r w:rsidR="00DB37A9" w:rsidRPr="000B3CAB">
          <w:rPr>
            <w:rFonts w:ascii="Times New Roman" w:hAnsi="Times New Roman" w:cs="Times New Roman"/>
            <w:sz w:val="24"/>
            <w:szCs w:val="24"/>
          </w:rPr>
          <w:t>owever</w:t>
        </w:r>
      </w:ins>
      <w:r w:rsidR="00652FDF" w:rsidRPr="000B3CAB">
        <w:rPr>
          <w:rFonts w:ascii="Times New Roman" w:hAnsi="Times New Roman" w:cs="Times New Roman"/>
          <w:sz w:val="24"/>
          <w:szCs w:val="24"/>
        </w:rPr>
        <w:t>,</w:t>
      </w:r>
      <w:ins w:id="431" w:author="Hoover, Christopher M" w:date="2021-08-19T11:13:00Z">
        <w:r w:rsidR="00802357">
          <w:rPr>
            <w:rFonts w:ascii="Times New Roman" w:hAnsi="Times New Roman" w:cs="Times New Roman"/>
            <w:sz w:val="24"/>
            <w:szCs w:val="24"/>
          </w:rPr>
          <w:t xml:space="preserve"> if additional control interventions were implemented,</w:t>
        </w:r>
      </w:ins>
      <w:r w:rsidR="00652FDF" w:rsidRPr="000B3CAB">
        <w:rPr>
          <w:rFonts w:ascii="Times New Roman" w:hAnsi="Times New Roman" w:cs="Times New Roman"/>
          <w:sz w:val="24"/>
          <w:szCs w:val="24"/>
        </w:rPr>
        <w:t xml:space="preserve"> </w:t>
      </w:r>
      <w:r w:rsidRPr="000B3CAB">
        <w:rPr>
          <w:rFonts w:ascii="Times New Roman" w:hAnsi="Times New Roman" w:cs="Times New Roman"/>
          <w:sz w:val="24"/>
          <w:szCs w:val="24"/>
        </w:rPr>
        <w:t xml:space="preserve">we </w:t>
      </w:r>
      <w:r w:rsidR="00652FDF" w:rsidRPr="000B3CAB">
        <w:rPr>
          <w:rFonts w:ascii="Times New Roman" w:hAnsi="Times New Roman" w:cs="Times New Roman"/>
          <w:sz w:val="24"/>
          <w:szCs w:val="24"/>
        </w:rPr>
        <w:t xml:space="preserve">expect </w:t>
      </w:r>
      <w:del w:id="432" w:author="Hoover, Christopher M" w:date="2021-08-19T11:14:00Z">
        <w:r w:rsidR="00B7244D" w:rsidRPr="000B3CAB" w:rsidDel="00802357">
          <w:rPr>
            <w:rFonts w:ascii="Times New Roman" w:hAnsi="Times New Roman" w:cs="Times New Roman"/>
            <w:sz w:val="24"/>
            <w:szCs w:val="24"/>
          </w:rPr>
          <w:delText>them</w:delText>
        </w:r>
        <w:r w:rsidR="00652FDF" w:rsidRPr="000B3CAB" w:rsidDel="00802357">
          <w:rPr>
            <w:rFonts w:ascii="Times New Roman" w:hAnsi="Times New Roman" w:cs="Times New Roman"/>
            <w:sz w:val="24"/>
            <w:szCs w:val="24"/>
          </w:rPr>
          <w:delText xml:space="preserve"> to lead to simple proportional reductions in the simulated number of transmission events in a facility.</w:delText>
        </w:r>
        <w:r w:rsidRPr="000B3CAB" w:rsidDel="00802357">
          <w:rPr>
            <w:rFonts w:ascii="Times New Roman" w:hAnsi="Times New Roman" w:cs="Times New Roman"/>
            <w:sz w:val="24"/>
            <w:szCs w:val="24"/>
          </w:rPr>
          <w:delText xml:space="preserve"> We therefore expect consistent relative findings</w:delText>
        </w:r>
      </w:del>
      <w:ins w:id="433" w:author="Hoover, Christopher M" w:date="2021-08-19T11:14:00Z">
        <w:r w:rsidR="00802357">
          <w:rPr>
            <w:rFonts w:ascii="Times New Roman" w:hAnsi="Times New Roman" w:cs="Times New Roman"/>
            <w:sz w:val="24"/>
            <w:szCs w:val="24"/>
          </w:rPr>
          <w:t>qualitative trends in the expected number of transmission ev</w:t>
        </w:r>
      </w:ins>
      <w:ins w:id="434" w:author="Hoover, Christopher M" w:date="2021-08-19T11:15:00Z">
        <w:r w:rsidR="00802357">
          <w:rPr>
            <w:rFonts w:ascii="Times New Roman" w:hAnsi="Times New Roman" w:cs="Times New Roman"/>
            <w:sz w:val="24"/>
            <w:szCs w:val="24"/>
          </w:rPr>
          <w:t xml:space="preserve">ents </w:t>
        </w:r>
      </w:ins>
      <w:ins w:id="435" w:author="Hoover, Christopher M" w:date="2021-08-19T11:14:00Z">
        <w:r w:rsidR="00802357">
          <w:rPr>
            <w:rFonts w:ascii="Times New Roman" w:hAnsi="Times New Roman" w:cs="Times New Roman"/>
            <w:sz w:val="24"/>
            <w:szCs w:val="24"/>
          </w:rPr>
          <w:t>to persist</w:t>
        </w:r>
      </w:ins>
      <w:r w:rsidRPr="000B3CAB">
        <w:rPr>
          <w:rFonts w:ascii="Times New Roman" w:hAnsi="Times New Roman" w:cs="Times New Roman"/>
          <w:sz w:val="24"/>
          <w:szCs w:val="24"/>
        </w:rPr>
        <w:t xml:space="preserve"> between testing strategies and frequencies across different transmission scenarios. An additional limitation is that we do not distinguish between staff-to-staff and staff-to-resident transmission events within a </w:t>
      </w:r>
      <w:r w:rsidR="00354103" w:rsidRPr="000B3CAB">
        <w:rPr>
          <w:rFonts w:ascii="Times New Roman" w:hAnsi="Times New Roman" w:cs="Times New Roman"/>
          <w:sz w:val="24"/>
          <w:szCs w:val="24"/>
        </w:rPr>
        <w:t xml:space="preserve">simulated </w:t>
      </w:r>
      <w:r w:rsidRPr="000B3CAB">
        <w:rPr>
          <w:rFonts w:ascii="Times New Roman" w:hAnsi="Times New Roman" w:cs="Times New Roman"/>
          <w:sz w:val="24"/>
          <w:szCs w:val="24"/>
        </w:rPr>
        <w:t>facility</w:t>
      </w:r>
      <w:r w:rsidR="00354103" w:rsidRPr="000B3CAB">
        <w:rPr>
          <w:rFonts w:ascii="Times New Roman" w:hAnsi="Times New Roman" w:cs="Times New Roman"/>
          <w:sz w:val="24"/>
          <w:szCs w:val="24"/>
        </w:rPr>
        <w:t>, but rather record the total number of transmission events. Estimation of staff-staff and staff-resident contact rates or reproduction numbers would enable more precise accounting and simulation of importation events and subsequent transmission within a facility.</w:t>
      </w:r>
      <w:r w:rsidR="0008785C" w:rsidRPr="000B3CAB">
        <w:rPr>
          <w:rFonts w:ascii="Times New Roman" w:hAnsi="Times New Roman" w:cs="Times New Roman"/>
          <w:sz w:val="24"/>
          <w:szCs w:val="24"/>
        </w:rPr>
        <w:t xml:space="preserve"> </w:t>
      </w:r>
      <w:r w:rsidR="00FA3FA4">
        <w:rPr>
          <w:rFonts w:ascii="Times New Roman" w:hAnsi="Times New Roman" w:cs="Times New Roman"/>
          <w:sz w:val="24"/>
          <w:szCs w:val="24"/>
        </w:rPr>
        <w:t>Furthermore, we assume that the probability density function of the triangle distribution is an accurate representation of SARS-CoV</w:t>
      </w:r>
      <w:ins w:id="436" w:author="Zhao, Guixiang (Grace) (CDC/ONDIEH/NCCDPHP)" w:date="2021-08-17T16:50:00Z">
        <w:r w:rsidR="00457C9A">
          <w:rPr>
            <w:rFonts w:ascii="Times New Roman" w:hAnsi="Times New Roman" w:cs="Times New Roman"/>
            <w:sz w:val="24"/>
            <w:szCs w:val="24"/>
          </w:rPr>
          <w:t>-</w:t>
        </w:r>
      </w:ins>
      <w:r w:rsidR="00FA3FA4">
        <w:rPr>
          <w:rFonts w:ascii="Times New Roman" w:hAnsi="Times New Roman" w:cs="Times New Roman"/>
          <w:sz w:val="24"/>
          <w:szCs w:val="24"/>
        </w:rPr>
        <w:t xml:space="preserve">2 viral dynamics and therefore infectiousness through time. Though this function captures the general viral dynamics profile seen previously </w:t>
      </w:r>
      <w:r w:rsidR="00FA3FA4">
        <w:rPr>
          <w:rFonts w:ascii="Times New Roman" w:hAnsi="Times New Roman" w:cs="Times New Roman"/>
          <w:sz w:val="24"/>
          <w:szCs w:val="24"/>
        </w:rPr>
        <w:fldChar w:fldCharType="begin"/>
      </w:r>
      <w:r w:rsidR="005D11A5">
        <w:rPr>
          <w:rFonts w:ascii="Times New Roman" w:hAnsi="Times New Roman" w:cs="Times New Roman"/>
          <w:sz w:val="24"/>
          <w:szCs w:val="24"/>
        </w:rPr>
        <w:instrText xml:space="preserve"> ADDIN ZOTERO_ITEM CSL_CITATION {"citationID":"ExLB6O8R","properties":{"formattedCitation":"(15,18)","plainCitation":"(15,18)","dontUpdate":true,"noteIndex":0},"citationItems":[{"id":504,"uris":["http://zotero.org/users/3463997/items/AJWWI8EU"],"uri":["http://zotero.org/users/3463997/items/AJWWI8EU"],"itemData":{"id":504,"type":"article-journal","abstract":"The COVID-19 pandemic has created a public health crisis. Because SARS-CoV-2 can spread from individuals with presymptomatic, symptomatic, and asymptomatic infections, the reopening of societies and the control of virus spread will be facilitated by robust population screening, for which virus testing will often be central. After infection, individuals undergo a period of incubation during which viral titers are too low to detect, followed by exponential viral growth, leading to peak viral load and infectiousness and ending with declining titers and clearance. Given the pattern of viral load kinetics, we model the effectiveness of repeated population screening considering test sensitivities, frequency, and sample-to-answer reporting time. These results demonstrate that effective screening depends largely on frequency of testing and speed of reporting and is only marginally improved by high test sensitivity. We therefore conclude that screening should prioritize accessibility, frequency, and sample-to-answer time; analytical limits of detection should be secondary.\nTest sensitivity is secondary to frequency and turnaround time for COVID-19 screening.\nTest sensitivity is secondary to frequency and turnaround time for COVID-19 screening.","container-title":"Science Advances","DOI":"10.1126/sciadv.abd5393","ISSN":"2375-2548","issue":"1","language":"en","note":"publisher: American Association for the Advancement of Science\nsection: Research Article\nPMID: 33219112","page":"eabd5393","source":"advances.sciencemag.org","title":"Test sensitivity is secondary to frequency and turnaround time for COVID-19 screening","volume":"7","author":[{"family":"Larremore","given":"Daniel B."},{"family":"Wilder","given":"Bryan"},{"family":"Lester","given":"Evan"},{"family":"Shehata","given":"Soraya"},{"family":"Burke","given":"James M."},{"family":"Hay","given":"James A."},{"family":"Tambe","given":"Milind"},{"family":"Mina","given":"Michael J."},{"family":"Parker","given":"Roy"}],"issued":{"date-parts":[["2021",1,1]]}},"label":"page"},{"id":602,"uris":["http://zotero.org/users/3463997/items/NSRC5D49"],"uri":["http://zotero.org/users/3463997/items/NSRC5D49"],"itemData":{"id":602,"type":"article-journal","abstract":"We report temporal patterns of viral shedding in 94 patients with laboratory-confirmed COVID-19 and modeled COVID-19 infectiousness profiles from a separate sample of 77 infector–infectee transmission pairs. We observed the highest viral load in throat swabs at the time of symptom onset, and inferred that infectiousness peaked on or before symptom onset. We estimated that 44% (95% confidence interval, 30–57%) of secondary cases were infected during the index cases’ presymptomatic stage, in settings with substantial household clustering, active case finding and quarantine outside the home. Disease control measures should be adjusted to account for probable substantial presymptomatic transmission.","container-title":"Nature Medicine","DOI":"10.1038/s41591-020-0869-5","ISSN":"1546-170X","issue":"5","journalAbbreviation":"Nat Med","language":"en","note":"Bandiera_abtest: a\nCg_type: Nature Research Journals\nnumber: 5\nPrimary_atype: Research\npublisher: Nature Publishing Group\nSubject_term: Disease prevention;Epidemiology;Infectious diseases;Public health\nSubject_term_id: disease-prevention;epidemiology;infectious-diseases;public-health","page":"672-675","source":"www.nature.com","title":"Temporal dynamics in viral shedding and transmissibility of COVID-19","volume":"26","author":[{"family":"He","given":"Xi"},{"family":"Lau","given":"Eric H. Y."},{"family":"Wu","given":"Peng"},{"family":"Deng","given":"Xilong"},{"family":"Wang","given":"Jian"},{"family":"Hao","given":"Xinxin"},{"family":"Lau","given":"Yiu Chung"},{"family":"Wong","given":"Jessica Y."},{"family":"Guan","given":"Yujuan"},{"family":"Tan","given":"Xinghua"},{"family":"Mo","given":"Xiaoneng"},{"family":"Chen","given":"Yanqing"},{"family":"Liao","given":"Baolin"},{"family":"Chen","given":"Weilie"},{"family":"Hu","given":"Fengyu"},{"family":"Zhang","given":"Qing"},{"family":"Zhong","given":"Mingqiu"},{"family":"Wu","given":"Yanrong"},{"family":"Zhao","given":"Lingzhai"},{"family":"Zhang","given":"Fuchun"},{"family":"Cowling","given":"Benjamin J."},{"family":"Li","given":"Fang"},{"family":"Leung","given":"Gabriel M."}],"issued":{"date-parts":[["2020",5]]}},"label":"page"}],"schema":"https://github.com/citation-style-language/schema/raw/master/csl-citation.json"} </w:instrText>
      </w:r>
      <w:r w:rsidR="00FA3FA4">
        <w:rPr>
          <w:rFonts w:ascii="Times New Roman" w:hAnsi="Times New Roman" w:cs="Times New Roman"/>
          <w:sz w:val="24"/>
          <w:szCs w:val="24"/>
        </w:rPr>
        <w:fldChar w:fldCharType="separate"/>
      </w:r>
      <w:r w:rsidR="00D3542D">
        <w:rPr>
          <w:rFonts w:ascii="Times New Roman" w:hAnsi="Times New Roman" w:cs="Times New Roman"/>
          <w:noProof/>
          <w:sz w:val="24"/>
          <w:szCs w:val="24"/>
        </w:rPr>
        <w:t>(</w:t>
      </w:r>
      <w:ins w:id="437" w:author="Fukunaga, Rena (CDC/DDPHSIS/CGH/DGHT)" w:date="2021-08-19T12:23:00Z">
        <w:r w:rsidR="00C13FF1">
          <w:rPr>
            <w:rFonts w:ascii="Times New Roman" w:hAnsi="Times New Roman" w:cs="Times New Roman"/>
            <w:noProof/>
            <w:sz w:val="24"/>
            <w:szCs w:val="24"/>
          </w:rPr>
          <w:t>18</w:t>
        </w:r>
      </w:ins>
      <w:del w:id="438" w:author="Fukunaga, Rena (CDC/DDPHSIS/CGH/DGHT)" w:date="2021-08-19T12:23:00Z">
        <w:r w:rsidR="00D3542D" w:rsidDel="00C13FF1">
          <w:rPr>
            <w:rFonts w:ascii="Times New Roman" w:hAnsi="Times New Roman" w:cs="Times New Roman"/>
            <w:noProof/>
            <w:sz w:val="24"/>
            <w:szCs w:val="24"/>
          </w:rPr>
          <w:delText>15</w:delText>
        </w:r>
      </w:del>
      <w:r w:rsidR="00D3542D">
        <w:rPr>
          <w:rFonts w:ascii="Times New Roman" w:hAnsi="Times New Roman" w:cs="Times New Roman"/>
          <w:noProof/>
          <w:sz w:val="24"/>
          <w:szCs w:val="24"/>
        </w:rPr>
        <w:t>,</w:t>
      </w:r>
      <w:ins w:id="439" w:author="Fukunaga, Rena (CDC/DDPHSIS/CGH/DGHT)" w:date="2021-08-19T12:23:00Z">
        <w:r w:rsidR="00C13FF1">
          <w:rPr>
            <w:rFonts w:ascii="Times New Roman" w:hAnsi="Times New Roman" w:cs="Times New Roman"/>
            <w:noProof/>
            <w:sz w:val="24"/>
            <w:szCs w:val="24"/>
          </w:rPr>
          <w:t>21</w:t>
        </w:r>
      </w:ins>
      <w:del w:id="440" w:author="Fukunaga, Rena (CDC/DDPHSIS/CGH/DGHT)" w:date="2021-08-19T12:23:00Z">
        <w:r w:rsidR="00D3542D" w:rsidDel="00C13FF1">
          <w:rPr>
            <w:rFonts w:ascii="Times New Roman" w:hAnsi="Times New Roman" w:cs="Times New Roman"/>
            <w:noProof/>
            <w:sz w:val="24"/>
            <w:szCs w:val="24"/>
          </w:rPr>
          <w:delText>18</w:delText>
        </w:r>
      </w:del>
      <w:r w:rsidR="00D3542D">
        <w:rPr>
          <w:rFonts w:ascii="Times New Roman" w:hAnsi="Times New Roman" w:cs="Times New Roman"/>
          <w:noProof/>
          <w:sz w:val="24"/>
          <w:szCs w:val="24"/>
        </w:rPr>
        <w:t>)</w:t>
      </w:r>
      <w:r w:rsidR="00FA3FA4">
        <w:rPr>
          <w:rFonts w:ascii="Times New Roman" w:hAnsi="Times New Roman" w:cs="Times New Roman"/>
          <w:sz w:val="24"/>
          <w:szCs w:val="24"/>
        </w:rPr>
        <w:fldChar w:fldCharType="end"/>
      </w:r>
      <w:r w:rsidR="00FA3FA4">
        <w:rPr>
          <w:rFonts w:ascii="Times New Roman" w:hAnsi="Times New Roman" w:cs="Times New Roman"/>
          <w:sz w:val="24"/>
          <w:szCs w:val="24"/>
        </w:rPr>
        <w:t xml:space="preserve">, other distributions or functions may also be applicable. </w:t>
      </w:r>
      <w:r w:rsidR="0008785C" w:rsidRPr="000B3CAB">
        <w:rPr>
          <w:rFonts w:ascii="Times New Roman" w:hAnsi="Times New Roman" w:cs="Times New Roman"/>
          <w:sz w:val="24"/>
          <w:szCs w:val="24"/>
        </w:rPr>
        <w:t xml:space="preserve">Finally, we assume that the community force of infection among staff is constant through time and across individuals. </w:t>
      </w:r>
      <w:proofErr w:type="gramStart"/>
      <w:r w:rsidR="0008785C" w:rsidRPr="000B3CAB">
        <w:rPr>
          <w:rFonts w:ascii="Times New Roman" w:hAnsi="Times New Roman" w:cs="Times New Roman"/>
          <w:sz w:val="24"/>
          <w:szCs w:val="24"/>
        </w:rPr>
        <w:t>In reality, community</w:t>
      </w:r>
      <w:proofErr w:type="gramEnd"/>
      <w:r w:rsidR="0008785C" w:rsidRPr="000B3CAB">
        <w:rPr>
          <w:rFonts w:ascii="Times New Roman" w:hAnsi="Times New Roman" w:cs="Times New Roman"/>
          <w:sz w:val="24"/>
          <w:szCs w:val="24"/>
        </w:rPr>
        <w:t xml:space="preserve"> prevalence </w:t>
      </w:r>
      <w:r w:rsidR="0008785C" w:rsidRPr="000B3CAB">
        <w:rPr>
          <w:rFonts w:ascii="Times New Roman" w:hAnsi="Times New Roman" w:cs="Times New Roman"/>
          <w:sz w:val="24"/>
          <w:szCs w:val="24"/>
        </w:rPr>
        <w:lastRenderedPageBreak/>
        <w:t xml:space="preserve">can increase rapidly, necessitating a corresponding increase in test frequency. Furthermore, some staff may be more or less likely to acquire infection in the community or in the facility based on compliance with </w:t>
      </w:r>
      <w:commentRangeStart w:id="441"/>
      <w:commentRangeStart w:id="442"/>
      <w:del w:id="443" w:author="Fukunaga, Rena (CDC/DDPHSIS/CGH/DGHT)" w:date="2021-08-19T11:28:00Z">
        <w:r w:rsidR="0008785C" w:rsidRPr="000B3CAB" w:rsidDel="00A92432">
          <w:rPr>
            <w:rFonts w:ascii="Times New Roman" w:hAnsi="Times New Roman" w:cs="Times New Roman"/>
            <w:sz w:val="24"/>
            <w:szCs w:val="24"/>
          </w:rPr>
          <w:delText xml:space="preserve">social </w:delText>
        </w:r>
      </w:del>
      <w:ins w:id="444" w:author="Fukunaga, Rena (CDC/DDPHSIS/CGH/DGHT)" w:date="2021-08-19T11:28:00Z">
        <w:r w:rsidR="00A92432">
          <w:rPr>
            <w:rFonts w:ascii="Times New Roman" w:hAnsi="Times New Roman" w:cs="Times New Roman"/>
            <w:sz w:val="24"/>
            <w:szCs w:val="24"/>
          </w:rPr>
          <w:t>physical</w:t>
        </w:r>
        <w:r w:rsidR="00A92432" w:rsidRPr="000B3CAB">
          <w:rPr>
            <w:rFonts w:ascii="Times New Roman" w:hAnsi="Times New Roman" w:cs="Times New Roman"/>
            <w:sz w:val="24"/>
            <w:szCs w:val="24"/>
          </w:rPr>
          <w:t xml:space="preserve"> </w:t>
        </w:r>
      </w:ins>
      <w:r w:rsidR="0008785C" w:rsidRPr="000B3CAB">
        <w:rPr>
          <w:rFonts w:ascii="Times New Roman" w:hAnsi="Times New Roman" w:cs="Times New Roman"/>
          <w:sz w:val="24"/>
          <w:szCs w:val="24"/>
        </w:rPr>
        <w:t>distancing</w:t>
      </w:r>
      <w:commentRangeEnd w:id="441"/>
      <w:r w:rsidR="00CA503C">
        <w:rPr>
          <w:rStyle w:val="CommentReference"/>
          <w:rFonts w:ascii="Times New Roman" w:hAnsi="Times New Roman" w:cs="Times New Roman"/>
        </w:rPr>
        <w:commentReference w:id="441"/>
      </w:r>
      <w:commentRangeEnd w:id="442"/>
      <w:r w:rsidR="00A92432">
        <w:rPr>
          <w:rStyle w:val="CommentReference"/>
          <w:rFonts w:ascii="Times New Roman" w:hAnsi="Times New Roman" w:cs="Times New Roman"/>
        </w:rPr>
        <w:commentReference w:id="442"/>
      </w:r>
      <w:r w:rsidR="0008785C" w:rsidRPr="000B3CAB">
        <w:rPr>
          <w:rFonts w:ascii="Times New Roman" w:hAnsi="Times New Roman" w:cs="Times New Roman"/>
          <w:sz w:val="24"/>
          <w:szCs w:val="24"/>
        </w:rPr>
        <w:t xml:space="preserve"> and masking policies, their household structure, and other behavioral factors.</w:t>
      </w:r>
    </w:p>
    <w:p w14:paraId="3ECDDF0C" w14:textId="55DEF055" w:rsidR="00DE268B" w:rsidRPr="000B3CAB" w:rsidRDefault="00F371A2" w:rsidP="00690A47">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The modeling and simulation framework presented here is applicable beyond COVID-19 in congregate settings</w:t>
      </w:r>
      <w:r w:rsidR="00D07C11" w:rsidRPr="000B3CAB">
        <w:rPr>
          <w:rFonts w:ascii="Times New Roman" w:hAnsi="Times New Roman" w:cs="Times New Roman"/>
          <w:sz w:val="24"/>
          <w:szCs w:val="24"/>
        </w:rPr>
        <w:t xml:space="preserve"> in which outbreaks sparked by </w:t>
      </w:r>
      <w:proofErr w:type="spellStart"/>
      <w:r w:rsidR="00D07C11" w:rsidRPr="000B3CAB">
        <w:rPr>
          <w:rFonts w:ascii="Times New Roman" w:hAnsi="Times New Roman" w:cs="Times New Roman"/>
          <w:sz w:val="24"/>
          <w:szCs w:val="24"/>
        </w:rPr>
        <w:t>staff</w:t>
      </w:r>
      <w:proofErr w:type="spellEnd"/>
      <w:r w:rsidR="00D07C11" w:rsidRPr="000B3CAB">
        <w:rPr>
          <w:rFonts w:ascii="Times New Roman" w:hAnsi="Times New Roman" w:cs="Times New Roman"/>
          <w:sz w:val="24"/>
          <w:szCs w:val="24"/>
        </w:rPr>
        <w:t xml:space="preserve"> </w:t>
      </w:r>
      <w:r w:rsidR="00480EC3">
        <w:rPr>
          <w:rFonts w:ascii="Times New Roman" w:hAnsi="Times New Roman" w:cs="Times New Roman"/>
          <w:sz w:val="24"/>
          <w:szCs w:val="24"/>
        </w:rPr>
        <w:t>infections</w:t>
      </w:r>
      <w:r w:rsidR="00D07C11" w:rsidRPr="000B3CAB">
        <w:rPr>
          <w:rFonts w:ascii="Times New Roman" w:hAnsi="Times New Roman" w:cs="Times New Roman"/>
          <w:sz w:val="24"/>
          <w:szCs w:val="24"/>
        </w:rPr>
        <w:t xml:space="preserve"> are a hazard</w:t>
      </w:r>
      <w:r w:rsidRPr="000B3CAB">
        <w:rPr>
          <w:rFonts w:ascii="Times New Roman" w:hAnsi="Times New Roman" w:cs="Times New Roman"/>
          <w:sz w:val="24"/>
          <w:szCs w:val="24"/>
        </w:rPr>
        <w:t xml:space="preserve">. </w:t>
      </w:r>
      <w:r w:rsidR="003B5E4B" w:rsidRPr="000B3CAB">
        <w:rPr>
          <w:rFonts w:ascii="Times New Roman" w:hAnsi="Times New Roman" w:cs="Times New Roman"/>
          <w:sz w:val="24"/>
          <w:szCs w:val="24"/>
        </w:rPr>
        <w:t>Other applicable settings may include the introduction of hospital acquired infections from newly admitted patients or from hospital staff</w:t>
      </w:r>
      <w:r w:rsidR="00A53230">
        <w:rPr>
          <w:rFonts w:ascii="Times New Roman" w:hAnsi="Times New Roman" w:cs="Times New Roman"/>
          <w:sz w:val="24"/>
          <w:szCs w:val="24"/>
        </w:rPr>
        <w:t xml:space="preserve"> </w:t>
      </w:r>
      <w:r w:rsidR="00A53230">
        <w:rPr>
          <w:rFonts w:ascii="Times New Roman" w:hAnsi="Times New Roman" w:cs="Times New Roman"/>
          <w:sz w:val="24"/>
          <w:szCs w:val="24"/>
        </w:rPr>
        <w:fldChar w:fldCharType="begin"/>
      </w:r>
      <w:r w:rsidR="005D11A5">
        <w:rPr>
          <w:rFonts w:ascii="Times New Roman" w:hAnsi="Times New Roman" w:cs="Times New Roman"/>
          <w:sz w:val="24"/>
          <w:szCs w:val="24"/>
        </w:rPr>
        <w:instrText xml:space="preserve"> ADDIN ZOTERO_ITEM CSL_CITATION {"citationID":"IMuEHSgG","properties":{"formattedCitation":"(30)","plainCitation":"(30)","dontUpdate":true,"noteIndex":0},"citationItems":[{"id":629,"uris":["http://zotero.org/users/3463997/items/85ETHUQ2"],"uri":["http://zotero.org/users/3463997/items/85ETHUQ2"],"itemData":{"id":629,"type":"article-journal","abstract":"Methicillin-resistant Staphylococcus aureus (MRSA) is a difficult-to-treat infection. Increasing efforts have been taken to mitigate the epidemics and to avoid potential outbreaks in low endemic settings. Understanding the population dynamics of MRSA is essential to identify the causal mechanisms driving the epidemics and to generalise conclusions to different contexts. Previous studies neglected the temporal structure of contacts between patients and assumed homogeneous behaviour. We developed a high-resolution data-driven contact network model of interactions between 743,182 patients in 485 hospitals during 3,059 days to reproduce the exact contact sequences of the hospital population. Our model captures the exact spatial and temporal human contact behaviour and the dynamics of referrals within and between wards and hospitals at a large scale, revealing highly heterogeneous contact and mobility patterns of individual patients. A simulation exercise of epidemic spread shows that heterogeneous contacts cause the emergence of super-spreader patients, slower than exponential polynomial growth of the prevalence, and fast epidemic spread between wards and hospitals. In our simulated scenarios, screening upon hospital admittance is potentially more effective than reducing infection probability to reduce the final outbreak size. Our findings are useful to understand not only MRSA spread but also other hospital-acquired infections.","container-title":"Scientific Reports","DOI":"10.1038/s41598-020-66270-9","ISSN":"2045-2322","issue":"1","journalAbbreviation":"Sci Rep","language":"en","note":"Bandiera_abtest: a\nCc_license_type: cc_by\nCg_type: Nature Research Journals\nnumber: 1\nPrimary_atype: Research\npublisher: Nature Publishing Group\nSubject_term: Complex networks;Computational science;Nonlinear phenomena\nSubject_term_id: complex-networks;computational-science;nonlinear-phenomena","page":"9336","source":"www.nature.com","title":"Dynamic contact networks of patients and MRSA spread in hospitals","volume":"10","author":[{"family":"Rocha","given":"Luis E. C."},{"family":"Singh","given":"Vikramjit"},{"family":"Esch","given":"Markus"},{"family":"Lenaerts","given":"Tom"},{"family":"Liljeros","given":"Fredrik"},{"family":"Thorson","given":"Anna"}],"issued":{"date-parts":[["2020",6,9]]}}}],"schema":"https://github.com/citation-style-language/schema/raw/master/csl-citation.json"} </w:instrText>
      </w:r>
      <w:r w:rsidR="00A53230">
        <w:rPr>
          <w:rFonts w:ascii="Times New Roman" w:hAnsi="Times New Roman" w:cs="Times New Roman"/>
          <w:sz w:val="24"/>
          <w:szCs w:val="24"/>
        </w:rPr>
        <w:fldChar w:fldCharType="separate"/>
      </w:r>
      <w:r w:rsidR="002D4CDB">
        <w:rPr>
          <w:rFonts w:ascii="Times New Roman" w:hAnsi="Times New Roman" w:cs="Times New Roman"/>
          <w:noProof/>
          <w:sz w:val="24"/>
          <w:szCs w:val="24"/>
        </w:rPr>
        <w:t>(3</w:t>
      </w:r>
      <w:ins w:id="445" w:author="Fukunaga, Rena (CDC/DDPHSIS/CGH/DGHT)" w:date="2021-08-19T12:23:00Z">
        <w:r w:rsidR="00C13FF1">
          <w:rPr>
            <w:rFonts w:ascii="Times New Roman" w:hAnsi="Times New Roman" w:cs="Times New Roman"/>
            <w:noProof/>
            <w:sz w:val="24"/>
            <w:szCs w:val="24"/>
          </w:rPr>
          <w:t>3</w:t>
        </w:r>
      </w:ins>
      <w:del w:id="446" w:author="Fukunaga, Rena (CDC/DDPHSIS/CGH/DGHT)" w:date="2021-08-19T12:23:00Z">
        <w:r w:rsidR="002D4CDB" w:rsidDel="00C13FF1">
          <w:rPr>
            <w:rFonts w:ascii="Times New Roman" w:hAnsi="Times New Roman" w:cs="Times New Roman"/>
            <w:noProof/>
            <w:sz w:val="24"/>
            <w:szCs w:val="24"/>
          </w:rPr>
          <w:delText>0</w:delText>
        </w:r>
      </w:del>
      <w:r w:rsidR="002D4CDB">
        <w:rPr>
          <w:rFonts w:ascii="Times New Roman" w:hAnsi="Times New Roman" w:cs="Times New Roman"/>
          <w:noProof/>
          <w:sz w:val="24"/>
          <w:szCs w:val="24"/>
        </w:rPr>
        <w:t>)</w:t>
      </w:r>
      <w:r w:rsidR="00A53230">
        <w:rPr>
          <w:rFonts w:ascii="Times New Roman" w:hAnsi="Times New Roman" w:cs="Times New Roman"/>
          <w:sz w:val="24"/>
          <w:szCs w:val="24"/>
        </w:rPr>
        <w:fldChar w:fldCharType="end"/>
      </w:r>
      <w:r w:rsidR="003B5E4B" w:rsidRPr="000B3CAB">
        <w:rPr>
          <w:rFonts w:ascii="Times New Roman" w:hAnsi="Times New Roman" w:cs="Times New Roman"/>
          <w:sz w:val="24"/>
          <w:szCs w:val="24"/>
        </w:rPr>
        <w:t>, introduction of other respiratory pathogens such as influenza or pertussis into congregate settings</w:t>
      </w:r>
      <w:r w:rsidR="00C07AEB">
        <w:rPr>
          <w:rFonts w:ascii="Times New Roman" w:hAnsi="Times New Roman" w:cs="Times New Roman"/>
          <w:sz w:val="24"/>
          <w:szCs w:val="24"/>
        </w:rPr>
        <w:t xml:space="preserve"> </w:t>
      </w:r>
      <w:r w:rsidR="00C07AEB">
        <w:rPr>
          <w:rFonts w:ascii="Times New Roman" w:hAnsi="Times New Roman" w:cs="Times New Roman"/>
          <w:sz w:val="24"/>
          <w:szCs w:val="24"/>
        </w:rPr>
        <w:fldChar w:fldCharType="begin"/>
      </w:r>
      <w:r w:rsidR="005D11A5">
        <w:rPr>
          <w:rFonts w:ascii="Times New Roman" w:hAnsi="Times New Roman" w:cs="Times New Roman"/>
          <w:sz w:val="24"/>
          <w:szCs w:val="24"/>
        </w:rPr>
        <w:instrText xml:space="preserve"> ADDIN ZOTERO_ITEM CSL_CITATION {"citationID":"cl9ZRcR6","properties":{"formattedCitation":"(31)","plainCitation":"(31)","dontUpdate":true,"noteIndex":0},"citationItems":[{"id":626,"uris":["http://zotero.org/users/3463997/items/GLFI3KPU"],"uri":["http://zotero.org/users/3463997/items/GLFI3KPU"],"itemData":{"id":626,"type":"article-journal","abstract":"In 2019, the US Immigration and Customs Enforcement (ICE) agency detained 510 854 migrants. Detention centers have poor living standards and environmental crowding that may facilitate infectious disease transmission. We documented outbreaks of influenza, varicella, and mumps among involuntarily detained migrants.","container-title":"JAMA","DOI":"10.1001/jama.2020.20539","ISSN":"0098-7484","issue":"2","journalAbbreviation":"JAMA","page":"180-182","source":"Silverchair","title":"Influenza, Varicella, and Mumps Outbreaks in US Migrant Detention Centers","volume":"325","author":[{"family":"Lo","given":"Nathan C."},{"family":"Nyathi","given":"Sindiso"},{"family":"Chapman","given":"Lloyd A. C."},{"family":"Rodriguez-Barraquer","given":"Isabel"},{"family":"Kushel","given":"Margot"},{"family":"Bibbins-Domingo","given":"Kirsten"},{"family":"Lewnard","given":"Joseph A."}],"issued":{"date-parts":[["2021",1,12]]}}}],"schema":"https://github.com/citation-style-language/schema/raw/master/csl-citation.json"} </w:instrText>
      </w:r>
      <w:r w:rsidR="00C07AEB">
        <w:rPr>
          <w:rFonts w:ascii="Times New Roman" w:hAnsi="Times New Roman" w:cs="Times New Roman"/>
          <w:sz w:val="24"/>
          <w:szCs w:val="24"/>
        </w:rPr>
        <w:fldChar w:fldCharType="separate"/>
      </w:r>
      <w:r w:rsidR="002D4CDB">
        <w:rPr>
          <w:rFonts w:ascii="Times New Roman" w:hAnsi="Times New Roman" w:cs="Times New Roman"/>
          <w:noProof/>
          <w:sz w:val="24"/>
          <w:szCs w:val="24"/>
        </w:rPr>
        <w:t>(3</w:t>
      </w:r>
      <w:ins w:id="447" w:author="Fukunaga, Rena (CDC/DDPHSIS/CGH/DGHT)" w:date="2021-08-19T12:23:00Z">
        <w:r w:rsidR="00C13FF1">
          <w:rPr>
            <w:rFonts w:ascii="Times New Roman" w:hAnsi="Times New Roman" w:cs="Times New Roman"/>
            <w:noProof/>
            <w:sz w:val="24"/>
            <w:szCs w:val="24"/>
          </w:rPr>
          <w:t>4</w:t>
        </w:r>
      </w:ins>
      <w:del w:id="448" w:author="Fukunaga, Rena (CDC/DDPHSIS/CGH/DGHT)" w:date="2021-08-19T12:23:00Z">
        <w:r w:rsidR="002D4CDB" w:rsidDel="00C13FF1">
          <w:rPr>
            <w:rFonts w:ascii="Times New Roman" w:hAnsi="Times New Roman" w:cs="Times New Roman"/>
            <w:noProof/>
            <w:sz w:val="24"/>
            <w:szCs w:val="24"/>
          </w:rPr>
          <w:delText>1</w:delText>
        </w:r>
      </w:del>
      <w:r w:rsidR="002D4CDB">
        <w:rPr>
          <w:rFonts w:ascii="Times New Roman" w:hAnsi="Times New Roman" w:cs="Times New Roman"/>
          <w:noProof/>
          <w:sz w:val="24"/>
          <w:szCs w:val="24"/>
        </w:rPr>
        <w:t>)</w:t>
      </w:r>
      <w:r w:rsidR="00C07AEB">
        <w:rPr>
          <w:rFonts w:ascii="Times New Roman" w:hAnsi="Times New Roman" w:cs="Times New Roman"/>
          <w:sz w:val="24"/>
          <w:szCs w:val="24"/>
        </w:rPr>
        <w:fldChar w:fldCharType="end"/>
      </w:r>
      <w:r w:rsidR="003B5E4B" w:rsidRPr="000B3CAB">
        <w:rPr>
          <w:rFonts w:ascii="Times New Roman" w:hAnsi="Times New Roman" w:cs="Times New Roman"/>
          <w:sz w:val="24"/>
          <w:szCs w:val="24"/>
        </w:rPr>
        <w:t xml:space="preserve">, </w:t>
      </w:r>
      <w:r w:rsidR="00B7244D" w:rsidRPr="000B3CAB">
        <w:rPr>
          <w:rFonts w:ascii="Times New Roman" w:hAnsi="Times New Roman" w:cs="Times New Roman"/>
          <w:sz w:val="24"/>
          <w:szCs w:val="24"/>
        </w:rPr>
        <w:t>or tuberculosis transmission between communities and populations experiencing incarceration</w:t>
      </w:r>
      <w:r w:rsidR="00C07AEB">
        <w:rPr>
          <w:rFonts w:ascii="Times New Roman" w:hAnsi="Times New Roman" w:cs="Times New Roman"/>
          <w:sz w:val="24"/>
          <w:szCs w:val="24"/>
        </w:rPr>
        <w:t xml:space="preserve"> </w:t>
      </w:r>
      <w:r w:rsidR="00C07AEB">
        <w:rPr>
          <w:rFonts w:ascii="Times New Roman" w:hAnsi="Times New Roman" w:cs="Times New Roman"/>
          <w:sz w:val="24"/>
          <w:szCs w:val="24"/>
        </w:rPr>
        <w:fldChar w:fldCharType="begin"/>
      </w:r>
      <w:r w:rsidR="005D11A5">
        <w:rPr>
          <w:rFonts w:ascii="Times New Roman" w:hAnsi="Times New Roman" w:cs="Times New Roman"/>
          <w:sz w:val="24"/>
          <w:szCs w:val="24"/>
        </w:rPr>
        <w:instrText xml:space="preserve"> ADDIN ZOTERO_ITEM CSL_CITATION {"citationID":"qSeS13oJ","properties":{"formattedCitation":"(32)","plainCitation":"(32)","dontUpdate":true,"noteIndex":0},"citationItems":[{"id":407,"uris":["http://zotero.org/users/3463997/items/3SJBL9GX"],"uri":["http://zotero.org/users/3463997/items/3SJBL9GX"],"itemData":{"id":407,"type":"article-journal","abstract":"From a large cohort study in Brazil, Tarub Mabud and colleagues reveal that the prison environment, rather than inmates themselves, drives up TB infection rates that spill over into communities.","container-title":"PLoS Medicine","DOI":"10.1371/journal.pmed.1002737","ISSN":"1549-1277","issue":"1","journalAbbreviation":"PLoS Med","note":"PMID: 30677013\nPMCID: PMC6345418","source":"PubMed Central","title":"Evaluating strategies for control of tuberculosis in prisons and prevention of spillover into communities: An observational and modeling study from Brazil","title-short":"Evaluating strategies for control of tuberculosis in prisons and prevention of spillover into communities","URL":"https://www.ncbi.nlm.nih.gov/pmc/articles/PMC6345418/","volume":"16","author":[{"family":"Mabud","given":"Tarub S."},{"family":"Lourdes Delgado Alves","given":"Maria","non-dropping-particle":"de"},{"family":"Ko","given":"Albert I."},{"family":"Basu","given":"Sanjay"},{"family":"Walter","given":"Katharine S."},{"family":"Cohen","given":"Ted"},{"family":"Mathema","given":"Barun"},{"family":"Colijn","given":"Caroline"},{"family":"Lemos","given":"Everton"},{"family":"Croda","given":"Julio"},{"family":"Andrews","given":"Jason R."}],"accessed":{"date-parts":[["2021",6,30]]},"issued":{"date-parts":[["2019",1,24]]}}}],"schema":"https://github.com/citation-style-language/schema/raw/master/csl-citation.json"} </w:instrText>
      </w:r>
      <w:r w:rsidR="00C07AEB">
        <w:rPr>
          <w:rFonts w:ascii="Times New Roman" w:hAnsi="Times New Roman" w:cs="Times New Roman"/>
          <w:sz w:val="24"/>
          <w:szCs w:val="24"/>
        </w:rPr>
        <w:fldChar w:fldCharType="separate"/>
      </w:r>
      <w:r w:rsidR="002D4CDB">
        <w:rPr>
          <w:rFonts w:ascii="Times New Roman" w:hAnsi="Times New Roman" w:cs="Times New Roman"/>
          <w:noProof/>
          <w:sz w:val="24"/>
          <w:szCs w:val="24"/>
        </w:rPr>
        <w:t>(3</w:t>
      </w:r>
      <w:ins w:id="449" w:author="Fukunaga, Rena (CDC/DDPHSIS/CGH/DGHT)" w:date="2021-08-19T12:23:00Z">
        <w:r w:rsidR="00C13FF1">
          <w:rPr>
            <w:rFonts w:ascii="Times New Roman" w:hAnsi="Times New Roman" w:cs="Times New Roman"/>
            <w:noProof/>
            <w:sz w:val="24"/>
            <w:szCs w:val="24"/>
          </w:rPr>
          <w:t>5</w:t>
        </w:r>
      </w:ins>
      <w:del w:id="450" w:author="Fukunaga, Rena (CDC/DDPHSIS/CGH/DGHT)" w:date="2021-08-19T12:23:00Z">
        <w:r w:rsidR="002D4CDB" w:rsidDel="00C13FF1">
          <w:rPr>
            <w:rFonts w:ascii="Times New Roman" w:hAnsi="Times New Roman" w:cs="Times New Roman"/>
            <w:noProof/>
            <w:sz w:val="24"/>
            <w:szCs w:val="24"/>
          </w:rPr>
          <w:delText>2</w:delText>
        </w:r>
      </w:del>
      <w:r w:rsidR="002D4CDB">
        <w:rPr>
          <w:rFonts w:ascii="Times New Roman" w:hAnsi="Times New Roman" w:cs="Times New Roman"/>
          <w:noProof/>
          <w:sz w:val="24"/>
          <w:szCs w:val="24"/>
        </w:rPr>
        <w:t>)</w:t>
      </w:r>
      <w:r w:rsidR="00C07AEB">
        <w:rPr>
          <w:rFonts w:ascii="Times New Roman" w:hAnsi="Times New Roman" w:cs="Times New Roman"/>
          <w:sz w:val="24"/>
          <w:szCs w:val="24"/>
        </w:rPr>
        <w:fldChar w:fldCharType="end"/>
      </w:r>
      <w:r w:rsidR="003B5E4B" w:rsidRPr="000B3CAB">
        <w:rPr>
          <w:rFonts w:ascii="Times New Roman" w:hAnsi="Times New Roman" w:cs="Times New Roman"/>
          <w:sz w:val="24"/>
          <w:szCs w:val="24"/>
        </w:rPr>
        <w:t xml:space="preserve">. </w:t>
      </w:r>
      <w:r w:rsidRPr="000B3CAB">
        <w:rPr>
          <w:rFonts w:ascii="Times New Roman" w:hAnsi="Times New Roman" w:cs="Times New Roman"/>
          <w:sz w:val="24"/>
          <w:szCs w:val="24"/>
        </w:rPr>
        <w:t xml:space="preserve">Accurate parameterization of </w:t>
      </w:r>
      <w:r w:rsidR="00D07C11" w:rsidRPr="000B3CAB">
        <w:rPr>
          <w:rFonts w:ascii="Times New Roman" w:hAnsi="Times New Roman" w:cs="Times New Roman"/>
          <w:sz w:val="24"/>
          <w:szCs w:val="24"/>
        </w:rPr>
        <w:t xml:space="preserve">key </w:t>
      </w:r>
      <w:r w:rsidR="003B5E4B" w:rsidRPr="000B3CAB">
        <w:rPr>
          <w:rFonts w:ascii="Times New Roman" w:hAnsi="Times New Roman" w:cs="Times New Roman"/>
          <w:sz w:val="24"/>
          <w:szCs w:val="24"/>
        </w:rPr>
        <w:t xml:space="preserve">natural history traits of the pathogen in question such as </w:t>
      </w:r>
      <w:r w:rsidRPr="000B3CAB">
        <w:rPr>
          <w:rFonts w:ascii="Times New Roman" w:hAnsi="Times New Roman" w:cs="Times New Roman"/>
          <w:sz w:val="24"/>
          <w:szCs w:val="24"/>
        </w:rPr>
        <w:t xml:space="preserve">the latent, incubation, and infectious periods </w:t>
      </w:r>
      <w:r w:rsidR="00D07C11" w:rsidRPr="000B3CAB">
        <w:rPr>
          <w:rFonts w:ascii="Times New Roman" w:hAnsi="Times New Roman" w:cs="Times New Roman"/>
          <w:sz w:val="24"/>
          <w:szCs w:val="24"/>
        </w:rPr>
        <w:t>is</w:t>
      </w:r>
      <w:r w:rsidRPr="000B3CAB">
        <w:rPr>
          <w:rFonts w:ascii="Times New Roman" w:hAnsi="Times New Roman" w:cs="Times New Roman"/>
          <w:sz w:val="24"/>
          <w:szCs w:val="24"/>
        </w:rPr>
        <w:t xml:space="preserve"> essential to </w:t>
      </w:r>
      <w:r w:rsidR="003B5E4B" w:rsidRPr="000B3CAB">
        <w:rPr>
          <w:rFonts w:ascii="Times New Roman" w:hAnsi="Times New Roman" w:cs="Times New Roman"/>
          <w:sz w:val="24"/>
          <w:szCs w:val="24"/>
        </w:rPr>
        <w:t xml:space="preserve">estimate the impact of nonpharmaceutical interventions such as asymptomatic screening </w:t>
      </w:r>
      <w:r w:rsidR="003B5E4B" w:rsidRPr="000B3CAB">
        <w:rPr>
          <w:rFonts w:ascii="Times New Roman" w:hAnsi="Times New Roman" w:cs="Times New Roman"/>
          <w:sz w:val="24"/>
          <w:szCs w:val="24"/>
        </w:rPr>
        <w:fldChar w:fldCharType="begin"/>
      </w:r>
      <w:r w:rsidR="005D11A5">
        <w:rPr>
          <w:rFonts w:ascii="Times New Roman" w:hAnsi="Times New Roman" w:cs="Times New Roman"/>
          <w:sz w:val="24"/>
          <w:szCs w:val="24"/>
        </w:rPr>
        <w:instrText xml:space="preserve"> ADDIN ZOTERO_ITEM CSL_CITATION {"citationID":"Z9n67MKQ","properties":{"formattedCitation":"(14)","plainCitation":"(14)","dontUpdate":true,"noteIndex":0},"citationItems":[{"id":502,"uris":["http://zotero.org/users/3463997/items/7N3LHIVR"],"uri":["http://zotero.org/users/3463997/items/7N3LHIVR"],"itemData":{"id":502,"type":"article-journal","container-title":"Proceedings of the National Academy of Sciences","issue":"15","journalAbbreviation":"PNAS","page":"4023-4028","title":"Comparing nonpharmaceutical interventions for containing emerging epidemics","volume":"114","author":[{"family":"Peak","given":"Corey M."},{"family":"Childs","given":"Lauren M."},{"family":"Grad","given":"Yonatan H."},{"family":"Buckee","given":"Caroline O."}],"issued":{"date-parts":[["2017",4,11]]}}}],"schema":"https://github.com/citation-style-language/schema/raw/master/csl-citation.json"} </w:instrText>
      </w:r>
      <w:r w:rsidR="003B5E4B" w:rsidRPr="000B3CAB">
        <w:rPr>
          <w:rFonts w:ascii="Times New Roman" w:hAnsi="Times New Roman" w:cs="Times New Roman"/>
          <w:sz w:val="24"/>
          <w:szCs w:val="24"/>
        </w:rPr>
        <w:fldChar w:fldCharType="separate"/>
      </w:r>
      <w:r w:rsidR="00D3542D">
        <w:rPr>
          <w:rFonts w:ascii="Times New Roman" w:hAnsi="Times New Roman" w:cs="Times New Roman"/>
          <w:noProof/>
          <w:sz w:val="24"/>
          <w:szCs w:val="24"/>
        </w:rPr>
        <w:t>(1</w:t>
      </w:r>
      <w:ins w:id="451" w:author="Fukunaga, Rena (CDC/DDPHSIS/CGH/DGHT)" w:date="2021-08-19T12:23:00Z">
        <w:r w:rsidR="00C13FF1">
          <w:rPr>
            <w:rFonts w:ascii="Times New Roman" w:hAnsi="Times New Roman" w:cs="Times New Roman"/>
            <w:noProof/>
            <w:sz w:val="24"/>
            <w:szCs w:val="24"/>
          </w:rPr>
          <w:t>7</w:t>
        </w:r>
      </w:ins>
      <w:del w:id="452" w:author="Fukunaga, Rena (CDC/DDPHSIS/CGH/DGHT)" w:date="2021-08-19T12:23:00Z">
        <w:r w:rsidR="00D3542D" w:rsidDel="00C13FF1">
          <w:rPr>
            <w:rFonts w:ascii="Times New Roman" w:hAnsi="Times New Roman" w:cs="Times New Roman"/>
            <w:noProof/>
            <w:sz w:val="24"/>
            <w:szCs w:val="24"/>
          </w:rPr>
          <w:delText>4</w:delText>
        </w:r>
      </w:del>
      <w:r w:rsidR="00D3542D">
        <w:rPr>
          <w:rFonts w:ascii="Times New Roman" w:hAnsi="Times New Roman" w:cs="Times New Roman"/>
          <w:noProof/>
          <w:sz w:val="24"/>
          <w:szCs w:val="24"/>
        </w:rPr>
        <w:t>)</w:t>
      </w:r>
      <w:r w:rsidR="003B5E4B" w:rsidRPr="000B3CAB">
        <w:rPr>
          <w:rFonts w:ascii="Times New Roman" w:hAnsi="Times New Roman" w:cs="Times New Roman"/>
          <w:sz w:val="24"/>
          <w:szCs w:val="24"/>
        </w:rPr>
        <w:fldChar w:fldCharType="end"/>
      </w:r>
      <w:r w:rsidR="003B5E4B" w:rsidRPr="000B3CAB">
        <w:rPr>
          <w:rFonts w:ascii="Times New Roman" w:hAnsi="Times New Roman" w:cs="Times New Roman"/>
          <w:sz w:val="24"/>
          <w:szCs w:val="24"/>
        </w:rPr>
        <w:t>. Pathogens that cause symptoms prior to infectiousness (</w:t>
      </w:r>
      <m:oMath>
        <m:sSub>
          <m:sSubPr>
            <m:ctrlPr>
              <w:ins w:id="453" w:author="Hoover, Christopher M" w:date="2021-08-19T12:39:00Z">
                <w:rPr>
                  <w:rFonts w:ascii="Cambria Math" w:hAnsi="Cambria Math" w:cs="Times New Roman"/>
                  <w:i/>
                  <w:sz w:val="24"/>
                  <w:szCs w:val="24"/>
                </w:rPr>
              </w:ins>
            </m:ctrlPr>
          </m:sSubPr>
          <m:e>
            <m:r>
              <w:rPr>
                <w:rFonts w:ascii="Cambria Math" w:hAnsi="Cambria Math" w:cs="Times New Roman"/>
                <w:sz w:val="24"/>
                <w:szCs w:val="24"/>
              </w:rPr>
              <m:t>t</m:t>
            </m:r>
          </m:e>
          <m:sub>
            <m:r>
              <w:rPr>
                <w:rFonts w:ascii="Cambria Math" w:hAnsi="Cambria Math" w:cs="Times New Roman"/>
                <w:sz w:val="24"/>
                <w:szCs w:val="24"/>
              </w:rPr>
              <m:t>incubation</m:t>
            </m:r>
          </m:sub>
        </m:sSub>
        <m:r>
          <w:rPr>
            <w:rFonts w:ascii="Cambria Math" w:hAnsi="Cambria Math" w:cs="Times New Roman"/>
            <w:sz w:val="24"/>
            <w:szCs w:val="24"/>
          </w:rPr>
          <m:t>&lt;</m:t>
        </m:r>
        <m:sSub>
          <m:sSubPr>
            <m:ctrlPr>
              <w:ins w:id="454" w:author="Hoover, Christopher M" w:date="2021-08-19T12:39:00Z">
                <w:rPr>
                  <w:rFonts w:ascii="Cambria Math" w:hAnsi="Cambria Math" w:cs="Times New Roman"/>
                  <w:i/>
                  <w:sz w:val="24"/>
                  <w:szCs w:val="24"/>
                </w:rPr>
              </w:ins>
            </m:ctrlPr>
          </m:sSubPr>
          <m:e>
            <m:r>
              <w:rPr>
                <w:rFonts w:ascii="Cambria Math" w:hAnsi="Cambria Math" w:cs="Times New Roman"/>
                <w:sz w:val="24"/>
                <w:szCs w:val="24"/>
              </w:rPr>
              <m:t>t</m:t>
            </m:r>
          </m:e>
          <m:sub>
            <m:r>
              <w:rPr>
                <w:rFonts w:ascii="Cambria Math" w:hAnsi="Cambria Math" w:cs="Times New Roman"/>
                <w:sz w:val="24"/>
                <w:szCs w:val="24"/>
              </w:rPr>
              <m:t>latent</m:t>
            </m:r>
          </m:sub>
        </m:sSub>
      </m:oMath>
      <w:r w:rsidR="003B5E4B" w:rsidRPr="000B3CAB">
        <w:rPr>
          <w:rFonts w:ascii="Times New Roman" w:hAnsi="Times New Roman" w:cs="Times New Roman"/>
          <w:sz w:val="24"/>
          <w:szCs w:val="24"/>
        </w:rPr>
        <w:t xml:space="preserve">), for instance, may be more effectively controlled at lower cost via symptom screening and subsequent isolation. </w:t>
      </w:r>
    </w:p>
    <w:p w14:paraId="74038987" w14:textId="1F464C3E" w:rsidR="00BD02C3" w:rsidRPr="000B3CAB" w:rsidRDefault="00BD02C3" w:rsidP="00690A47">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In conclusion, we have shown that aligning the timing of testing with regular working schedules for staff in congregate settings can substantially improve the efficacy of asymptomatic screening.</w:t>
      </w:r>
      <w:r w:rsidR="00251108" w:rsidRPr="000B3CAB">
        <w:rPr>
          <w:rFonts w:ascii="Times New Roman" w:hAnsi="Times New Roman" w:cs="Times New Roman"/>
          <w:sz w:val="24"/>
          <w:szCs w:val="24"/>
        </w:rPr>
        <w:t xml:space="preserve"> Two metrics, the number of expected within-facility transmission events and the ITER, derived from simulated facilities are presented to inform decisions on the frequency of systematic testing needed in different transmission scenarios to limit transmission under key thresholds. We conclude that systematic testing of staff working with </w:t>
      </w:r>
      <w:r w:rsidR="009F7989" w:rsidRPr="000B3CAB">
        <w:rPr>
          <w:rFonts w:ascii="Times New Roman" w:hAnsi="Times New Roman" w:cs="Times New Roman"/>
          <w:sz w:val="24"/>
          <w:szCs w:val="24"/>
        </w:rPr>
        <w:t>high-risk</w:t>
      </w:r>
      <w:r w:rsidR="00251108" w:rsidRPr="000B3CAB">
        <w:rPr>
          <w:rFonts w:ascii="Times New Roman" w:hAnsi="Times New Roman" w:cs="Times New Roman"/>
          <w:sz w:val="24"/>
          <w:szCs w:val="24"/>
        </w:rPr>
        <w:t xml:space="preserve"> populations in congregate settings should </w:t>
      </w:r>
      <w:ins w:id="455" w:author="Hoover, Christopher M" w:date="2021-08-19T11:17:00Z">
        <w:r w:rsidR="00802357">
          <w:rPr>
            <w:rFonts w:ascii="Times New Roman" w:hAnsi="Times New Roman" w:cs="Times New Roman"/>
            <w:sz w:val="24"/>
            <w:szCs w:val="24"/>
          </w:rPr>
          <w:t>be al</w:t>
        </w:r>
      </w:ins>
      <w:ins w:id="456" w:author="Hoover, Christopher M" w:date="2021-08-19T11:18:00Z">
        <w:r w:rsidR="00802357">
          <w:rPr>
            <w:rFonts w:ascii="Times New Roman" w:hAnsi="Times New Roman" w:cs="Times New Roman"/>
            <w:sz w:val="24"/>
            <w:szCs w:val="24"/>
          </w:rPr>
          <w:t xml:space="preserve">igned with work schedules and should </w:t>
        </w:r>
      </w:ins>
      <w:r w:rsidR="00251108" w:rsidRPr="000B3CAB">
        <w:rPr>
          <w:rFonts w:ascii="Times New Roman" w:hAnsi="Times New Roman" w:cs="Times New Roman"/>
          <w:sz w:val="24"/>
          <w:szCs w:val="24"/>
        </w:rPr>
        <w:t xml:space="preserve">continue until </w:t>
      </w:r>
      <w:r w:rsidR="00B40165" w:rsidRPr="000B3CAB">
        <w:rPr>
          <w:rFonts w:ascii="Times New Roman" w:hAnsi="Times New Roman" w:cs="Times New Roman"/>
          <w:sz w:val="24"/>
          <w:szCs w:val="24"/>
        </w:rPr>
        <w:t xml:space="preserve">community </w:t>
      </w:r>
      <w:r w:rsidR="00B40165" w:rsidRPr="000B3CAB">
        <w:rPr>
          <w:rFonts w:ascii="Times New Roman" w:hAnsi="Times New Roman" w:cs="Times New Roman"/>
          <w:sz w:val="24"/>
          <w:szCs w:val="24"/>
        </w:rPr>
        <w:lastRenderedPageBreak/>
        <w:t>transmission or within-facility transmission potential are sufficiently reduced to prevent outbreaks.</w:t>
      </w:r>
    </w:p>
    <w:p w14:paraId="7DD86554" w14:textId="21FE7ED3" w:rsidR="00663D20" w:rsidRPr="00E14288" w:rsidRDefault="00C465C5" w:rsidP="00E14288">
      <w:pPr>
        <w:pStyle w:val="Heading2"/>
        <w:spacing w:line="480" w:lineRule="auto"/>
        <w:rPr>
          <w:rFonts w:ascii="Times New Roman" w:hAnsi="Times New Roman" w:cs="Times New Roman"/>
          <w:szCs w:val="24"/>
        </w:rPr>
      </w:pPr>
      <w:r w:rsidRPr="00E14288">
        <w:rPr>
          <w:rFonts w:ascii="Times New Roman" w:hAnsi="Times New Roman" w:cs="Times New Roman"/>
          <w:szCs w:val="24"/>
        </w:rPr>
        <w:t>Acknowledgements</w:t>
      </w:r>
    </w:p>
    <w:p w14:paraId="287413B8" w14:textId="4A7C1195" w:rsidR="00C42E7B" w:rsidRDefault="00C42E7B" w:rsidP="00E14288">
      <w:pPr>
        <w:spacing w:after="0" w:line="480" w:lineRule="auto"/>
        <w:rPr>
          <w:rFonts w:ascii="Times New Roman" w:hAnsi="Times New Roman" w:cs="Times New Roman"/>
          <w:sz w:val="24"/>
          <w:szCs w:val="24"/>
        </w:rPr>
      </w:pPr>
      <w:r w:rsidRPr="00EB3D0F">
        <w:rPr>
          <w:rFonts w:ascii="Times New Roman" w:hAnsi="Times New Roman" w:cs="Times New Roman"/>
          <w:sz w:val="24"/>
          <w:szCs w:val="24"/>
        </w:rPr>
        <w:t xml:space="preserve">We </w:t>
      </w:r>
      <w:r>
        <w:rPr>
          <w:rFonts w:ascii="Times New Roman" w:hAnsi="Times New Roman" w:cs="Times New Roman"/>
          <w:sz w:val="24"/>
          <w:szCs w:val="24"/>
        </w:rPr>
        <w:t>acknowledge</w:t>
      </w:r>
      <w:r w:rsidRPr="00EB3D0F">
        <w:rPr>
          <w:rFonts w:ascii="Times New Roman" w:hAnsi="Times New Roman" w:cs="Times New Roman"/>
          <w:sz w:val="24"/>
          <w:szCs w:val="24"/>
        </w:rPr>
        <w:t xml:space="preserve"> </w:t>
      </w:r>
      <w:r>
        <w:rPr>
          <w:rFonts w:ascii="Times New Roman" w:hAnsi="Times New Roman" w:cs="Times New Roman"/>
          <w:sz w:val="24"/>
          <w:szCs w:val="24"/>
        </w:rPr>
        <w:t xml:space="preserve">residents and staff members at the facilities of the California Department of Corrections and Rehabilitation, </w:t>
      </w:r>
      <w:r w:rsidR="00C50E5E">
        <w:rPr>
          <w:rFonts w:ascii="Times New Roman" w:hAnsi="Times New Roman" w:cs="Times New Roman"/>
          <w:sz w:val="24"/>
          <w:szCs w:val="24"/>
        </w:rPr>
        <w:t xml:space="preserve">Dr. </w:t>
      </w:r>
      <w:r>
        <w:rPr>
          <w:rFonts w:ascii="Times New Roman" w:hAnsi="Times New Roman" w:cs="Times New Roman"/>
          <w:sz w:val="24"/>
          <w:szCs w:val="24"/>
        </w:rPr>
        <w:t xml:space="preserve">David </w:t>
      </w:r>
      <w:proofErr w:type="spellStart"/>
      <w:r>
        <w:rPr>
          <w:rFonts w:ascii="Times New Roman" w:hAnsi="Times New Roman" w:cs="Times New Roman"/>
          <w:sz w:val="24"/>
          <w:szCs w:val="24"/>
        </w:rPr>
        <w:t>Leidner</w:t>
      </w:r>
      <w:proofErr w:type="spellEnd"/>
      <w:r>
        <w:rPr>
          <w:rFonts w:ascii="Times New Roman" w:hAnsi="Times New Roman" w:cs="Times New Roman"/>
          <w:sz w:val="24"/>
          <w:szCs w:val="24"/>
        </w:rPr>
        <w:t>,</w:t>
      </w:r>
      <w:r w:rsidR="00B64955">
        <w:rPr>
          <w:rFonts w:ascii="Times New Roman" w:hAnsi="Times New Roman" w:cs="Times New Roman"/>
          <w:sz w:val="24"/>
          <w:szCs w:val="24"/>
        </w:rPr>
        <w:t xml:space="preserve"> </w:t>
      </w:r>
      <w:r w:rsidR="00C50E5E">
        <w:rPr>
          <w:rFonts w:ascii="Times New Roman" w:hAnsi="Times New Roman" w:cs="Times New Roman"/>
          <w:sz w:val="24"/>
          <w:szCs w:val="24"/>
        </w:rPr>
        <w:t xml:space="preserve">Dr. </w:t>
      </w:r>
      <w:r w:rsidR="009F7989">
        <w:rPr>
          <w:rFonts w:ascii="Times New Roman" w:hAnsi="Times New Roman" w:cs="Times New Roman"/>
          <w:sz w:val="24"/>
          <w:szCs w:val="24"/>
        </w:rPr>
        <w:t xml:space="preserve">Heidi Bauer, </w:t>
      </w:r>
      <w:r w:rsidR="00B64955">
        <w:rPr>
          <w:rFonts w:ascii="Times New Roman" w:hAnsi="Times New Roman" w:cs="Times New Roman"/>
          <w:sz w:val="24"/>
          <w:szCs w:val="24"/>
        </w:rPr>
        <w:t>and</w:t>
      </w:r>
      <w:r>
        <w:rPr>
          <w:rFonts w:ascii="Times New Roman" w:hAnsi="Times New Roman" w:cs="Times New Roman"/>
          <w:sz w:val="24"/>
          <w:szCs w:val="24"/>
        </w:rPr>
        <w:t xml:space="preserve"> the CDC’s COVID-19 Response for supporting this study.  </w:t>
      </w:r>
    </w:p>
    <w:p w14:paraId="52C46F62" w14:textId="77777777" w:rsidR="00C42E7B" w:rsidRPr="00C42E7B" w:rsidRDefault="00C42E7B" w:rsidP="00E14288">
      <w:pPr>
        <w:spacing w:after="0" w:line="480" w:lineRule="auto"/>
        <w:rPr>
          <w:rFonts w:ascii="Times New Roman" w:hAnsi="Times New Roman" w:cs="Times New Roman"/>
          <w:b/>
          <w:bCs/>
          <w:sz w:val="24"/>
          <w:szCs w:val="24"/>
        </w:rPr>
      </w:pPr>
      <w:r w:rsidRPr="00C42E7B">
        <w:rPr>
          <w:rFonts w:ascii="Times New Roman" w:hAnsi="Times New Roman" w:cs="Times New Roman"/>
          <w:b/>
          <w:bCs/>
          <w:sz w:val="24"/>
          <w:szCs w:val="24"/>
        </w:rPr>
        <w:t>Funding</w:t>
      </w:r>
    </w:p>
    <w:p w14:paraId="2D3E636F" w14:textId="70FC8B09" w:rsidR="00EC656A" w:rsidRPr="00C42E7B" w:rsidRDefault="00FB26D1" w:rsidP="00C42E7B">
      <w:pPr>
        <w:spacing w:after="0" w:line="480" w:lineRule="auto"/>
        <w:rPr>
          <w:rFonts w:ascii="Times New Roman" w:hAnsi="Times New Roman" w:cs="Times New Roman"/>
          <w:sz w:val="24"/>
          <w:szCs w:val="24"/>
        </w:rPr>
      </w:pPr>
      <w:r w:rsidRPr="00E14288">
        <w:rPr>
          <w:rFonts w:ascii="Times New Roman" w:eastAsia="Times New Roman" w:hAnsi="Times New Roman" w:cs="Times New Roman"/>
          <w:sz w:val="24"/>
          <w:szCs w:val="24"/>
        </w:rPr>
        <w:t>CMH and SB were supported by CDC U01CK000590, as part of the Modeling Infectious Diseases in Healthcare Network.</w:t>
      </w:r>
    </w:p>
    <w:p w14:paraId="4D797603" w14:textId="77777777" w:rsidR="00075106" w:rsidRPr="00E14288" w:rsidRDefault="00D54964" w:rsidP="00E14288">
      <w:pPr>
        <w:pStyle w:val="Heading2"/>
        <w:spacing w:line="480" w:lineRule="auto"/>
        <w:rPr>
          <w:rFonts w:ascii="Times New Roman" w:eastAsia="Times New Roman" w:hAnsi="Times New Roman" w:cs="Times New Roman"/>
          <w:szCs w:val="24"/>
          <w:lang w:eastAsia="zh-CN"/>
        </w:rPr>
      </w:pPr>
      <w:r w:rsidRPr="00E14288">
        <w:rPr>
          <w:rFonts w:ascii="Times New Roman" w:eastAsia="Times New Roman" w:hAnsi="Times New Roman" w:cs="Times New Roman"/>
          <w:szCs w:val="24"/>
          <w:lang w:eastAsia="zh-CN"/>
        </w:rPr>
        <w:t>Disclaimer</w:t>
      </w:r>
    </w:p>
    <w:p w14:paraId="7AC439B3" w14:textId="41869FBC" w:rsidR="00EB3D0F" w:rsidRPr="00E14288" w:rsidRDefault="00D54964" w:rsidP="00E14288">
      <w:pPr>
        <w:spacing w:after="0" w:line="480" w:lineRule="auto"/>
        <w:ind w:firstLine="720"/>
        <w:jc w:val="both"/>
        <w:rPr>
          <w:rFonts w:ascii="Times New Roman" w:eastAsia="Times New Roman" w:hAnsi="Times New Roman" w:cs="Times New Roman"/>
          <w:iCs/>
          <w:color w:val="000000"/>
          <w:sz w:val="24"/>
          <w:szCs w:val="24"/>
          <w:shd w:val="clear" w:color="auto" w:fill="FFFFFF"/>
          <w:lang w:eastAsia="zh-CN"/>
        </w:rPr>
      </w:pPr>
      <w:r w:rsidRPr="00E14288">
        <w:rPr>
          <w:rFonts w:ascii="Times New Roman" w:eastAsia="Times New Roman" w:hAnsi="Times New Roman" w:cs="Times New Roman"/>
          <w:color w:val="000000"/>
          <w:sz w:val="24"/>
          <w:szCs w:val="24"/>
          <w:shd w:val="clear" w:color="auto" w:fill="FFFFFF"/>
          <w:lang w:eastAsia="zh-CN"/>
        </w:rPr>
        <w:t>T</w:t>
      </w:r>
      <w:r w:rsidRPr="00E14288">
        <w:rPr>
          <w:rFonts w:ascii="Times New Roman" w:eastAsia="Times New Roman" w:hAnsi="Times New Roman" w:cs="Times New Roman"/>
          <w:iCs/>
          <w:sz w:val="24"/>
          <w:szCs w:val="24"/>
          <w:lang w:eastAsia="zh-CN"/>
        </w:rPr>
        <w:t xml:space="preserve">he findings and conclusions in this report are those of the author(s) and do not necessarily represent the official position of </w:t>
      </w:r>
      <w:r w:rsidRPr="00E14288">
        <w:rPr>
          <w:rFonts w:ascii="Times New Roman" w:eastAsia="Times New Roman" w:hAnsi="Times New Roman" w:cs="Times New Roman"/>
          <w:iCs/>
          <w:color w:val="000000"/>
          <w:sz w:val="24"/>
          <w:szCs w:val="24"/>
          <w:shd w:val="clear" w:color="auto" w:fill="FFFFFF"/>
          <w:lang w:eastAsia="zh-CN"/>
        </w:rPr>
        <w:t>the U.S. Department of Health and Human Services, the Centers for Disease Control and Prevention, or the authors' affiliated institutions.</w:t>
      </w:r>
      <w:r w:rsidR="00E8729F" w:rsidRPr="00E14288">
        <w:rPr>
          <w:rFonts w:ascii="Times New Roman" w:eastAsia="Times New Roman" w:hAnsi="Times New Roman" w:cs="Times New Roman"/>
          <w:iCs/>
          <w:color w:val="000000"/>
          <w:sz w:val="24"/>
          <w:szCs w:val="24"/>
          <w:shd w:val="clear" w:color="auto" w:fill="FFFFFF"/>
          <w:lang w:eastAsia="zh-CN"/>
        </w:rPr>
        <w:t xml:space="preserve"> </w:t>
      </w:r>
    </w:p>
    <w:p w14:paraId="174F9A2F" w14:textId="77777777" w:rsidR="000C4642" w:rsidRPr="00E14288" w:rsidRDefault="000C4642" w:rsidP="00E14288">
      <w:pPr>
        <w:spacing w:line="480" w:lineRule="auto"/>
        <w:rPr>
          <w:rFonts w:ascii="Times New Roman" w:hAnsi="Times New Roman" w:cs="Times New Roman"/>
          <w:b/>
          <w:color w:val="000000"/>
          <w:sz w:val="24"/>
          <w:szCs w:val="24"/>
          <w:shd w:val="clear" w:color="auto" w:fill="FFFFFF"/>
        </w:rPr>
      </w:pPr>
    </w:p>
    <w:p w14:paraId="403C6958" w14:textId="0CAB00EF" w:rsidR="000C4642" w:rsidRPr="00E14288" w:rsidRDefault="000C4642" w:rsidP="00E14288">
      <w:pPr>
        <w:pStyle w:val="Heading2"/>
        <w:spacing w:line="480" w:lineRule="auto"/>
        <w:rPr>
          <w:rFonts w:ascii="Times New Roman" w:hAnsi="Times New Roman" w:cs="Times New Roman"/>
          <w:szCs w:val="24"/>
          <w:shd w:val="clear" w:color="auto" w:fill="FFFFFF"/>
        </w:rPr>
      </w:pPr>
      <w:r w:rsidRPr="00E14288">
        <w:rPr>
          <w:rFonts w:ascii="Times New Roman" w:hAnsi="Times New Roman" w:cs="Times New Roman"/>
          <w:szCs w:val="24"/>
          <w:shd w:val="clear" w:color="auto" w:fill="FFFFFF"/>
        </w:rPr>
        <w:t>Biographical sketch</w:t>
      </w:r>
    </w:p>
    <w:p w14:paraId="64AAC876" w14:textId="644A2143" w:rsidR="000C4642" w:rsidRPr="00E14288" w:rsidRDefault="000C4642" w:rsidP="00E14288">
      <w:pPr>
        <w:spacing w:line="480" w:lineRule="auto"/>
        <w:rPr>
          <w:rFonts w:ascii="Times New Roman" w:hAnsi="Times New Roman" w:cs="Times New Roman"/>
          <w:color w:val="000000"/>
          <w:sz w:val="24"/>
          <w:szCs w:val="24"/>
          <w:shd w:val="clear" w:color="auto" w:fill="FFFFFF"/>
        </w:rPr>
      </w:pPr>
      <w:r w:rsidRPr="00E14288">
        <w:rPr>
          <w:rFonts w:ascii="Times New Roman" w:hAnsi="Times New Roman" w:cs="Times New Roman"/>
          <w:color w:val="000000"/>
          <w:sz w:val="24"/>
          <w:szCs w:val="24"/>
          <w:shd w:val="clear" w:color="auto" w:fill="FFFFFF"/>
        </w:rPr>
        <w:t xml:space="preserve">Dr. </w:t>
      </w:r>
      <w:r w:rsidR="006C74B6" w:rsidRPr="00E14288">
        <w:rPr>
          <w:rFonts w:ascii="Times New Roman" w:hAnsi="Times New Roman" w:cs="Times New Roman"/>
          <w:color w:val="000000"/>
          <w:sz w:val="24"/>
          <w:szCs w:val="24"/>
          <w:shd w:val="clear" w:color="auto" w:fill="FFFFFF"/>
        </w:rPr>
        <w:t>Hoover</w:t>
      </w:r>
      <w:r w:rsidRPr="00E14288">
        <w:rPr>
          <w:rFonts w:ascii="Times New Roman" w:hAnsi="Times New Roman" w:cs="Times New Roman"/>
          <w:color w:val="000000"/>
          <w:sz w:val="24"/>
          <w:szCs w:val="24"/>
          <w:shd w:val="clear" w:color="auto" w:fill="FFFFFF"/>
        </w:rPr>
        <w:t xml:space="preserve"> is </w:t>
      </w:r>
      <w:r w:rsidR="006C74B6" w:rsidRPr="00E14288">
        <w:rPr>
          <w:rFonts w:ascii="Times New Roman" w:hAnsi="Times New Roman" w:cs="Times New Roman"/>
          <w:color w:val="000000"/>
          <w:sz w:val="24"/>
          <w:szCs w:val="24"/>
          <w:shd w:val="clear" w:color="auto" w:fill="FFFFFF"/>
        </w:rPr>
        <w:t>a postdoctoral scholar at the Francis I. Proctor foundation at the University of California, San Francisco</w:t>
      </w:r>
      <w:r w:rsidRPr="00E14288">
        <w:rPr>
          <w:rFonts w:ascii="Times New Roman" w:hAnsi="Times New Roman" w:cs="Times New Roman"/>
          <w:color w:val="000000"/>
          <w:sz w:val="24"/>
          <w:szCs w:val="24"/>
          <w:shd w:val="clear" w:color="auto" w:fill="FFFFFF"/>
        </w:rPr>
        <w:t xml:space="preserve">. </w:t>
      </w:r>
      <w:r w:rsidR="006C74B6" w:rsidRPr="00E14288">
        <w:rPr>
          <w:rFonts w:ascii="Times New Roman" w:hAnsi="Times New Roman" w:cs="Times New Roman"/>
          <w:color w:val="000000"/>
          <w:sz w:val="24"/>
          <w:szCs w:val="24"/>
          <w:shd w:val="clear" w:color="auto" w:fill="FFFFFF"/>
        </w:rPr>
        <w:t>He is interested in using quantitative methods to inform intervention strategies to reduce the global burden of infectious diseases</w:t>
      </w:r>
      <w:r w:rsidRPr="00E14288">
        <w:rPr>
          <w:rFonts w:ascii="Times New Roman" w:hAnsi="Times New Roman" w:cs="Times New Roman"/>
          <w:color w:val="000000"/>
          <w:sz w:val="24"/>
          <w:szCs w:val="24"/>
          <w:shd w:val="clear" w:color="auto" w:fill="FFFFFF"/>
        </w:rPr>
        <w:t>.</w:t>
      </w:r>
    </w:p>
    <w:p w14:paraId="6AB390CB" w14:textId="6233B7B6" w:rsidR="000C4642" w:rsidRDefault="000C4642" w:rsidP="007C695C">
      <w:pPr>
        <w:spacing w:after="0" w:line="480" w:lineRule="auto"/>
        <w:ind w:firstLine="720"/>
        <w:jc w:val="both"/>
        <w:rPr>
          <w:rFonts w:ascii="Times New Roman" w:eastAsia="Times New Roman" w:hAnsi="Times New Roman" w:cs="Times New Roman"/>
          <w:iCs/>
          <w:color w:val="000000"/>
          <w:sz w:val="24"/>
          <w:szCs w:val="24"/>
          <w:shd w:val="clear" w:color="auto" w:fill="FFFFFF"/>
          <w:lang w:eastAsia="zh-CN"/>
        </w:rPr>
      </w:pPr>
    </w:p>
    <w:p w14:paraId="751BB7CD" w14:textId="77777777" w:rsidR="000C4642" w:rsidRDefault="000C4642" w:rsidP="007C695C">
      <w:pPr>
        <w:spacing w:after="0" w:line="480" w:lineRule="auto"/>
        <w:ind w:firstLine="720"/>
        <w:jc w:val="both"/>
        <w:rPr>
          <w:rFonts w:ascii="Times New Roman" w:eastAsia="Times New Roman" w:hAnsi="Times New Roman" w:cs="Times New Roman"/>
          <w:iCs/>
          <w:color w:val="000000"/>
          <w:sz w:val="24"/>
          <w:szCs w:val="24"/>
          <w:shd w:val="clear" w:color="auto" w:fill="FFFFFF"/>
          <w:lang w:eastAsia="zh-CN"/>
        </w:rPr>
        <w:sectPr w:rsidR="000C4642" w:rsidSect="00A367B2">
          <w:pgSz w:w="12240" w:h="15840"/>
          <w:pgMar w:top="1440" w:right="1440" w:bottom="1440" w:left="1440" w:header="720" w:footer="720" w:gutter="0"/>
          <w:lnNumType w:countBy="1" w:restart="continuous"/>
          <w:cols w:space="720"/>
          <w:docGrid w:linePitch="360"/>
        </w:sectPr>
      </w:pPr>
    </w:p>
    <w:p w14:paraId="5AE6094F" w14:textId="7D1C6B5E" w:rsidR="00D21B0A" w:rsidRPr="00536F49" w:rsidRDefault="005F6118" w:rsidP="00BD02C3">
      <w:pPr>
        <w:pStyle w:val="Heading2"/>
        <w:rPr>
          <w:rFonts w:ascii="Times New Roman" w:eastAsia="Times New Roman" w:hAnsi="Times New Roman" w:cs="Times New Roman"/>
          <w:shd w:val="clear" w:color="auto" w:fill="FFFFFF"/>
          <w:lang w:eastAsia="zh-CN"/>
        </w:rPr>
      </w:pPr>
      <w:r w:rsidRPr="00536F49">
        <w:rPr>
          <w:rFonts w:ascii="Times New Roman" w:eastAsia="Times New Roman" w:hAnsi="Times New Roman" w:cs="Times New Roman"/>
          <w:shd w:val="clear" w:color="auto" w:fill="FFFFFF"/>
          <w:lang w:eastAsia="zh-CN"/>
        </w:rPr>
        <w:lastRenderedPageBreak/>
        <w:t>References</w:t>
      </w:r>
    </w:p>
    <w:p w14:paraId="4F221736" w14:textId="77777777" w:rsidR="008F141A" w:rsidRPr="008F141A" w:rsidRDefault="00D21B0A" w:rsidP="008F141A">
      <w:pPr>
        <w:pStyle w:val="Bibliography"/>
        <w:rPr>
          <w:rFonts w:ascii="Times New Roman" w:hAnsi="Times New Roman" w:cs="Times New Roman"/>
        </w:rPr>
      </w:pPr>
      <w:r>
        <w:rPr>
          <w:rFonts w:eastAsia="Times New Roman"/>
          <w:b/>
          <w:color w:val="000000"/>
          <w:sz w:val="24"/>
          <w:szCs w:val="24"/>
          <w:shd w:val="clear" w:color="auto" w:fill="FFFFFF"/>
          <w:lang w:eastAsia="zh-CN"/>
        </w:rPr>
        <w:fldChar w:fldCharType="begin"/>
      </w:r>
      <w:r w:rsidR="008F141A">
        <w:rPr>
          <w:rFonts w:eastAsia="Times New Roman"/>
          <w:b/>
          <w:color w:val="000000"/>
          <w:sz w:val="24"/>
          <w:szCs w:val="24"/>
          <w:shd w:val="clear" w:color="auto" w:fill="FFFFFF"/>
          <w:lang w:eastAsia="zh-CN"/>
        </w:rPr>
        <w:instrText xml:space="preserve"> ADDIN ZOTERO_BIBL {"uncited":[],"omitted":[],"custom":[]} CSL_BIBLIOGRAPHY </w:instrText>
      </w:r>
      <w:r>
        <w:rPr>
          <w:rFonts w:eastAsia="Times New Roman"/>
          <w:b/>
          <w:color w:val="000000"/>
          <w:sz w:val="24"/>
          <w:szCs w:val="24"/>
          <w:shd w:val="clear" w:color="auto" w:fill="FFFFFF"/>
          <w:lang w:eastAsia="zh-CN"/>
        </w:rPr>
        <w:fldChar w:fldCharType="separate"/>
      </w:r>
      <w:r w:rsidR="008F141A" w:rsidRPr="008F141A">
        <w:rPr>
          <w:rFonts w:ascii="Times New Roman" w:hAnsi="Times New Roman" w:cs="Times New Roman"/>
        </w:rPr>
        <w:t xml:space="preserve">1. </w:t>
      </w:r>
      <w:r w:rsidR="008F141A" w:rsidRPr="008F141A">
        <w:rPr>
          <w:rFonts w:ascii="Times New Roman" w:hAnsi="Times New Roman" w:cs="Times New Roman"/>
        </w:rPr>
        <w:tab/>
        <w:t>Chen MK, Chevalier JA, Long EF. Nursing home staff networks and COVID-19. PNAS [Internet]. 2021 Jan 5 [cited 2021 Jul 22];118(1). Available from: https://www.pnas.org/content/118/1/e2015455118</w:t>
      </w:r>
    </w:p>
    <w:p w14:paraId="69E14B8E" w14:textId="77777777" w:rsidR="008F141A" w:rsidRPr="008F141A" w:rsidRDefault="008F141A" w:rsidP="008F141A">
      <w:pPr>
        <w:pStyle w:val="Bibliography"/>
        <w:rPr>
          <w:rFonts w:ascii="Times New Roman" w:hAnsi="Times New Roman" w:cs="Times New Roman"/>
        </w:rPr>
      </w:pPr>
      <w:r w:rsidRPr="008F141A">
        <w:rPr>
          <w:rFonts w:ascii="Times New Roman" w:hAnsi="Times New Roman" w:cs="Times New Roman"/>
        </w:rPr>
        <w:t xml:space="preserve">2. </w:t>
      </w:r>
      <w:r w:rsidRPr="008F141A">
        <w:rPr>
          <w:rFonts w:ascii="Times New Roman" w:hAnsi="Times New Roman" w:cs="Times New Roman"/>
        </w:rPr>
        <w:tab/>
        <w:t xml:space="preserve">Tobolowsky FA, Gonzales E, Self JL, Rao CY, Keating R, Marx GE, et al. COVID-19 Outbreak Among Three Affiliated Homeless Service Sites — King County, Washington, 2020. MMWR Morb Mortal Wkly Rep. 2020 May 1;69(17):523–6. </w:t>
      </w:r>
    </w:p>
    <w:p w14:paraId="031C77BB" w14:textId="77777777" w:rsidR="008F141A" w:rsidRPr="008F141A" w:rsidRDefault="008F141A" w:rsidP="008F141A">
      <w:pPr>
        <w:pStyle w:val="Bibliography"/>
        <w:rPr>
          <w:rFonts w:ascii="Times New Roman" w:hAnsi="Times New Roman" w:cs="Times New Roman"/>
        </w:rPr>
      </w:pPr>
      <w:r w:rsidRPr="008F141A">
        <w:rPr>
          <w:rFonts w:ascii="Times New Roman" w:hAnsi="Times New Roman" w:cs="Times New Roman"/>
        </w:rPr>
        <w:t xml:space="preserve">3. </w:t>
      </w:r>
      <w:r w:rsidRPr="008F141A">
        <w:rPr>
          <w:rFonts w:ascii="Times New Roman" w:hAnsi="Times New Roman" w:cs="Times New Roman"/>
        </w:rPr>
        <w:tab/>
        <w:t>Imbert E, Kinley PM, Scarborough A, Cawley C, Sankaran M, Cox SN, et al. Coronavirus Disease 2019 Outbreak in a San Francisco Homeless Shelter. Clinical Infectious Diseases [Internet]. 2020 Aug 3 [cited 2021 Jun 30];(ciaa1071). Available from: https://doi.org/10.1093/cid/ciaa1071</w:t>
      </w:r>
    </w:p>
    <w:p w14:paraId="7629FF0C" w14:textId="77777777" w:rsidR="008F141A" w:rsidRPr="008F141A" w:rsidRDefault="008F141A" w:rsidP="008F141A">
      <w:pPr>
        <w:pStyle w:val="Bibliography"/>
        <w:rPr>
          <w:rFonts w:ascii="Times New Roman" w:hAnsi="Times New Roman" w:cs="Times New Roman"/>
        </w:rPr>
      </w:pPr>
      <w:r w:rsidRPr="008F141A">
        <w:rPr>
          <w:rFonts w:ascii="Times New Roman" w:hAnsi="Times New Roman" w:cs="Times New Roman"/>
        </w:rPr>
        <w:t xml:space="preserve">4. </w:t>
      </w:r>
      <w:r w:rsidRPr="008F141A">
        <w:rPr>
          <w:rFonts w:ascii="Times New Roman" w:hAnsi="Times New Roman" w:cs="Times New Roman"/>
        </w:rPr>
        <w:tab/>
        <w:t xml:space="preserve">Baggett TP, Keyes H, Sporn N, Gaeta JM. Prevalence of SARS-CoV-2 Infection in Residents of a Large Homeless Shelter in Boston. JAMA. 2020 Jun 2;323(21):2191. </w:t>
      </w:r>
    </w:p>
    <w:p w14:paraId="442A5F74" w14:textId="77777777" w:rsidR="008F141A" w:rsidRPr="008F141A" w:rsidRDefault="008F141A" w:rsidP="008F141A">
      <w:pPr>
        <w:pStyle w:val="Bibliography"/>
        <w:rPr>
          <w:rFonts w:ascii="Times New Roman" w:hAnsi="Times New Roman" w:cs="Times New Roman"/>
        </w:rPr>
      </w:pPr>
      <w:r w:rsidRPr="008F141A">
        <w:rPr>
          <w:rFonts w:ascii="Times New Roman" w:hAnsi="Times New Roman" w:cs="Times New Roman"/>
        </w:rPr>
        <w:t xml:space="preserve">5. </w:t>
      </w:r>
      <w:r w:rsidRPr="008F141A">
        <w:rPr>
          <w:rFonts w:ascii="Times New Roman" w:hAnsi="Times New Roman" w:cs="Times New Roman"/>
        </w:rPr>
        <w:tab/>
        <w:t xml:space="preserve">Mosites E, Parker EM, Clarke KEN, Gaeta JM, Baggett TP, Imbert E, et al. Assessment of SARS-CoV-2 Infection Prevalence in Homeless Shelters — Four U.S. Cities, March 27–April 15, 2020. MMWR Morb Mortal Wkly Rep. 2020 May 1;69(17):521–2. </w:t>
      </w:r>
    </w:p>
    <w:p w14:paraId="289CCBDE" w14:textId="77777777" w:rsidR="008F141A" w:rsidRPr="008F141A" w:rsidRDefault="008F141A" w:rsidP="008F141A">
      <w:pPr>
        <w:pStyle w:val="Bibliography"/>
        <w:rPr>
          <w:rFonts w:ascii="Times New Roman" w:hAnsi="Times New Roman" w:cs="Times New Roman"/>
        </w:rPr>
      </w:pPr>
      <w:r w:rsidRPr="008F141A">
        <w:rPr>
          <w:rFonts w:ascii="Times New Roman" w:hAnsi="Times New Roman" w:cs="Times New Roman"/>
        </w:rPr>
        <w:t xml:space="preserve">6. </w:t>
      </w:r>
      <w:r w:rsidRPr="008F141A">
        <w:rPr>
          <w:rFonts w:ascii="Times New Roman" w:hAnsi="Times New Roman" w:cs="Times New Roman"/>
        </w:rPr>
        <w:tab/>
        <w:t xml:space="preserve">Wallace M, Hagan L, Curran KG, Williams SP, Handanagic S, Bjork A, et al. COVID-19 in Correctional and Detention Facilities - United States, February-April 2020. MMWR Morb Mortal Wkly Rep. 2020 May 15;69(19):587–90. </w:t>
      </w:r>
    </w:p>
    <w:p w14:paraId="2245DE9D" w14:textId="77777777" w:rsidR="008F141A" w:rsidRPr="008F141A" w:rsidRDefault="008F141A" w:rsidP="008F141A">
      <w:pPr>
        <w:pStyle w:val="Bibliography"/>
        <w:rPr>
          <w:rFonts w:ascii="Times New Roman" w:hAnsi="Times New Roman" w:cs="Times New Roman"/>
        </w:rPr>
      </w:pPr>
      <w:r w:rsidRPr="008F141A">
        <w:rPr>
          <w:rFonts w:ascii="Times New Roman" w:hAnsi="Times New Roman" w:cs="Times New Roman"/>
        </w:rPr>
        <w:t xml:space="preserve">7. </w:t>
      </w:r>
      <w:r w:rsidRPr="008F141A">
        <w:rPr>
          <w:rFonts w:ascii="Times New Roman" w:hAnsi="Times New Roman" w:cs="Times New Roman"/>
        </w:rPr>
        <w:tab/>
        <w:t xml:space="preserve">Lewis NM, Salmanson AP, Price A, Risk I, Guymon C, Wisner M, et al. Community-Associated Outbreak of COVID-19 in a Correctional Facility - Utah, September 2020-January 2021. MMWR Morb Mortal Wkly Rep. 2021 Apr 2;70(13):467–72. </w:t>
      </w:r>
    </w:p>
    <w:p w14:paraId="6D79F424" w14:textId="77777777" w:rsidR="008F141A" w:rsidRPr="008F141A" w:rsidRDefault="008F141A" w:rsidP="008F141A">
      <w:pPr>
        <w:pStyle w:val="Bibliography"/>
        <w:rPr>
          <w:rFonts w:ascii="Times New Roman" w:hAnsi="Times New Roman" w:cs="Times New Roman"/>
        </w:rPr>
      </w:pPr>
      <w:r w:rsidRPr="008F141A">
        <w:rPr>
          <w:rFonts w:ascii="Times New Roman" w:hAnsi="Times New Roman" w:cs="Times New Roman"/>
        </w:rPr>
        <w:t xml:space="preserve">8. </w:t>
      </w:r>
      <w:r w:rsidRPr="008F141A">
        <w:rPr>
          <w:rFonts w:ascii="Times New Roman" w:hAnsi="Times New Roman" w:cs="Times New Roman"/>
        </w:rPr>
        <w:tab/>
        <w:t xml:space="preserve">Njuguna H, Wallace M, Simonson S, Tobolowsky FA, James AE, Bordelon K, et al. Serial Laboratory Testing for SARS-CoV-2 Infection Among Incarcerated and Detained Persons in a Correctional and Detention Facility — Louisiana, April–May 2020. MMWR Morb Mortal Wkly Rep. 2020 Jul 3;69(26):836–40. </w:t>
      </w:r>
    </w:p>
    <w:p w14:paraId="7A97F160" w14:textId="77777777" w:rsidR="008F141A" w:rsidRPr="008F141A" w:rsidRDefault="008F141A" w:rsidP="008F141A">
      <w:pPr>
        <w:pStyle w:val="Bibliography"/>
        <w:rPr>
          <w:rFonts w:ascii="Times New Roman" w:hAnsi="Times New Roman" w:cs="Times New Roman"/>
        </w:rPr>
      </w:pPr>
      <w:r w:rsidRPr="008F141A">
        <w:rPr>
          <w:rFonts w:ascii="Times New Roman" w:hAnsi="Times New Roman" w:cs="Times New Roman"/>
        </w:rPr>
        <w:t xml:space="preserve">9. </w:t>
      </w:r>
      <w:r w:rsidRPr="008F141A">
        <w:rPr>
          <w:rFonts w:ascii="Times New Roman" w:hAnsi="Times New Roman" w:cs="Times New Roman"/>
        </w:rPr>
        <w:tab/>
        <w:t xml:space="preserve">Chapman LAC, Kushel M, Cox SN, Scarborough A, Cawley C, Nguyen TQ, et al. Comparison of infection control strategies to reduce COVID-19 outbreaks in homeless shelters in the United States: a simulation study. BMC Med. 2021 May 7;19(1):116. </w:t>
      </w:r>
    </w:p>
    <w:p w14:paraId="3213EA16" w14:textId="77777777" w:rsidR="008F141A" w:rsidRPr="008F141A" w:rsidRDefault="008F141A" w:rsidP="008F141A">
      <w:pPr>
        <w:pStyle w:val="Bibliography"/>
        <w:rPr>
          <w:rFonts w:ascii="Times New Roman" w:hAnsi="Times New Roman" w:cs="Times New Roman"/>
        </w:rPr>
      </w:pPr>
      <w:r w:rsidRPr="008F141A">
        <w:rPr>
          <w:rFonts w:ascii="Times New Roman" w:hAnsi="Times New Roman" w:cs="Times New Roman"/>
        </w:rPr>
        <w:t xml:space="preserve">10. </w:t>
      </w:r>
      <w:r w:rsidRPr="008F141A">
        <w:rPr>
          <w:rFonts w:ascii="Times New Roman" w:hAnsi="Times New Roman" w:cs="Times New Roman"/>
        </w:rPr>
        <w:tab/>
        <w:t>Chin ET, Huynh BQ, Chapman LAC, Murrill M, Basu S, Lo NC. Frequency of Routine Testing for Coronavirus Disease 2019 (COVID-19) in High-risk Healthcare Environments to Reduce Outbreaks. Clin Infect Dis [Internet]. 2020 Oct 26 [cited 2021 Jun 30]; Available from: https://www.ncbi.nlm.nih.gov/pmc/articles/PMC7797732/</w:t>
      </w:r>
    </w:p>
    <w:p w14:paraId="41080B5C" w14:textId="77777777" w:rsidR="008F141A" w:rsidRPr="008F141A" w:rsidRDefault="008F141A" w:rsidP="008F141A">
      <w:pPr>
        <w:pStyle w:val="Bibliography"/>
        <w:rPr>
          <w:rFonts w:ascii="Times New Roman" w:hAnsi="Times New Roman" w:cs="Times New Roman"/>
        </w:rPr>
      </w:pPr>
      <w:r w:rsidRPr="008F141A">
        <w:rPr>
          <w:rFonts w:ascii="Times New Roman" w:hAnsi="Times New Roman" w:cs="Times New Roman"/>
        </w:rPr>
        <w:t xml:space="preserve">11. </w:t>
      </w:r>
      <w:r w:rsidRPr="008F141A">
        <w:rPr>
          <w:rFonts w:ascii="Times New Roman" w:hAnsi="Times New Roman" w:cs="Times New Roman"/>
        </w:rPr>
        <w:tab/>
        <w:t xml:space="preserve">Kiang MV, Chin ET, Huynh BQ, Chapman LAC, Rodríguez-Barraquer I, Greenhouse B, et al. Routine asymptomatic testing strategies for airline travel during the COVID-19 pandemic: a simulation study. The Lancet Infectious Diseases. 2021 Jul 1;21(7):929–38. </w:t>
      </w:r>
    </w:p>
    <w:p w14:paraId="6CA89931" w14:textId="77777777" w:rsidR="008F141A" w:rsidRPr="008F141A" w:rsidRDefault="008F141A" w:rsidP="008F141A">
      <w:pPr>
        <w:pStyle w:val="Bibliography"/>
        <w:rPr>
          <w:rFonts w:ascii="Times New Roman" w:hAnsi="Times New Roman" w:cs="Times New Roman"/>
        </w:rPr>
      </w:pPr>
      <w:r w:rsidRPr="008F141A">
        <w:rPr>
          <w:rFonts w:ascii="Times New Roman" w:hAnsi="Times New Roman" w:cs="Times New Roman"/>
        </w:rPr>
        <w:t xml:space="preserve">12. </w:t>
      </w:r>
      <w:r w:rsidRPr="008F141A">
        <w:rPr>
          <w:rFonts w:ascii="Times New Roman" w:hAnsi="Times New Roman" w:cs="Times New Roman"/>
        </w:rPr>
        <w:tab/>
        <w:t xml:space="preserve">Toblin RL, Cohen SI, Hagan LM. SARS-CoV-2 Infection Among Correctional Staff in the Federal Bureau of Prisons. Am J Public Health. 2021 Jun;111(6):1164–7. </w:t>
      </w:r>
    </w:p>
    <w:p w14:paraId="1B09E5AA" w14:textId="77777777" w:rsidR="008F141A" w:rsidRPr="008F141A" w:rsidRDefault="008F141A" w:rsidP="008F141A">
      <w:pPr>
        <w:pStyle w:val="Bibliography"/>
        <w:rPr>
          <w:rFonts w:ascii="Times New Roman" w:hAnsi="Times New Roman" w:cs="Times New Roman"/>
        </w:rPr>
      </w:pPr>
      <w:r w:rsidRPr="008F141A">
        <w:rPr>
          <w:rFonts w:ascii="Times New Roman" w:hAnsi="Times New Roman" w:cs="Times New Roman"/>
        </w:rPr>
        <w:lastRenderedPageBreak/>
        <w:t xml:space="preserve">13. </w:t>
      </w:r>
      <w:r w:rsidRPr="008F141A">
        <w:rPr>
          <w:rFonts w:ascii="Times New Roman" w:hAnsi="Times New Roman" w:cs="Times New Roman"/>
        </w:rPr>
        <w:tab/>
        <w:t>Centers for Disease Controla and Prevention. Interim Guidance for SARS-CoV-2 Testing in Correctional and Detention Facilities [Internet]. 2021 [cited 2021 Jul 21]. Available from: https://www.cdc.gov/coronavirus/2019-ncov/community/correction-detention/testing.html</w:t>
      </w:r>
    </w:p>
    <w:p w14:paraId="65BC5DC8" w14:textId="77777777" w:rsidR="008F141A" w:rsidRPr="008F141A" w:rsidRDefault="008F141A" w:rsidP="008F141A">
      <w:pPr>
        <w:pStyle w:val="Bibliography"/>
        <w:rPr>
          <w:rFonts w:ascii="Times New Roman" w:hAnsi="Times New Roman" w:cs="Times New Roman"/>
        </w:rPr>
      </w:pPr>
      <w:r w:rsidRPr="008F141A">
        <w:rPr>
          <w:rFonts w:ascii="Times New Roman" w:hAnsi="Times New Roman" w:cs="Times New Roman"/>
        </w:rPr>
        <w:t xml:space="preserve">14. </w:t>
      </w:r>
      <w:r w:rsidRPr="008F141A">
        <w:rPr>
          <w:rFonts w:ascii="Times New Roman" w:hAnsi="Times New Roman" w:cs="Times New Roman"/>
        </w:rPr>
        <w:tab/>
        <w:t xml:space="preserve">Brown CM, Vostok J, Johnson H, Burns M, Gharpure R, Sami S, et al. Outbreak of SARS-CoV-2 Infections, Including COVID-19 Vaccine Breakthrough Infections, Associated with Large Public Gatherings — Barnstable County, Massachusetts, July 2021. MMWR Morb Mortal Wkly Rep. 2021 Aug 6;70(31):1059–62. </w:t>
      </w:r>
    </w:p>
    <w:p w14:paraId="0666B640" w14:textId="77777777" w:rsidR="008F141A" w:rsidRPr="008F141A" w:rsidRDefault="008F141A" w:rsidP="008F141A">
      <w:pPr>
        <w:pStyle w:val="Bibliography"/>
        <w:rPr>
          <w:rFonts w:ascii="Times New Roman" w:hAnsi="Times New Roman" w:cs="Times New Roman"/>
        </w:rPr>
      </w:pPr>
      <w:r w:rsidRPr="008F141A">
        <w:rPr>
          <w:rFonts w:ascii="Times New Roman" w:hAnsi="Times New Roman" w:cs="Times New Roman"/>
        </w:rPr>
        <w:t xml:space="preserve">15. </w:t>
      </w:r>
      <w:r w:rsidRPr="008F141A">
        <w:rPr>
          <w:rFonts w:ascii="Times New Roman" w:hAnsi="Times New Roman" w:cs="Times New Roman"/>
        </w:rPr>
        <w:tab/>
        <w:t xml:space="preserve">Bergwerk M, Gonen T, Lustig Y, Amit S, Lipsitch M, Cohen C, et al. Covid-19 Breakthrough Infections in Vaccinated Health Care Workers. New England Journal of Medicine. 2021 Jul 28;0(0):null. </w:t>
      </w:r>
    </w:p>
    <w:p w14:paraId="2D6A5AA4" w14:textId="77777777" w:rsidR="008F141A" w:rsidRPr="008F141A" w:rsidRDefault="008F141A" w:rsidP="008F141A">
      <w:pPr>
        <w:pStyle w:val="Bibliography"/>
        <w:rPr>
          <w:rFonts w:ascii="Times New Roman" w:hAnsi="Times New Roman" w:cs="Times New Roman"/>
        </w:rPr>
      </w:pPr>
      <w:r w:rsidRPr="008F141A">
        <w:rPr>
          <w:rFonts w:ascii="Times New Roman" w:hAnsi="Times New Roman" w:cs="Times New Roman"/>
        </w:rPr>
        <w:t xml:space="preserve">16. </w:t>
      </w:r>
      <w:r w:rsidRPr="008F141A">
        <w:rPr>
          <w:rFonts w:ascii="Times New Roman" w:hAnsi="Times New Roman" w:cs="Times New Roman"/>
        </w:rPr>
        <w:tab/>
        <w:t xml:space="preserve">Brinkley-Rubinstein L, Peterson M, Martin R, Chan P, Berk J. Breakthrough SARS-CoV-2 Infections in Prison after Vaccination. N Engl J Med. 2021 Jul 7; </w:t>
      </w:r>
    </w:p>
    <w:p w14:paraId="6424118E" w14:textId="77777777" w:rsidR="008F141A" w:rsidRPr="008F141A" w:rsidRDefault="008F141A" w:rsidP="008F141A">
      <w:pPr>
        <w:pStyle w:val="Bibliography"/>
        <w:rPr>
          <w:rFonts w:ascii="Times New Roman" w:hAnsi="Times New Roman" w:cs="Times New Roman"/>
        </w:rPr>
      </w:pPr>
      <w:r w:rsidRPr="008F141A">
        <w:rPr>
          <w:rFonts w:ascii="Times New Roman" w:hAnsi="Times New Roman" w:cs="Times New Roman"/>
        </w:rPr>
        <w:t xml:space="preserve">17. </w:t>
      </w:r>
      <w:r w:rsidRPr="008F141A">
        <w:rPr>
          <w:rFonts w:ascii="Times New Roman" w:hAnsi="Times New Roman" w:cs="Times New Roman"/>
        </w:rPr>
        <w:tab/>
        <w:t xml:space="preserve">Peak CM, Childs LM, Grad YH, Buckee CO. Comparing nonpharmaceutical interventions for containing emerging epidemics. PNAS. 2017 Apr 11;114(15):4023–8. </w:t>
      </w:r>
    </w:p>
    <w:p w14:paraId="56C25578" w14:textId="77777777" w:rsidR="008F141A" w:rsidRPr="008F141A" w:rsidRDefault="008F141A" w:rsidP="008F141A">
      <w:pPr>
        <w:pStyle w:val="Bibliography"/>
        <w:rPr>
          <w:rFonts w:ascii="Times New Roman" w:hAnsi="Times New Roman" w:cs="Times New Roman"/>
        </w:rPr>
      </w:pPr>
      <w:r w:rsidRPr="008F141A">
        <w:rPr>
          <w:rFonts w:ascii="Times New Roman" w:hAnsi="Times New Roman" w:cs="Times New Roman"/>
        </w:rPr>
        <w:t xml:space="preserve">18. </w:t>
      </w:r>
      <w:r w:rsidRPr="008F141A">
        <w:rPr>
          <w:rFonts w:ascii="Times New Roman" w:hAnsi="Times New Roman" w:cs="Times New Roman"/>
        </w:rPr>
        <w:tab/>
        <w:t xml:space="preserve">Larremore DB, Wilder B, Lester E, Shehata S, Burke JM, Hay JA, et al. Test sensitivity is secondary to frequency and turnaround time for COVID-19 screening. Science Advances. 2021 Jan 1;7(1):eabd5393. </w:t>
      </w:r>
    </w:p>
    <w:p w14:paraId="7855B11C" w14:textId="77777777" w:rsidR="008F141A" w:rsidRPr="008F141A" w:rsidRDefault="008F141A" w:rsidP="008F141A">
      <w:pPr>
        <w:pStyle w:val="Bibliography"/>
        <w:rPr>
          <w:rFonts w:ascii="Times New Roman" w:hAnsi="Times New Roman" w:cs="Times New Roman"/>
        </w:rPr>
      </w:pPr>
      <w:r w:rsidRPr="008F141A">
        <w:rPr>
          <w:rFonts w:ascii="Times New Roman" w:hAnsi="Times New Roman" w:cs="Times New Roman"/>
        </w:rPr>
        <w:t xml:space="preserve">19. </w:t>
      </w:r>
      <w:r w:rsidRPr="008F141A">
        <w:rPr>
          <w:rFonts w:ascii="Times New Roman" w:hAnsi="Times New Roman" w:cs="Times New Roman"/>
        </w:rPr>
        <w:tab/>
        <w:t>Bender JK, Brandl M, Höhle M, Buchholz U, Zeitlmann N. Analysis of Asymptomatic and Presymptomatic Transmission in SARS-CoV-2 Outbreak, Germany, 2020 - Volume 27, Number 4—April 2021 - Emerging Infectious Diseases journal - CDC. [cited 2021 Jul 12]; Available from: https://wwwnc.cdc.gov/eid/article/27/4/20-4576_article</w:t>
      </w:r>
    </w:p>
    <w:p w14:paraId="0A787B2F" w14:textId="77777777" w:rsidR="008F141A" w:rsidRPr="008F141A" w:rsidRDefault="008F141A" w:rsidP="008F141A">
      <w:pPr>
        <w:pStyle w:val="Bibliography"/>
        <w:rPr>
          <w:rFonts w:ascii="Times New Roman" w:hAnsi="Times New Roman" w:cs="Times New Roman"/>
        </w:rPr>
      </w:pPr>
      <w:r w:rsidRPr="008F141A">
        <w:rPr>
          <w:rFonts w:ascii="Times New Roman" w:hAnsi="Times New Roman" w:cs="Times New Roman"/>
        </w:rPr>
        <w:t xml:space="preserve">20. </w:t>
      </w:r>
      <w:r w:rsidRPr="008F141A">
        <w:rPr>
          <w:rFonts w:ascii="Times New Roman" w:hAnsi="Times New Roman" w:cs="Times New Roman"/>
        </w:rPr>
        <w:tab/>
        <w:t xml:space="preserve">Li R, Pei S, Chen B, Song Y, Zhang T, Yang W, et al. Substantial undocumented infection facilitates the rapid dissemination of novel coronavirus (SARS-CoV-2). Science. 2020 May 1;368(6490):489–93. </w:t>
      </w:r>
    </w:p>
    <w:p w14:paraId="4B1A5EDD" w14:textId="77777777" w:rsidR="008F141A" w:rsidRPr="008F141A" w:rsidRDefault="008F141A" w:rsidP="008F141A">
      <w:pPr>
        <w:pStyle w:val="Bibliography"/>
        <w:rPr>
          <w:rFonts w:ascii="Times New Roman" w:hAnsi="Times New Roman" w:cs="Times New Roman"/>
        </w:rPr>
      </w:pPr>
      <w:r w:rsidRPr="008F141A">
        <w:rPr>
          <w:rFonts w:ascii="Times New Roman" w:hAnsi="Times New Roman" w:cs="Times New Roman"/>
        </w:rPr>
        <w:t xml:space="preserve">21. </w:t>
      </w:r>
      <w:r w:rsidRPr="008F141A">
        <w:rPr>
          <w:rFonts w:ascii="Times New Roman" w:hAnsi="Times New Roman" w:cs="Times New Roman"/>
        </w:rPr>
        <w:tab/>
        <w:t xml:space="preserve">He X, Lau EHY, Wu P, Deng X, Wang J, Hao X, et al. Temporal dynamics in viral shedding and transmissibility of COVID-19. Nat Med. 2020 May;26(5):672–5. </w:t>
      </w:r>
    </w:p>
    <w:p w14:paraId="4DB6253E" w14:textId="77777777" w:rsidR="008F141A" w:rsidRPr="008F141A" w:rsidRDefault="008F141A" w:rsidP="008F141A">
      <w:pPr>
        <w:pStyle w:val="Bibliography"/>
        <w:rPr>
          <w:rFonts w:ascii="Times New Roman" w:hAnsi="Times New Roman" w:cs="Times New Roman"/>
        </w:rPr>
      </w:pPr>
      <w:r w:rsidRPr="008F141A">
        <w:rPr>
          <w:rFonts w:ascii="Times New Roman" w:hAnsi="Times New Roman" w:cs="Times New Roman"/>
        </w:rPr>
        <w:t xml:space="preserve">22. </w:t>
      </w:r>
      <w:r w:rsidRPr="008F141A">
        <w:rPr>
          <w:rFonts w:ascii="Times New Roman" w:hAnsi="Times New Roman" w:cs="Times New Roman"/>
        </w:rPr>
        <w:tab/>
        <w:t xml:space="preserve">McAloon C, Collins Á, Hunt K, Barber A, Byrne AW, Butler F, et al. Incubation period of COVID-19: a rapid systematic review and meta-analysis of observational research. BMJ Open. 2020 Aug 1;10(8):e039652. </w:t>
      </w:r>
    </w:p>
    <w:p w14:paraId="5FBF9702" w14:textId="77777777" w:rsidR="008F141A" w:rsidRPr="008F141A" w:rsidRDefault="008F141A" w:rsidP="008F141A">
      <w:pPr>
        <w:pStyle w:val="Bibliography"/>
        <w:rPr>
          <w:rFonts w:ascii="Times New Roman" w:hAnsi="Times New Roman" w:cs="Times New Roman"/>
        </w:rPr>
      </w:pPr>
      <w:r w:rsidRPr="008F141A">
        <w:rPr>
          <w:rFonts w:ascii="Times New Roman" w:hAnsi="Times New Roman" w:cs="Times New Roman"/>
        </w:rPr>
        <w:t xml:space="preserve">23. </w:t>
      </w:r>
      <w:r w:rsidRPr="008F141A">
        <w:rPr>
          <w:rFonts w:ascii="Times New Roman" w:hAnsi="Times New Roman" w:cs="Times New Roman"/>
        </w:rPr>
        <w:tab/>
        <w:t>Wang X, Pasco RF, Du Z, Petty M, Fox SJ, Galvani AP, et al. Impact of Social Distancing Measures on Coronavirus Disease Healthcare Demand, Central Texas, USA - Volume 26, Number 10—October 2020 - Emerging Infectious Diseases journal - CDC. [cited 2021 Jul 20]; Available from: https://wwwnc.cdc.gov/eid/article/26/10/20-1702_article</w:t>
      </w:r>
    </w:p>
    <w:p w14:paraId="54111F9C" w14:textId="77777777" w:rsidR="008F141A" w:rsidRPr="008F141A" w:rsidRDefault="008F141A" w:rsidP="008F141A">
      <w:pPr>
        <w:pStyle w:val="Bibliography"/>
        <w:rPr>
          <w:rFonts w:ascii="Times New Roman" w:hAnsi="Times New Roman" w:cs="Times New Roman"/>
        </w:rPr>
      </w:pPr>
      <w:r w:rsidRPr="008F141A">
        <w:rPr>
          <w:rFonts w:ascii="Times New Roman" w:hAnsi="Times New Roman" w:cs="Times New Roman"/>
        </w:rPr>
        <w:t xml:space="preserve">24. </w:t>
      </w:r>
      <w:r w:rsidRPr="008F141A">
        <w:rPr>
          <w:rFonts w:ascii="Times New Roman" w:hAnsi="Times New Roman" w:cs="Times New Roman"/>
        </w:rPr>
        <w:tab/>
        <w:t xml:space="preserve">Pilarowski G, Lebel P, Sunshine S, Liu J, Crawford E, Marquez C, et al. Performance Characteristics of a Rapid Severe Acute Respiratory Syndrome Coronavirus 2 Antigen Detection Assay at a Public Plaza Testing Site in San Francisco. The Journal of Infectious Diseases. 2021 Apr 1;223(7):1139–44. </w:t>
      </w:r>
    </w:p>
    <w:p w14:paraId="2FF6957D" w14:textId="77777777" w:rsidR="008F141A" w:rsidRPr="008F141A" w:rsidRDefault="008F141A" w:rsidP="008F141A">
      <w:pPr>
        <w:pStyle w:val="Bibliography"/>
        <w:rPr>
          <w:rFonts w:ascii="Times New Roman" w:hAnsi="Times New Roman" w:cs="Times New Roman"/>
        </w:rPr>
      </w:pPr>
      <w:r w:rsidRPr="008F141A">
        <w:rPr>
          <w:rFonts w:ascii="Times New Roman" w:hAnsi="Times New Roman" w:cs="Times New Roman"/>
        </w:rPr>
        <w:t xml:space="preserve">25. </w:t>
      </w:r>
      <w:r w:rsidRPr="008F141A">
        <w:rPr>
          <w:rFonts w:ascii="Times New Roman" w:hAnsi="Times New Roman" w:cs="Times New Roman"/>
        </w:rPr>
        <w:tab/>
        <w:t xml:space="preserve">Pilarowski G, Marquez C, Rubio L, Peng J, Martinez J, Black D, et al. Field Performance and Public Health Response Using the BinaxNOWTM Rapid Severe Acute Respiratory Syndrome </w:t>
      </w:r>
      <w:r w:rsidRPr="008F141A">
        <w:rPr>
          <w:rFonts w:ascii="Times New Roman" w:hAnsi="Times New Roman" w:cs="Times New Roman"/>
        </w:rPr>
        <w:lastRenderedPageBreak/>
        <w:t>Coronavirus 2 (SARS-CoV-2) Antigen Detection Assay During Community-Based Testing. Clinical Infectious Diseases [Internet]. 2020 Dec 26 [cited 2021 Jul 14];(ciaa1890). Available from: https://doi.org/10.1093/cid/ciaa1890</w:t>
      </w:r>
    </w:p>
    <w:p w14:paraId="21D1B2E1" w14:textId="77777777" w:rsidR="008F141A" w:rsidRPr="008F141A" w:rsidRDefault="008F141A" w:rsidP="008F141A">
      <w:pPr>
        <w:pStyle w:val="Bibliography"/>
        <w:rPr>
          <w:rFonts w:ascii="Times New Roman" w:hAnsi="Times New Roman" w:cs="Times New Roman"/>
        </w:rPr>
      </w:pPr>
      <w:r w:rsidRPr="008F141A">
        <w:rPr>
          <w:rFonts w:ascii="Times New Roman" w:hAnsi="Times New Roman" w:cs="Times New Roman"/>
        </w:rPr>
        <w:t xml:space="preserve">26. </w:t>
      </w:r>
      <w:r w:rsidRPr="008F141A">
        <w:rPr>
          <w:rFonts w:ascii="Times New Roman" w:hAnsi="Times New Roman" w:cs="Times New Roman"/>
        </w:rPr>
        <w:tab/>
        <w:t xml:space="preserve">Frediani JK, Levy JM, Rao A, Bassit L, Figueroa J, Vos MB, et al. Multidisciplinary assessment of the Abbott BinaxNOW SARS-CoV-2 point-of-care antigen test in the context of emerging viral variants and self-administration. Sci Rep. 2021 Jul 16;11(1):14604. </w:t>
      </w:r>
    </w:p>
    <w:p w14:paraId="04C82CBF" w14:textId="77777777" w:rsidR="008F141A" w:rsidRPr="008F141A" w:rsidRDefault="008F141A" w:rsidP="008F141A">
      <w:pPr>
        <w:pStyle w:val="Bibliography"/>
        <w:rPr>
          <w:rFonts w:ascii="Times New Roman" w:hAnsi="Times New Roman" w:cs="Times New Roman"/>
        </w:rPr>
      </w:pPr>
      <w:r w:rsidRPr="008F141A">
        <w:rPr>
          <w:rFonts w:ascii="Times New Roman" w:hAnsi="Times New Roman" w:cs="Times New Roman"/>
        </w:rPr>
        <w:t xml:space="preserve">27. </w:t>
      </w:r>
      <w:r w:rsidRPr="008F141A">
        <w:rPr>
          <w:rFonts w:ascii="Times New Roman" w:hAnsi="Times New Roman" w:cs="Times New Roman"/>
        </w:rPr>
        <w:tab/>
        <w:t>R Core Team. R: A Language and Environment for Statistical Computing [Internet]. Vienna, Austria: R Foundation for Statistical Computing; 2021. Available from: https://www.R-project.org/</w:t>
      </w:r>
    </w:p>
    <w:p w14:paraId="0E69480C" w14:textId="77777777" w:rsidR="008F141A" w:rsidRPr="008F141A" w:rsidRDefault="008F141A" w:rsidP="008F141A">
      <w:pPr>
        <w:pStyle w:val="Bibliography"/>
        <w:rPr>
          <w:rFonts w:ascii="Times New Roman" w:hAnsi="Times New Roman" w:cs="Times New Roman"/>
        </w:rPr>
      </w:pPr>
      <w:r w:rsidRPr="008F141A">
        <w:rPr>
          <w:rFonts w:ascii="Times New Roman" w:hAnsi="Times New Roman" w:cs="Times New Roman"/>
        </w:rPr>
        <w:t xml:space="preserve">28. </w:t>
      </w:r>
      <w:r w:rsidRPr="008F141A">
        <w:rPr>
          <w:rFonts w:ascii="Times New Roman" w:hAnsi="Times New Roman" w:cs="Times New Roman"/>
        </w:rPr>
        <w:tab/>
        <w:t xml:space="preserve">Wickham H, Averick M, Bryan J, Chang W, McGowan LD, François R, et al. Welcome to the tidyverse. Journal of Open Source Software. 2019;4(43):1686. </w:t>
      </w:r>
    </w:p>
    <w:p w14:paraId="77FDB1B9" w14:textId="77777777" w:rsidR="008F141A" w:rsidRPr="008F141A" w:rsidRDefault="008F141A" w:rsidP="008F141A">
      <w:pPr>
        <w:pStyle w:val="Bibliography"/>
        <w:rPr>
          <w:rFonts w:ascii="Times New Roman" w:hAnsi="Times New Roman" w:cs="Times New Roman"/>
        </w:rPr>
      </w:pPr>
      <w:r w:rsidRPr="008F141A">
        <w:rPr>
          <w:rFonts w:ascii="Times New Roman" w:hAnsi="Times New Roman" w:cs="Times New Roman"/>
        </w:rPr>
        <w:t xml:space="preserve">29. </w:t>
      </w:r>
      <w:r w:rsidRPr="008F141A">
        <w:rPr>
          <w:rFonts w:ascii="Times New Roman" w:hAnsi="Times New Roman" w:cs="Times New Roman"/>
        </w:rPr>
        <w:tab/>
        <w:t>Carnell R. triangle: Provides the Standard Distribution Functions for the Triangle Distribution [Internet]. 2019. Available from: https://CRAN.R-project.org/package=triangle</w:t>
      </w:r>
    </w:p>
    <w:p w14:paraId="5A97FD57" w14:textId="77777777" w:rsidR="008F141A" w:rsidRPr="008F141A" w:rsidRDefault="008F141A" w:rsidP="008F141A">
      <w:pPr>
        <w:pStyle w:val="Bibliography"/>
        <w:rPr>
          <w:rFonts w:ascii="Times New Roman" w:hAnsi="Times New Roman" w:cs="Times New Roman"/>
        </w:rPr>
      </w:pPr>
      <w:r w:rsidRPr="008F141A">
        <w:rPr>
          <w:rFonts w:ascii="Times New Roman" w:hAnsi="Times New Roman" w:cs="Times New Roman"/>
        </w:rPr>
        <w:t xml:space="preserve">30. </w:t>
      </w:r>
      <w:r w:rsidRPr="008F141A">
        <w:rPr>
          <w:rFonts w:ascii="Times New Roman" w:hAnsi="Times New Roman" w:cs="Times New Roman"/>
        </w:rPr>
        <w:tab/>
        <w:t>Pedersen TL. patchwork: The Composer of Plots [Internet]. 2020. Available from: https://CRAN.R-project.org/package=patchwork</w:t>
      </w:r>
    </w:p>
    <w:p w14:paraId="13DEEB9E" w14:textId="77777777" w:rsidR="008F141A" w:rsidRPr="008F141A" w:rsidRDefault="008F141A" w:rsidP="008F141A">
      <w:pPr>
        <w:pStyle w:val="Bibliography"/>
        <w:rPr>
          <w:rFonts w:ascii="Times New Roman" w:hAnsi="Times New Roman" w:cs="Times New Roman"/>
        </w:rPr>
      </w:pPr>
      <w:r w:rsidRPr="008F141A">
        <w:rPr>
          <w:rFonts w:ascii="Times New Roman" w:hAnsi="Times New Roman" w:cs="Times New Roman"/>
        </w:rPr>
        <w:t xml:space="preserve">31. </w:t>
      </w:r>
      <w:r w:rsidRPr="008F141A">
        <w:rPr>
          <w:rFonts w:ascii="Times New Roman" w:hAnsi="Times New Roman" w:cs="Times New Roman"/>
        </w:rPr>
        <w:tab/>
        <w:t xml:space="preserve">Blumberg S, Lu P, Hoover CM, Lloyd-Smith JO, Kwan AT, Sears D, et al. Mitigating outbreaks in congregate settings by decreasing the size of the susceptible population. medRxiv. 2021 Jul 7;2021.07.05.21260043. </w:t>
      </w:r>
    </w:p>
    <w:p w14:paraId="6A01CD49" w14:textId="77777777" w:rsidR="008F141A" w:rsidRPr="008F141A" w:rsidRDefault="008F141A" w:rsidP="008F141A">
      <w:pPr>
        <w:pStyle w:val="Bibliography"/>
        <w:rPr>
          <w:rFonts w:ascii="Times New Roman" w:hAnsi="Times New Roman" w:cs="Times New Roman"/>
        </w:rPr>
      </w:pPr>
      <w:r w:rsidRPr="008F141A">
        <w:rPr>
          <w:rFonts w:ascii="Times New Roman" w:hAnsi="Times New Roman" w:cs="Times New Roman"/>
        </w:rPr>
        <w:t xml:space="preserve">32. </w:t>
      </w:r>
      <w:r w:rsidRPr="008F141A">
        <w:rPr>
          <w:rFonts w:ascii="Times New Roman" w:hAnsi="Times New Roman" w:cs="Times New Roman"/>
        </w:rPr>
        <w:tab/>
        <w:t>Ryckman T, Chin ET, Prince L, Leidner D, Long E, Studdert DM, et al. Outbreaks of COVID-19 variants in US prisons: a mathematical modelling analysis of vaccination and reopening policies. The Lancet Public Health [Internet]. 2021 Aug 5 [cited 2021 Aug 11];0(0). Available from: https://www.thelancet.com/journals/lanpub/article/PIIS2468-2667(21)00162-6/abstract</w:t>
      </w:r>
    </w:p>
    <w:p w14:paraId="622D4EE5" w14:textId="77777777" w:rsidR="008F141A" w:rsidRPr="008F141A" w:rsidRDefault="008F141A" w:rsidP="008F141A">
      <w:pPr>
        <w:pStyle w:val="Bibliography"/>
        <w:rPr>
          <w:rFonts w:ascii="Times New Roman" w:hAnsi="Times New Roman" w:cs="Times New Roman"/>
        </w:rPr>
      </w:pPr>
      <w:r w:rsidRPr="008F141A">
        <w:rPr>
          <w:rFonts w:ascii="Times New Roman" w:hAnsi="Times New Roman" w:cs="Times New Roman"/>
        </w:rPr>
        <w:t xml:space="preserve">33. </w:t>
      </w:r>
      <w:r w:rsidRPr="008F141A">
        <w:rPr>
          <w:rFonts w:ascii="Times New Roman" w:hAnsi="Times New Roman" w:cs="Times New Roman"/>
        </w:rPr>
        <w:tab/>
        <w:t xml:space="preserve">Rocha LEC, Singh V, Esch M, Lenaerts T, Liljeros F, Thorson A. Dynamic contact networks of patients and MRSA spread in hospitals. Sci Rep. 2020 Jun 9;10(1):9336. </w:t>
      </w:r>
    </w:p>
    <w:p w14:paraId="7F389E2D" w14:textId="77777777" w:rsidR="008F141A" w:rsidRPr="008F141A" w:rsidRDefault="008F141A" w:rsidP="008F141A">
      <w:pPr>
        <w:pStyle w:val="Bibliography"/>
        <w:rPr>
          <w:rFonts w:ascii="Times New Roman" w:hAnsi="Times New Roman" w:cs="Times New Roman"/>
        </w:rPr>
      </w:pPr>
      <w:r w:rsidRPr="008F141A">
        <w:rPr>
          <w:rFonts w:ascii="Times New Roman" w:hAnsi="Times New Roman" w:cs="Times New Roman"/>
        </w:rPr>
        <w:t xml:space="preserve">34. </w:t>
      </w:r>
      <w:r w:rsidRPr="008F141A">
        <w:rPr>
          <w:rFonts w:ascii="Times New Roman" w:hAnsi="Times New Roman" w:cs="Times New Roman"/>
        </w:rPr>
        <w:tab/>
        <w:t xml:space="preserve">Lo NC, Nyathi S, Chapman LAC, Rodriguez-Barraquer I, Kushel M, Bibbins-Domingo K, et al. Influenza, Varicella, and Mumps Outbreaks in US Migrant Detention Centers. JAMA. 2021 Jan 12;325(2):180–2. </w:t>
      </w:r>
    </w:p>
    <w:p w14:paraId="3A190F45" w14:textId="77777777" w:rsidR="008F141A" w:rsidRPr="008F141A" w:rsidRDefault="008F141A" w:rsidP="008F141A">
      <w:pPr>
        <w:pStyle w:val="Bibliography"/>
        <w:rPr>
          <w:rFonts w:ascii="Times New Roman" w:hAnsi="Times New Roman" w:cs="Times New Roman"/>
        </w:rPr>
      </w:pPr>
      <w:r w:rsidRPr="008F141A">
        <w:rPr>
          <w:rFonts w:ascii="Times New Roman" w:hAnsi="Times New Roman" w:cs="Times New Roman"/>
        </w:rPr>
        <w:t xml:space="preserve">35. </w:t>
      </w:r>
      <w:r w:rsidRPr="008F141A">
        <w:rPr>
          <w:rFonts w:ascii="Times New Roman" w:hAnsi="Times New Roman" w:cs="Times New Roman"/>
        </w:rPr>
        <w:tab/>
        <w:t>Mabud TS, de Lourdes Delgado Alves M, Ko AI, Basu S, Walter KS, Cohen T, et al. Evaluating strategies for control of tuberculosis in prisons and prevention of spillover into communities: An observational and modeling study from Brazil. PLoS Med [Internet]. 2019 Jan 24 [cited 2021 Jun 30];16(1). Available from: https://www.ncbi.nlm.nih.gov/pmc/articles/PMC6345418/</w:t>
      </w:r>
    </w:p>
    <w:p w14:paraId="464FE3E4" w14:textId="5F68533A" w:rsidR="00D21B0A" w:rsidRPr="00D21B0A" w:rsidRDefault="00D21B0A" w:rsidP="00D21B0A">
      <w:pPr>
        <w:spacing w:after="120" w:line="240" w:lineRule="auto"/>
        <w:jc w:val="both"/>
        <w:rPr>
          <w:rFonts w:ascii="Times New Roman" w:eastAsia="Times New Roman" w:hAnsi="Times New Roman" w:cs="Times New Roman"/>
          <w:b/>
          <w:color w:val="000000"/>
          <w:sz w:val="24"/>
          <w:szCs w:val="24"/>
          <w:shd w:val="clear" w:color="auto" w:fill="FFFFFF"/>
          <w:lang w:eastAsia="zh-CN"/>
        </w:rPr>
      </w:pPr>
      <w:r>
        <w:rPr>
          <w:rFonts w:ascii="Times New Roman" w:eastAsia="Times New Roman" w:hAnsi="Times New Roman" w:cs="Times New Roman"/>
          <w:b/>
          <w:color w:val="000000"/>
          <w:sz w:val="24"/>
          <w:szCs w:val="24"/>
          <w:shd w:val="clear" w:color="auto" w:fill="FFFFFF"/>
          <w:lang w:eastAsia="zh-CN"/>
        </w:rPr>
        <w:fldChar w:fldCharType="end"/>
      </w:r>
    </w:p>
    <w:sectPr w:rsidR="00D21B0A" w:rsidRPr="00D21B0A" w:rsidSect="0021025E">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ukunaga, Rena (CDC/DDPHSIS/CGH/DGHT)" w:date="2021-08-19T12:24:00Z" w:initials="FR(">
    <w:p w14:paraId="3921A136" w14:textId="6337F9E8" w:rsidR="005E208C" w:rsidRDefault="005E208C">
      <w:pPr>
        <w:pStyle w:val="CommentText"/>
      </w:pPr>
      <w:r>
        <w:rPr>
          <w:rStyle w:val="CommentReference"/>
        </w:rPr>
        <w:annotationRef/>
      </w:r>
      <w:r>
        <w:t>Sources 24, 25, and 26 (now renumbered) may not be referenced in this paper? If it is, it still needs to be renumbered. Everything is offset by 3 after source 13 because I added more on breakthrough cases. Could you double check these three</w:t>
      </w:r>
      <w:r w:rsidR="00C416C2">
        <w:t xml:space="preserve"> – probably should add them still as it has to do with testing.</w:t>
      </w:r>
    </w:p>
  </w:comment>
  <w:comment w:id="1" w:author="Hoover, Christopher M" w:date="2021-08-19T09:59:00Z" w:initials="HCM">
    <w:p w14:paraId="4A72D9C3" w14:textId="3F7B61CC" w:rsidR="005D11A5" w:rsidRDefault="005D11A5">
      <w:pPr>
        <w:pStyle w:val="CommentText"/>
      </w:pPr>
      <w:r>
        <w:rPr>
          <w:rStyle w:val="CommentReference"/>
        </w:rPr>
        <w:annotationRef/>
      </w:r>
      <w:r>
        <w:t>Citations all updated</w:t>
      </w:r>
      <w:r w:rsidR="00B34B40">
        <w:t xml:space="preserve">. 24-26 were about rapid tests detecting cases that are </w:t>
      </w:r>
      <w:proofErr w:type="gramStart"/>
      <w:r w:rsidR="00B34B40">
        <w:t>infectious, but</w:t>
      </w:r>
      <w:proofErr w:type="gramEnd"/>
      <w:r w:rsidR="00B34B40">
        <w:t xml:space="preserve"> got bumped when I shortened a sentence. They’re back now and additional citations you added are incorporated</w:t>
      </w:r>
    </w:p>
  </w:comment>
  <w:comment w:id="11" w:author="Zhao, Guixiang (Grace) (CDC/ONDIEH/NCCDPHP)" w:date="2021-08-17T15:39:00Z" w:initials="fwj4">
    <w:p w14:paraId="2435D02E" w14:textId="7244D20C" w:rsidR="00032C0B" w:rsidRDefault="00032C0B">
      <w:pPr>
        <w:pStyle w:val="CommentText"/>
      </w:pPr>
      <w:r>
        <w:rPr>
          <w:rStyle w:val="CommentReference"/>
        </w:rPr>
        <w:annotationRef/>
      </w:r>
      <w:r>
        <w:t>STLT ADS: change to “preventing the spread of SARS-CoV-2</w:t>
      </w:r>
      <w:r w:rsidR="007E7862">
        <w:t>, the virus that causes COVID-19”</w:t>
      </w:r>
      <w:r w:rsidR="00081E49">
        <w:t>. This can also introduce SARS-CoV-2</w:t>
      </w:r>
      <w:r w:rsidR="004E4AE4">
        <w:t xml:space="preserve"> in the text</w:t>
      </w:r>
    </w:p>
  </w:comment>
  <w:comment w:id="12" w:author="Fukunaga, Rena (CDC/DDPHSIS/CGH/DGHT)" w:date="2021-08-19T11:18:00Z" w:initials="FR(">
    <w:p w14:paraId="7488080A" w14:textId="056AD32C" w:rsidR="00EC45AD" w:rsidRDefault="00EC45AD">
      <w:pPr>
        <w:pStyle w:val="CommentText"/>
      </w:pPr>
      <w:r>
        <w:rPr>
          <w:rStyle w:val="CommentReference"/>
        </w:rPr>
        <w:annotationRef/>
      </w:r>
      <w:r w:rsidR="00FA2EFB">
        <w:t>Updated</w:t>
      </w:r>
    </w:p>
  </w:comment>
  <w:comment w:id="21" w:author="Zhao, Guixiang (Grace) (CDC/ONDIEH/NCCDPHP)" w:date="2021-08-17T15:45:00Z" w:initials="fwj4">
    <w:p w14:paraId="4576A4AE" w14:textId="12AC1204" w:rsidR="00635B19" w:rsidRDefault="009F5948">
      <w:pPr>
        <w:pStyle w:val="CommentText"/>
      </w:pPr>
      <w:r>
        <w:rPr>
          <w:rStyle w:val="CommentReference"/>
        </w:rPr>
        <w:annotationRef/>
      </w:r>
      <w:r>
        <w:t xml:space="preserve">STLT ADS: </w:t>
      </w:r>
      <w:r w:rsidR="00030FCF">
        <w:t>Consider</w:t>
      </w:r>
      <w:r>
        <w:t xml:space="preserve"> </w:t>
      </w:r>
      <w:r w:rsidR="007723A2">
        <w:t xml:space="preserve">re-wording, </w:t>
      </w:r>
      <w:r w:rsidR="00635B19">
        <w:t>‘</w:t>
      </w:r>
      <w:r w:rsidR="0077643F">
        <w:t>numerous</w:t>
      </w:r>
      <w:r w:rsidR="00635B19">
        <w:t>’</w:t>
      </w:r>
      <w:r w:rsidR="00030FCF">
        <w:t xml:space="preserve"> sounds a lot. Suggest </w:t>
      </w:r>
      <w:r w:rsidR="00F66322">
        <w:t>provid</w:t>
      </w:r>
      <w:r w:rsidR="00030FCF">
        <w:t>ing</w:t>
      </w:r>
      <w:r w:rsidR="00F66322">
        <w:t xml:space="preserve"> the percentages of </w:t>
      </w:r>
      <w:r w:rsidR="005E5D19">
        <w:t>vaccine breakthrough cases</w:t>
      </w:r>
      <w:r w:rsidR="00635B19">
        <w:t>, and cite a reference</w:t>
      </w:r>
    </w:p>
  </w:comment>
  <w:comment w:id="22" w:author="Fukunaga, Rena (CDC/DDPHSIS/CGH/DGHT)" w:date="2021-08-19T11:20:00Z" w:initials="FR(">
    <w:p w14:paraId="4EA45C74" w14:textId="2866EC7A" w:rsidR="005909BC" w:rsidRDefault="005909BC">
      <w:pPr>
        <w:pStyle w:val="CommentText"/>
      </w:pPr>
      <w:r>
        <w:rPr>
          <w:rStyle w:val="CommentReference"/>
        </w:rPr>
        <w:annotationRef/>
      </w:r>
      <w:r>
        <w:t>Noted. Phrasing changed and reference added.</w:t>
      </w:r>
    </w:p>
  </w:comment>
  <w:comment w:id="16" w:author="Zhao, Guixiang (Grace) (CDC/ONDIEH/NCCDPHP)" w:date="2021-08-17T15:50:00Z" w:initials="fwj4">
    <w:p w14:paraId="2D6905CD" w14:textId="6AB602B2" w:rsidR="00635B19" w:rsidRDefault="00635B19">
      <w:pPr>
        <w:pStyle w:val="CommentText"/>
      </w:pPr>
      <w:r>
        <w:rPr>
          <w:rStyle w:val="CommentReference"/>
        </w:rPr>
        <w:annotationRef/>
      </w:r>
      <w:r>
        <w:t xml:space="preserve">STLT ADS: </w:t>
      </w:r>
      <w:r w:rsidR="007F7472">
        <w:t xml:space="preserve">Does this statement refer to the general population or </w:t>
      </w:r>
      <w:r w:rsidR="0046448B">
        <w:t xml:space="preserve">people in </w:t>
      </w:r>
      <w:r w:rsidR="00B812AC" w:rsidRPr="00E14288">
        <w:rPr>
          <w:sz w:val="24"/>
          <w:szCs w:val="24"/>
        </w:rPr>
        <w:t>congregate settings</w:t>
      </w:r>
      <w:r w:rsidR="00B812AC">
        <w:rPr>
          <w:sz w:val="24"/>
          <w:szCs w:val="24"/>
        </w:rPr>
        <w:t>? Please clarify</w:t>
      </w:r>
    </w:p>
  </w:comment>
  <w:comment w:id="17" w:author="Fukunaga, Rena (CDC/DDPHSIS/CGH/DGHT)" w:date="2021-08-19T11:21:00Z" w:initials="FR(">
    <w:p w14:paraId="7D670334" w14:textId="0645CE7A" w:rsidR="005909BC" w:rsidRDefault="005909BC">
      <w:pPr>
        <w:pStyle w:val="CommentText"/>
      </w:pPr>
      <w:r>
        <w:rPr>
          <w:rStyle w:val="CommentReference"/>
        </w:rPr>
        <w:annotationRef/>
      </w:r>
      <w:r>
        <w:t>For now, general population.</w:t>
      </w:r>
    </w:p>
  </w:comment>
  <w:comment w:id="58" w:author="Zhao, Guixiang (Grace) (CDC/ONDIEH/NCCDPHP)" w:date="2021-08-17T15:52:00Z" w:initials="fwj4">
    <w:p w14:paraId="0DE91609" w14:textId="648F56AA" w:rsidR="00B812AC" w:rsidRDefault="00B812AC">
      <w:pPr>
        <w:pStyle w:val="CommentText"/>
      </w:pPr>
      <w:r>
        <w:rPr>
          <w:rStyle w:val="CommentReference"/>
        </w:rPr>
        <w:annotationRef/>
      </w:r>
      <w:r>
        <w:t xml:space="preserve">STLT ADS: what guidance? </w:t>
      </w:r>
    </w:p>
  </w:comment>
  <w:comment w:id="59" w:author="Fukunaga, Rena (CDC/DDPHSIS/CGH/DGHT)" w:date="2021-08-19T11:23:00Z" w:initials="FR(">
    <w:p w14:paraId="334115B6" w14:textId="3F4566BE" w:rsidR="009231F1" w:rsidRDefault="009231F1">
      <w:pPr>
        <w:pStyle w:val="CommentText"/>
      </w:pPr>
      <w:r>
        <w:rPr>
          <w:rStyle w:val="CommentReference"/>
        </w:rPr>
        <w:annotationRef/>
      </w:r>
      <w:r>
        <w:t>Clarified</w:t>
      </w:r>
    </w:p>
  </w:comment>
  <w:comment w:id="75" w:author="Zhao, Guixiang (Grace) (CDC/ONDIEH/NCCDPHP)" w:date="2021-08-17T17:11:00Z" w:initials="fwj4">
    <w:p w14:paraId="10A9EBB4" w14:textId="308B985B" w:rsidR="00415ED9" w:rsidRDefault="00415ED9">
      <w:pPr>
        <w:pStyle w:val="CommentText"/>
      </w:pPr>
      <w:r>
        <w:rPr>
          <w:rStyle w:val="CommentReference"/>
        </w:rPr>
        <w:annotationRef/>
      </w:r>
      <w:r>
        <w:t>STLT ADS: what kind of delay—delay for testing</w:t>
      </w:r>
      <w:r w:rsidR="00630B4B">
        <w:t>, or delay for g</w:t>
      </w:r>
      <w:r w:rsidR="00B21289">
        <w:t>etting a test result?</w:t>
      </w:r>
    </w:p>
  </w:comment>
  <w:comment w:id="76" w:author="Fukunaga, Rena (CDC/DDPHSIS/CGH/DGHT)" w:date="2021-08-19T11:23:00Z" w:initials="FR(">
    <w:p w14:paraId="2ACF2203" w14:textId="640707FC" w:rsidR="009231F1" w:rsidRDefault="009231F1">
      <w:pPr>
        <w:pStyle w:val="CommentText"/>
      </w:pPr>
      <w:r>
        <w:rPr>
          <w:rStyle w:val="CommentReference"/>
        </w:rPr>
        <w:annotationRef/>
      </w:r>
      <w:r>
        <w:t>Clarified</w:t>
      </w:r>
    </w:p>
  </w:comment>
  <w:comment w:id="77" w:author="Hoover, Christopher M" w:date="2021-08-19T10:07:00Z" w:initials="HCM">
    <w:p w14:paraId="4AFE6C06" w14:textId="68993364" w:rsidR="005D11A5" w:rsidRDefault="005D11A5">
      <w:pPr>
        <w:pStyle w:val="CommentText"/>
      </w:pPr>
      <w:r>
        <w:rPr>
          <w:rStyle w:val="CommentReference"/>
        </w:rPr>
        <w:annotationRef/>
      </w:r>
      <w:r>
        <w:t xml:space="preserve">Edited to use “turnaround time” for a bit more consistency </w:t>
      </w:r>
    </w:p>
  </w:comment>
  <w:comment w:id="113" w:author="Zhao, Guixiang (Grace) (CDC/ONDIEH/NCCDPHP)" w:date="2021-08-17T16:00:00Z" w:initials="fwj4">
    <w:p w14:paraId="0E35E0E1" w14:textId="3C24E9F0" w:rsidR="004E7B14" w:rsidRDefault="004E7B14">
      <w:pPr>
        <w:pStyle w:val="CommentText"/>
      </w:pPr>
      <w:r>
        <w:rPr>
          <w:rStyle w:val="CommentReference"/>
        </w:rPr>
        <w:annotationRef/>
      </w:r>
      <w:r>
        <w:t xml:space="preserve">STLT ADS: </w:t>
      </w:r>
      <w:r w:rsidR="00502ECB">
        <w:t>Should be Figure 1a?</w:t>
      </w:r>
    </w:p>
  </w:comment>
  <w:comment w:id="114" w:author="Hoover, Christopher M" w:date="2021-08-19T10:10:00Z" w:initials="HCM">
    <w:p w14:paraId="23A48282" w14:textId="52F620FB" w:rsidR="003111A4" w:rsidRDefault="003111A4">
      <w:pPr>
        <w:pStyle w:val="CommentText"/>
      </w:pPr>
      <w:r>
        <w:rPr>
          <w:rStyle w:val="CommentReference"/>
        </w:rPr>
        <w:annotationRef/>
      </w:r>
      <w:r>
        <w:t>Correct!</w:t>
      </w:r>
    </w:p>
  </w:comment>
  <w:comment w:id="174" w:author="Hoover, Christopher M" w:date="2021-08-19T10:24:00Z" w:initials="HCM">
    <w:p w14:paraId="036534F3" w14:textId="47B36906" w:rsidR="00FA000B" w:rsidRDefault="00FA000B">
      <w:pPr>
        <w:pStyle w:val="CommentText"/>
      </w:pPr>
      <w:r>
        <w:rPr>
          <w:rStyle w:val="CommentReference"/>
        </w:rPr>
        <w:annotationRef/>
      </w:r>
      <w:r>
        <w:t>Flip-flopped definitions in the caption, double-checked elsewhere and definitions are fine</w:t>
      </w:r>
    </w:p>
  </w:comment>
  <w:comment w:id="200" w:author="Zhao, Guixiang (Grace) (CDC/ONDIEH/NCCDPHP)" w:date="2021-08-17T16:09:00Z" w:initials="fwj4">
    <w:p w14:paraId="21EC3133" w14:textId="7FEF5CFA" w:rsidR="00EA22C3" w:rsidRDefault="00EA22C3">
      <w:pPr>
        <w:pStyle w:val="CommentText"/>
      </w:pPr>
      <w:r>
        <w:rPr>
          <w:rStyle w:val="CommentReference"/>
        </w:rPr>
        <w:annotationRef/>
      </w:r>
      <w:r>
        <w:t>STLT ADS: RT-PCR?</w:t>
      </w:r>
    </w:p>
  </w:comment>
  <w:comment w:id="201" w:author="Fukunaga, Rena (CDC/DDPHSIS/CGH/DGHT)" w:date="2021-08-19T11:25:00Z" w:initials="FR(">
    <w:p w14:paraId="0E557251" w14:textId="4B243817" w:rsidR="00F41742" w:rsidRDefault="00F41742">
      <w:pPr>
        <w:pStyle w:val="CommentText"/>
      </w:pPr>
      <w:r>
        <w:rPr>
          <w:rStyle w:val="CommentReference"/>
        </w:rPr>
        <w:annotationRef/>
      </w:r>
      <w:r>
        <w:t>Updated</w:t>
      </w:r>
    </w:p>
  </w:comment>
  <w:comment w:id="214" w:author="Zhao, Guixiang (Grace) (CDC/ONDIEH/NCCDPHP)" w:date="2021-08-17T16:11:00Z" w:initials="fwj4">
    <w:p w14:paraId="655825FB" w14:textId="4E079DAE" w:rsidR="00CF3296" w:rsidRDefault="00CF3296">
      <w:pPr>
        <w:pStyle w:val="CommentText"/>
      </w:pPr>
      <w:r>
        <w:rPr>
          <w:rStyle w:val="CommentReference"/>
        </w:rPr>
        <w:annotationRef/>
      </w:r>
      <w:r>
        <w:t xml:space="preserve">STLT ADS: </w:t>
      </w:r>
      <w:r w:rsidR="00EC1413">
        <w:t>delay for</w:t>
      </w:r>
      <w:r w:rsidR="003E2837">
        <w:t xml:space="preserve"> testing or for</w:t>
      </w:r>
      <w:r w:rsidR="00EC1413">
        <w:t xml:space="preserve"> isolation? Please clarify</w:t>
      </w:r>
    </w:p>
  </w:comment>
  <w:comment w:id="218" w:author="Hoover, Christopher M" w:date="2021-08-19T10:31:00Z" w:initials="HCM">
    <w:p w14:paraId="6828C6D8" w14:textId="57FC8429" w:rsidR="00FA000B" w:rsidRDefault="00FA000B">
      <w:pPr>
        <w:pStyle w:val="CommentText"/>
      </w:pPr>
      <w:r>
        <w:rPr>
          <w:rStyle w:val="CommentReference"/>
        </w:rPr>
        <w:annotationRef/>
      </w:r>
      <w:r>
        <w:t xml:space="preserve">Just to distinguish from tau used above and to keep </w:t>
      </w:r>
      <w:proofErr w:type="spellStart"/>
      <w:r>
        <w:t>r_t</w:t>
      </w:r>
      <w:proofErr w:type="spellEnd"/>
      <w:r>
        <w:t xml:space="preserve"> notation consistent from above</w:t>
      </w:r>
    </w:p>
  </w:comment>
  <w:comment w:id="262" w:author="Zhao, Guixiang (Grace) (CDC/ONDIEH/NCCDPHP)" w:date="2021-08-17T16:15:00Z" w:initials="fwj4">
    <w:p w14:paraId="58437733" w14:textId="176E398C" w:rsidR="007237B3" w:rsidRDefault="007237B3">
      <w:pPr>
        <w:pStyle w:val="CommentText"/>
      </w:pPr>
      <w:r>
        <w:rPr>
          <w:rStyle w:val="CommentReference"/>
        </w:rPr>
        <w:annotationRef/>
      </w:r>
      <w:r w:rsidR="00E82087">
        <w:t>STLT ADS: staff working schedules?</w:t>
      </w:r>
    </w:p>
  </w:comment>
  <w:comment w:id="263" w:author="Fukunaga, Rena (CDC/DDPHSIS/CGH/DGHT)" w:date="2021-08-19T11:24:00Z" w:initials="FR(">
    <w:p w14:paraId="31498083" w14:textId="220CB8FE" w:rsidR="009231F1" w:rsidRDefault="009231F1">
      <w:pPr>
        <w:pStyle w:val="CommentText"/>
      </w:pPr>
      <w:r>
        <w:rPr>
          <w:rStyle w:val="CommentReference"/>
        </w:rPr>
        <w:annotationRef/>
      </w:r>
      <w:r>
        <w:t>Updated</w:t>
      </w:r>
    </w:p>
  </w:comment>
  <w:comment w:id="280" w:author="Zhao, Guixiang (Grace) (CDC/ONDIEH/NCCDPHP)" w:date="2021-08-17T16:23:00Z" w:initials="fwj4">
    <w:p w14:paraId="4840C285" w14:textId="4DFEE517" w:rsidR="0017207C" w:rsidRDefault="0017207C">
      <w:pPr>
        <w:pStyle w:val="CommentText"/>
      </w:pPr>
      <w:r>
        <w:rPr>
          <w:rStyle w:val="CommentReference"/>
        </w:rPr>
        <w:annotationRef/>
      </w:r>
      <w:r>
        <w:t xml:space="preserve">STLT ADS: not sure about this—when </w:t>
      </w:r>
      <w:r w:rsidR="00136F3E">
        <w:t>staff got a positive test result, they should be isolated</w:t>
      </w:r>
      <w:r w:rsidR="00E261C1">
        <w:t xml:space="preserve">. Close contacts should be quarantined. </w:t>
      </w:r>
      <w:r w:rsidR="007E65C0">
        <w:t>Please check</w:t>
      </w:r>
    </w:p>
  </w:comment>
  <w:comment w:id="281" w:author="Fukunaga, Rena (CDC/DDPHSIS/CGH/DGHT)" w:date="2021-08-19T11:26:00Z" w:initials="FR(">
    <w:p w14:paraId="613C893C" w14:textId="7D047AA5" w:rsidR="004A6C3F" w:rsidRDefault="004A6C3F">
      <w:pPr>
        <w:pStyle w:val="CommentText"/>
      </w:pPr>
      <w:r>
        <w:rPr>
          <w:rStyle w:val="CommentReference"/>
        </w:rPr>
        <w:annotationRef/>
      </w:r>
      <w:r>
        <w:t xml:space="preserve">Chris – </w:t>
      </w:r>
      <w:r w:rsidR="001C3669">
        <w:t>Looks like a simple oversight on our end. I will leave it up to you to change to I and double check this paragraph.</w:t>
      </w:r>
    </w:p>
  </w:comment>
  <w:comment w:id="282" w:author="Hoover, Christopher M" w:date="2021-08-19T10:42:00Z" w:initials="HCM">
    <w:p w14:paraId="67B71943" w14:textId="7C08032D" w:rsidR="00B34B40" w:rsidRDefault="00B34B40">
      <w:pPr>
        <w:pStyle w:val="CommentText"/>
      </w:pPr>
      <w:r>
        <w:rPr>
          <w:rStyle w:val="CommentReference"/>
        </w:rPr>
        <w:annotationRef/>
      </w:r>
      <w:r>
        <w:t>I admit I’m not up to speed with nuances between quarantined and isolated and elected quarantined here to use “Q” and distinguish from “I” which already stands for Infected. Think we can keep the Q notation and just change “quarantined” to “isolated” and maybe make a note about using Q to distinguish from infected (I)?</w:t>
      </w:r>
    </w:p>
  </w:comment>
  <w:comment w:id="351" w:author="Zhao, Guixiang (Grace) (CDC/ONDIEH/NCCDPHP)" w:date="2021-08-17T17:02:00Z" w:initials="fwj4">
    <w:p w14:paraId="0DDA832A" w14:textId="10DC4DE3" w:rsidR="005A2D9A" w:rsidRDefault="005A2D9A">
      <w:pPr>
        <w:pStyle w:val="CommentText"/>
      </w:pPr>
      <w:r>
        <w:rPr>
          <w:rStyle w:val="CommentReference"/>
        </w:rPr>
        <w:annotationRef/>
      </w:r>
      <w:r>
        <w:t>STLT ADS: Should this be Figure 2?</w:t>
      </w:r>
    </w:p>
  </w:comment>
  <w:comment w:id="355" w:author="Hoover, Christopher M" w:date="2021-08-19T11:23:00Z" w:initials="HCM">
    <w:p w14:paraId="48DC1A7E" w14:textId="16103EA9" w:rsidR="00414EBD" w:rsidRDefault="00414EBD">
      <w:pPr>
        <w:pStyle w:val="CommentText"/>
      </w:pPr>
      <w:r>
        <w:rPr>
          <w:rStyle w:val="CommentReference"/>
        </w:rPr>
        <w:annotationRef/>
      </w:r>
      <w:r w:rsidR="00DD5720">
        <w:rPr>
          <w:noProof/>
        </w:rPr>
        <w:t>Setxhsdfhsdfghssdfgsdf</w:t>
      </w:r>
    </w:p>
  </w:comment>
  <w:comment w:id="356" w:author="Hoover, Christopher M" w:date="2021-08-19T11:23:00Z" w:initials="HCM">
    <w:p w14:paraId="7F7F5174" w14:textId="73CCF31C" w:rsidR="00414EBD" w:rsidRDefault="00414EBD">
      <w:pPr>
        <w:pStyle w:val="CommentText"/>
      </w:pPr>
      <w:r>
        <w:rPr>
          <w:rStyle w:val="CommentReference"/>
        </w:rPr>
        <w:annotationRef/>
      </w:r>
      <w:r>
        <w:t xml:space="preserve">Seth and I talked about this and decided it could be biased by </w:t>
      </w:r>
      <w:proofErr w:type="gramStart"/>
      <w:r>
        <w:t>a number of</w:t>
      </w:r>
      <w:proofErr w:type="gramEnd"/>
      <w:r>
        <w:t xml:space="preserve"> factors, so decided to delete. Not essential to any of the findings or anything, just kind of reiterates that </w:t>
      </w:r>
      <w:r w:rsidR="0030183D">
        <w:t>work and test schedules were not aligned</w:t>
      </w:r>
    </w:p>
  </w:comment>
  <w:comment w:id="360" w:author="Hoover, Christopher M" w:date="2021-08-19T11:37:00Z" w:initials="HCM">
    <w:p w14:paraId="2EA85438" w14:textId="62AE233C" w:rsidR="008D5CB4" w:rsidRDefault="008D5CB4">
      <w:pPr>
        <w:pStyle w:val="CommentText"/>
      </w:pPr>
      <w:r>
        <w:rPr>
          <w:rStyle w:val="CommentReference"/>
        </w:rPr>
        <w:annotationRef/>
      </w:r>
      <w:r>
        <w:t xml:space="preserve">I might try and work with Nick to make this figure 3 panels with the additional two panels showing the same </w:t>
      </w:r>
      <w:proofErr w:type="gramStart"/>
      <w:r w:rsidR="00A030FB">
        <w:t>information, but</w:t>
      </w:r>
      <w:proofErr w:type="gramEnd"/>
      <w:r w:rsidR="00A030FB">
        <w:t xml:space="preserve"> applied to the simulated work schedules under systematic and random strategies.</w:t>
      </w:r>
    </w:p>
  </w:comment>
  <w:comment w:id="394" w:author="Zhao, Guixiang (Grace) (CDC/ONDIEH/NCCDPHP)" w:date="2021-08-17T16:39:00Z" w:initials="fwj4">
    <w:p w14:paraId="01E709FD" w14:textId="6412A70C" w:rsidR="00263DBA" w:rsidRDefault="00263DBA">
      <w:pPr>
        <w:pStyle w:val="CommentText"/>
      </w:pPr>
      <w:r>
        <w:rPr>
          <w:rStyle w:val="CommentReference"/>
        </w:rPr>
        <w:annotationRef/>
      </w:r>
      <w:r>
        <w:t xml:space="preserve">STLT ADS: </w:t>
      </w:r>
      <w:r w:rsidR="00A97A9F">
        <w:t xml:space="preserve">Think general readers may not know what these means. </w:t>
      </w:r>
      <w:r w:rsidR="006D23B2">
        <w:t>Suggest providing some examples to explain what they are</w:t>
      </w:r>
      <w:r w:rsidR="00A97A9F">
        <w:t xml:space="preserve">. </w:t>
      </w:r>
    </w:p>
  </w:comment>
  <w:comment w:id="395" w:author="Fukunaga, Rena (CDC/DDPHSIS/CGH/DGHT)" w:date="2021-08-19T11:28:00Z" w:initials="FR(">
    <w:p w14:paraId="3B041508" w14:textId="66197ED7" w:rsidR="00963F4D" w:rsidRDefault="00963F4D">
      <w:pPr>
        <w:pStyle w:val="CommentText"/>
      </w:pPr>
      <w:r>
        <w:rPr>
          <w:rStyle w:val="CommentReference"/>
        </w:rPr>
        <w:annotationRef/>
      </w:r>
      <w:r>
        <w:t>Chris, could you</w:t>
      </w:r>
      <w:r w:rsidR="00A92432">
        <w:t xml:space="preserve"> elaborate or change the word choice?</w:t>
      </w:r>
    </w:p>
  </w:comment>
  <w:comment w:id="422" w:author="Zhao, Guixiang (Grace) (CDC/ONDIEH/NCCDPHP)" w:date="2021-08-17T17:05:00Z" w:initials="fwj4">
    <w:p w14:paraId="707B6CA6" w14:textId="0FBFB6FB" w:rsidR="007C49CA" w:rsidRDefault="007C49CA">
      <w:pPr>
        <w:pStyle w:val="CommentText"/>
      </w:pPr>
      <w:r>
        <w:rPr>
          <w:rStyle w:val="CommentReference"/>
        </w:rPr>
        <w:annotationRef/>
      </w:r>
      <w:r>
        <w:t xml:space="preserve">STLT ADS: Please clarify what </w:t>
      </w:r>
      <w:r w:rsidR="00507A76">
        <w:t>“these additional interventions” are</w:t>
      </w:r>
    </w:p>
  </w:comment>
  <w:comment w:id="441" w:author="Zhao, Guixiang (Grace) (CDC/ONDIEH/NCCDPHP)" w:date="2021-08-17T16:52:00Z" w:initials="fwj4">
    <w:p w14:paraId="79FE8DD3" w14:textId="6F647E7B" w:rsidR="00CA503C" w:rsidRDefault="00CA503C">
      <w:pPr>
        <w:pStyle w:val="CommentText"/>
      </w:pPr>
      <w:r>
        <w:rPr>
          <w:rStyle w:val="CommentReference"/>
        </w:rPr>
        <w:annotationRef/>
      </w:r>
      <w:r>
        <w:t>STLT ADS: please change to “physical distancing”</w:t>
      </w:r>
    </w:p>
  </w:comment>
  <w:comment w:id="442" w:author="Fukunaga, Rena (CDC/DDPHSIS/CGH/DGHT)" w:date="2021-08-19T11:28:00Z" w:initials="FR(">
    <w:p w14:paraId="4B4F8F9D" w14:textId="53A23ACA" w:rsidR="00A92432" w:rsidRDefault="00A92432">
      <w:pPr>
        <w:pStyle w:val="CommentText"/>
      </w:pPr>
      <w:r>
        <w:rPr>
          <w:rStyle w:val="CommentReference"/>
        </w:rPr>
        <w:annotationRef/>
      </w:r>
      <w:r>
        <w:t>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21A136" w15:done="0"/>
  <w15:commentEx w15:paraId="4A72D9C3" w15:paraIdParent="3921A136" w15:done="0"/>
  <w15:commentEx w15:paraId="2435D02E" w15:done="0"/>
  <w15:commentEx w15:paraId="7488080A" w15:paraIdParent="2435D02E" w15:done="0"/>
  <w15:commentEx w15:paraId="4576A4AE" w15:done="0"/>
  <w15:commentEx w15:paraId="4EA45C74" w15:paraIdParent="4576A4AE" w15:done="0"/>
  <w15:commentEx w15:paraId="2D6905CD" w15:done="0"/>
  <w15:commentEx w15:paraId="7D670334" w15:paraIdParent="2D6905CD" w15:done="0"/>
  <w15:commentEx w15:paraId="0DE91609" w15:done="0"/>
  <w15:commentEx w15:paraId="334115B6" w15:paraIdParent="0DE91609" w15:done="0"/>
  <w15:commentEx w15:paraId="10A9EBB4" w15:done="0"/>
  <w15:commentEx w15:paraId="2ACF2203" w15:paraIdParent="10A9EBB4" w15:done="0"/>
  <w15:commentEx w15:paraId="4AFE6C06" w15:paraIdParent="10A9EBB4" w15:done="0"/>
  <w15:commentEx w15:paraId="0E35E0E1" w15:done="0"/>
  <w15:commentEx w15:paraId="23A48282" w15:paraIdParent="0E35E0E1" w15:done="0"/>
  <w15:commentEx w15:paraId="036534F3" w15:done="0"/>
  <w15:commentEx w15:paraId="21EC3133" w15:done="0"/>
  <w15:commentEx w15:paraId="0E557251" w15:paraIdParent="21EC3133" w15:done="0"/>
  <w15:commentEx w15:paraId="655825FB" w15:done="0"/>
  <w15:commentEx w15:paraId="6828C6D8" w15:done="0"/>
  <w15:commentEx w15:paraId="58437733" w15:done="0"/>
  <w15:commentEx w15:paraId="31498083" w15:paraIdParent="58437733" w15:done="0"/>
  <w15:commentEx w15:paraId="4840C285" w15:done="0"/>
  <w15:commentEx w15:paraId="613C893C" w15:paraIdParent="4840C285" w15:done="0"/>
  <w15:commentEx w15:paraId="67B71943" w15:paraIdParent="4840C285" w15:done="0"/>
  <w15:commentEx w15:paraId="0DDA832A" w15:done="0"/>
  <w15:commentEx w15:paraId="48DC1A7E" w15:done="0"/>
  <w15:commentEx w15:paraId="7F7F5174" w15:done="0"/>
  <w15:commentEx w15:paraId="2EA85438" w15:done="0"/>
  <w15:commentEx w15:paraId="01E709FD" w15:done="0"/>
  <w15:commentEx w15:paraId="3B041508" w15:paraIdParent="01E709FD" w15:done="0"/>
  <w15:commentEx w15:paraId="707B6CA6" w15:done="0"/>
  <w15:commentEx w15:paraId="79FE8DD3" w15:done="0"/>
  <w15:commentEx w15:paraId="4B4F8F9D" w15:paraIdParent="79FE8D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8CBF7" w16cex:dateUtc="2021-08-19T16:24:00Z"/>
  <w16cex:commentExtensible w16cex:durableId="24C8AA08" w16cex:dateUtc="2021-08-19T16:59:00Z"/>
  <w16cex:commentExtensible w16cex:durableId="24C656A3" w16cex:dateUtc="2021-08-17T19:39:00Z"/>
  <w16cex:commentExtensible w16cex:durableId="24C8BC91" w16cex:dateUtc="2021-08-19T15:18:00Z"/>
  <w16cex:commentExtensible w16cex:durableId="24C65822" w16cex:dateUtc="2021-08-17T19:45:00Z"/>
  <w16cex:commentExtensible w16cex:durableId="24C8BD19" w16cex:dateUtc="2021-08-19T15:20:00Z"/>
  <w16cex:commentExtensible w16cex:durableId="24C6594D" w16cex:dateUtc="2021-08-17T19:50:00Z"/>
  <w16cex:commentExtensible w16cex:durableId="24C8BD2B" w16cex:dateUtc="2021-08-19T15:21:00Z"/>
  <w16cex:commentExtensible w16cex:durableId="24C659D9" w16cex:dateUtc="2021-08-17T19:52:00Z"/>
  <w16cex:commentExtensible w16cex:durableId="24C8BDBB" w16cex:dateUtc="2021-08-19T15:23:00Z"/>
  <w16cex:commentExtensible w16cex:durableId="24C66C45" w16cex:dateUtc="2021-08-17T21:11:00Z"/>
  <w16cex:commentExtensible w16cex:durableId="24C8BDB6" w16cex:dateUtc="2021-08-19T15:23:00Z"/>
  <w16cex:commentExtensible w16cex:durableId="24C8ABE8" w16cex:dateUtc="2021-08-19T17:07:00Z"/>
  <w16cex:commentExtensible w16cex:durableId="24C65B85" w16cex:dateUtc="2021-08-17T20:00:00Z"/>
  <w16cex:commentExtensible w16cex:durableId="24C8ACAD" w16cex:dateUtc="2021-08-19T17:10:00Z"/>
  <w16cex:commentExtensible w16cex:durableId="24C8AFCE" w16cex:dateUtc="2021-08-19T17:24:00Z"/>
  <w16cex:commentExtensible w16cex:durableId="24C65DCB" w16cex:dateUtc="2021-08-17T20:09:00Z"/>
  <w16cex:commentExtensible w16cex:durableId="24C8BE2F" w16cex:dateUtc="2021-08-19T15:25:00Z"/>
  <w16cex:commentExtensible w16cex:durableId="24C65E19" w16cex:dateUtc="2021-08-17T20:11:00Z"/>
  <w16cex:commentExtensible w16cex:durableId="24C8B170" w16cex:dateUtc="2021-08-19T17:31:00Z"/>
  <w16cex:commentExtensible w16cex:durableId="24C65F37" w16cex:dateUtc="2021-08-17T20:15:00Z"/>
  <w16cex:commentExtensible w16cex:durableId="24C8BDE6" w16cex:dateUtc="2021-08-19T15:24:00Z"/>
  <w16cex:commentExtensible w16cex:durableId="24C660E4" w16cex:dateUtc="2021-08-17T20:23:00Z"/>
  <w16cex:commentExtensible w16cex:durableId="24C8BE67" w16cex:dateUtc="2021-08-19T15:26:00Z"/>
  <w16cex:commentExtensible w16cex:durableId="24C8B40F" w16cex:dateUtc="2021-08-19T17:42:00Z"/>
  <w16cex:commentExtensible w16cex:durableId="24C66A36" w16cex:dateUtc="2021-08-17T21:02:00Z"/>
  <w16cex:commentExtensible w16cex:durableId="24C8BDA9" w16cex:dateUtc="2021-08-19T18:23:00Z"/>
  <w16cex:commentExtensible w16cex:durableId="24C8BD9A" w16cex:dateUtc="2021-08-19T18:23:00Z"/>
  <w16cex:commentExtensible w16cex:durableId="24C8C0DE" w16cex:dateUtc="2021-08-19T18:37:00Z"/>
  <w16cex:commentExtensible w16cex:durableId="24C664B0" w16cex:dateUtc="2021-08-17T20:39:00Z"/>
  <w16cex:commentExtensible w16cex:durableId="24C8BECC" w16cex:dateUtc="2021-08-19T15:28:00Z"/>
  <w16cex:commentExtensible w16cex:durableId="24C66AC5" w16cex:dateUtc="2021-08-17T21:05:00Z"/>
  <w16cex:commentExtensible w16cex:durableId="24C667BC" w16cex:dateUtc="2021-08-17T20:52:00Z"/>
  <w16cex:commentExtensible w16cex:durableId="24C8BEF3" w16cex:dateUtc="2021-08-19T15: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21A136" w16cid:durableId="24C8CBF7"/>
  <w16cid:commentId w16cid:paraId="4A72D9C3" w16cid:durableId="24C8AA08"/>
  <w16cid:commentId w16cid:paraId="2435D02E" w16cid:durableId="24C656A3"/>
  <w16cid:commentId w16cid:paraId="7488080A" w16cid:durableId="24C8BC91"/>
  <w16cid:commentId w16cid:paraId="4576A4AE" w16cid:durableId="24C65822"/>
  <w16cid:commentId w16cid:paraId="4EA45C74" w16cid:durableId="24C8BD19"/>
  <w16cid:commentId w16cid:paraId="2D6905CD" w16cid:durableId="24C6594D"/>
  <w16cid:commentId w16cid:paraId="7D670334" w16cid:durableId="24C8BD2B"/>
  <w16cid:commentId w16cid:paraId="0DE91609" w16cid:durableId="24C659D9"/>
  <w16cid:commentId w16cid:paraId="334115B6" w16cid:durableId="24C8BDBB"/>
  <w16cid:commentId w16cid:paraId="10A9EBB4" w16cid:durableId="24C66C45"/>
  <w16cid:commentId w16cid:paraId="2ACF2203" w16cid:durableId="24C8BDB6"/>
  <w16cid:commentId w16cid:paraId="4AFE6C06" w16cid:durableId="24C8ABE8"/>
  <w16cid:commentId w16cid:paraId="0E35E0E1" w16cid:durableId="24C65B85"/>
  <w16cid:commentId w16cid:paraId="23A48282" w16cid:durableId="24C8ACAD"/>
  <w16cid:commentId w16cid:paraId="036534F3" w16cid:durableId="24C8AFCE"/>
  <w16cid:commentId w16cid:paraId="21EC3133" w16cid:durableId="24C65DCB"/>
  <w16cid:commentId w16cid:paraId="0E557251" w16cid:durableId="24C8BE2F"/>
  <w16cid:commentId w16cid:paraId="655825FB" w16cid:durableId="24C65E19"/>
  <w16cid:commentId w16cid:paraId="6828C6D8" w16cid:durableId="24C8B170"/>
  <w16cid:commentId w16cid:paraId="58437733" w16cid:durableId="24C65F37"/>
  <w16cid:commentId w16cid:paraId="31498083" w16cid:durableId="24C8BDE6"/>
  <w16cid:commentId w16cid:paraId="4840C285" w16cid:durableId="24C660E4"/>
  <w16cid:commentId w16cid:paraId="613C893C" w16cid:durableId="24C8BE67"/>
  <w16cid:commentId w16cid:paraId="67B71943" w16cid:durableId="24C8B40F"/>
  <w16cid:commentId w16cid:paraId="0DDA832A" w16cid:durableId="24C66A36"/>
  <w16cid:commentId w16cid:paraId="48DC1A7E" w16cid:durableId="24C8BDA9"/>
  <w16cid:commentId w16cid:paraId="7F7F5174" w16cid:durableId="24C8BD9A"/>
  <w16cid:commentId w16cid:paraId="2EA85438" w16cid:durableId="24C8C0DE"/>
  <w16cid:commentId w16cid:paraId="01E709FD" w16cid:durableId="24C664B0"/>
  <w16cid:commentId w16cid:paraId="3B041508" w16cid:durableId="24C8BECC"/>
  <w16cid:commentId w16cid:paraId="707B6CA6" w16cid:durableId="24C66AC5"/>
  <w16cid:commentId w16cid:paraId="79FE8DD3" w16cid:durableId="24C667BC"/>
  <w16cid:commentId w16cid:paraId="4B4F8F9D" w16cid:durableId="24C8BE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214B9" w14:textId="77777777" w:rsidR="008E7EFF" w:rsidRDefault="008E7EFF" w:rsidP="004F3384">
      <w:pPr>
        <w:spacing w:after="0" w:line="240" w:lineRule="auto"/>
      </w:pPr>
      <w:r>
        <w:separator/>
      </w:r>
    </w:p>
  </w:endnote>
  <w:endnote w:type="continuationSeparator" w:id="0">
    <w:p w14:paraId="37D9AEB0" w14:textId="77777777" w:rsidR="008E7EFF" w:rsidRDefault="008E7EFF" w:rsidP="004F3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2">
    <w:panose1 w:val="05020102010507070707"/>
    <w:charset w:val="4D"/>
    <w:family w:val="decorative"/>
    <w:pitch w:val="variable"/>
    <w:sig w:usb0="00000003" w:usb1="10000000" w:usb2="00000000" w:usb3="00000000" w:csb0="80000001" w:csb1="00000000"/>
  </w:font>
  <w:font w:name="Wingdings 3">
    <w:panose1 w:val="05040102010807070707"/>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6066745"/>
      <w:docPartObj>
        <w:docPartGallery w:val="Page Numbers (Bottom of Page)"/>
        <w:docPartUnique/>
      </w:docPartObj>
    </w:sdtPr>
    <w:sdtEndPr>
      <w:rPr>
        <w:noProof/>
      </w:rPr>
    </w:sdtEndPr>
    <w:sdtContent>
      <w:p w14:paraId="330C8AE5" w14:textId="229F1D8A" w:rsidR="00816D4D" w:rsidRDefault="00816D4D">
        <w:pPr>
          <w:pStyle w:val="Footer"/>
          <w:jc w:val="center"/>
        </w:pPr>
        <w:r>
          <w:fldChar w:fldCharType="begin"/>
        </w:r>
        <w:r>
          <w:instrText xml:space="preserve"> PAGE   \* MERGEFORMAT </w:instrText>
        </w:r>
        <w:r>
          <w:fldChar w:fldCharType="separate"/>
        </w:r>
        <w:r>
          <w:rPr>
            <w:noProof/>
          </w:rPr>
          <w:t>16</w:t>
        </w:r>
        <w:r>
          <w:rPr>
            <w:noProof/>
          </w:rPr>
          <w:fldChar w:fldCharType="end"/>
        </w:r>
      </w:p>
    </w:sdtContent>
  </w:sdt>
  <w:p w14:paraId="03392FF6" w14:textId="77777777" w:rsidR="00816D4D" w:rsidRDefault="00816D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304AC" w14:textId="77777777" w:rsidR="008E7EFF" w:rsidRDefault="008E7EFF" w:rsidP="004F3384">
      <w:pPr>
        <w:spacing w:after="0" w:line="240" w:lineRule="auto"/>
      </w:pPr>
      <w:r>
        <w:separator/>
      </w:r>
    </w:p>
  </w:footnote>
  <w:footnote w:type="continuationSeparator" w:id="0">
    <w:p w14:paraId="561E1D1A" w14:textId="77777777" w:rsidR="008E7EFF" w:rsidRDefault="008E7EFF" w:rsidP="004F33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66DA6"/>
    <w:multiLevelType w:val="hybridMultilevel"/>
    <w:tmpl w:val="8110B5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906107"/>
    <w:multiLevelType w:val="hybridMultilevel"/>
    <w:tmpl w:val="F27ACD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1BD631A"/>
    <w:multiLevelType w:val="hybridMultilevel"/>
    <w:tmpl w:val="4C9C7C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5945703"/>
    <w:multiLevelType w:val="hybridMultilevel"/>
    <w:tmpl w:val="925668D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568E403B"/>
    <w:multiLevelType w:val="hybridMultilevel"/>
    <w:tmpl w:val="92BA87E0"/>
    <w:lvl w:ilvl="0" w:tplc="04090001">
      <w:start w:val="1"/>
      <w:numFmt w:val="bullet"/>
      <w:lvlText w:val=""/>
      <w:lvlJc w:val="left"/>
      <w:pPr>
        <w:ind w:left="1446" w:hanging="360"/>
      </w:pPr>
      <w:rPr>
        <w:rFonts w:ascii="Symbol" w:hAnsi="Symbol" w:cs="Symbol" w:hint="default"/>
      </w:rPr>
    </w:lvl>
    <w:lvl w:ilvl="1" w:tplc="04090003" w:tentative="1">
      <w:start w:val="1"/>
      <w:numFmt w:val="bullet"/>
      <w:lvlText w:val="o"/>
      <w:lvlJc w:val="left"/>
      <w:pPr>
        <w:ind w:left="2166" w:hanging="360"/>
      </w:pPr>
      <w:rPr>
        <w:rFonts w:ascii="Courier New" w:hAnsi="Courier New" w:hint="default"/>
      </w:rPr>
    </w:lvl>
    <w:lvl w:ilvl="2" w:tplc="04090005" w:tentative="1">
      <w:start w:val="1"/>
      <w:numFmt w:val="bullet"/>
      <w:lvlText w:val=""/>
      <w:lvlJc w:val="left"/>
      <w:pPr>
        <w:ind w:left="2886" w:hanging="360"/>
      </w:pPr>
      <w:rPr>
        <w:rFonts w:ascii="Wingdings" w:hAnsi="Wingdings" w:cs="Wingdings" w:hint="default"/>
      </w:rPr>
    </w:lvl>
    <w:lvl w:ilvl="3" w:tplc="04090001" w:tentative="1">
      <w:start w:val="1"/>
      <w:numFmt w:val="bullet"/>
      <w:lvlText w:val=""/>
      <w:lvlJc w:val="left"/>
      <w:pPr>
        <w:ind w:left="3606" w:hanging="360"/>
      </w:pPr>
      <w:rPr>
        <w:rFonts w:ascii="Symbol" w:hAnsi="Symbol" w:cs="Symbol" w:hint="default"/>
      </w:rPr>
    </w:lvl>
    <w:lvl w:ilvl="4" w:tplc="04090003" w:tentative="1">
      <w:start w:val="1"/>
      <w:numFmt w:val="bullet"/>
      <w:lvlText w:val="o"/>
      <w:lvlJc w:val="left"/>
      <w:pPr>
        <w:ind w:left="4326" w:hanging="360"/>
      </w:pPr>
      <w:rPr>
        <w:rFonts w:ascii="Courier New" w:hAnsi="Courier New" w:hint="default"/>
      </w:rPr>
    </w:lvl>
    <w:lvl w:ilvl="5" w:tplc="04090005" w:tentative="1">
      <w:start w:val="1"/>
      <w:numFmt w:val="bullet"/>
      <w:lvlText w:val=""/>
      <w:lvlJc w:val="left"/>
      <w:pPr>
        <w:ind w:left="5046" w:hanging="360"/>
      </w:pPr>
      <w:rPr>
        <w:rFonts w:ascii="Wingdings" w:hAnsi="Wingdings" w:cs="Wingdings" w:hint="default"/>
      </w:rPr>
    </w:lvl>
    <w:lvl w:ilvl="6" w:tplc="04090001" w:tentative="1">
      <w:start w:val="1"/>
      <w:numFmt w:val="bullet"/>
      <w:lvlText w:val=""/>
      <w:lvlJc w:val="left"/>
      <w:pPr>
        <w:ind w:left="5766" w:hanging="360"/>
      </w:pPr>
      <w:rPr>
        <w:rFonts w:ascii="Symbol" w:hAnsi="Symbol" w:cs="Symbol" w:hint="default"/>
      </w:rPr>
    </w:lvl>
    <w:lvl w:ilvl="7" w:tplc="04090003" w:tentative="1">
      <w:start w:val="1"/>
      <w:numFmt w:val="bullet"/>
      <w:lvlText w:val="o"/>
      <w:lvlJc w:val="left"/>
      <w:pPr>
        <w:ind w:left="6486" w:hanging="360"/>
      </w:pPr>
      <w:rPr>
        <w:rFonts w:ascii="Courier New" w:hAnsi="Courier New" w:hint="default"/>
      </w:rPr>
    </w:lvl>
    <w:lvl w:ilvl="8" w:tplc="04090005" w:tentative="1">
      <w:start w:val="1"/>
      <w:numFmt w:val="bullet"/>
      <w:lvlText w:val=""/>
      <w:lvlJc w:val="left"/>
      <w:pPr>
        <w:ind w:left="7206" w:hanging="360"/>
      </w:pPr>
      <w:rPr>
        <w:rFonts w:ascii="Wingdings" w:hAnsi="Wingdings" w:cs="Wingdings" w:hint="default"/>
      </w:rPr>
    </w:lvl>
  </w:abstractNum>
  <w:abstractNum w:abstractNumId="5" w15:restartNumberingAfterBreak="0">
    <w:nsid w:val="6B310A6E"/>
    <w:multiLevelType w:val="hybridMultilevel"/>
    <w:tmpl w:val="B6E4F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5"/>
  </w:num>
  <w:num w:numId="5">
    <w:abstractNumId w:val="4"/>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ukunaga, Rena (CDC/DDPHSIS/CGH/DGHT)">
    <w15:presenceInfo w15:providerId="AD" w15:userId="S::lxi9@cdc.gov::f64100fa-c4e3-4d4c-bb00-31c14c34956a"/>
  </w15:person>
  <w15:person w15:author="Hoover, Christopher M">
    <w15:presenceInfo w15:providerId="AD" w15:userId="S::christopher.hoover@ucsf.edu::70baeba4-3ad7-443c-b97f-5d7b8006d5ac"/>
  </w15:person>
  <w15:person w15:author="Zhao, Guixiang (Grace) (CDC/ONDIEH/NCCDPHP)">
    <w15:presenceInfo w15:providerId="None" w15:userId="Zhao, Guixiang (Grace) (CDC/ONDIEH/NCCDPH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merging Inf Dis&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a5x0ett1at0vlerefnveevi2t9w092frspr&quot;&gt;My EndNote Library-Saved&lt;record-ids&gt;&lt;item&gt;1&lt;/item&gt;&lt;item&gt;6&lt;/item&gt;&lt;item&gt;7&lt;/item&gt;&lt;item&gt;8&lt;/item&gt;&lt;item&gt;10&lt;/item&gt;&lt;item&gt;11&lt;/item&gt;&lt;item&gt;12&lt;/item&gt;&lt;item&gt;28&lt;/item&gt;&lt;item&gt;29&lt;/item&gt;&lt;item&gt;30&lt;/item&gt;&lt;item&gt;31&lt;/item&gt;&lt;item&gt;36&lt;/item&gt;&lt;item&gt;37&lt;/item&gt;&lt;item&gt;38&lt;/item&gt;&lt;item&gt;39&lt;/item&gt;&lt;item&gt;40&lt;/item&gt;&lt;item&gt;41&lt;/item&gt;&lt;item&gt;46&lt;/item&gt;&lt;item&gt;47&lt;/item&gt;&lt;item&gt;48&lt;/item&gt;&lt;item&gt;51&lt;/item&gt;&lt;item&gt;52&lt;/item&gt;&lt;item&gt;72&lt;/item&gt;&lt;/record-ids&gt;&lt;/item&gt;&lt;/Libraries&gt;"/>
  </w:docVars>
  <w:rsids>
    <w:rsidRoot w:val="00242433"/>
    <w:rsid w:val="00000DF8"/>
    <w:rsid w:val="00003C5C"/>
    <w:rsid w:val="000070E0"/>
    <w:rsid w:val="00030FCF"/>
    <w:rsid w:val="000312C4"/>
    <w:rsid w:val="00032C0B"/>
    <w:rsid w:val="00033B58"/>
    <w:rsid w:val="00035958"/>
    <w:rsid w:val="00042EE8"/>
    <w:rsid w:val="0005447A"/>
    <w:rsid w:val="00057106"/>
    <w:rsid w:val="000601D4"/>
    <w:rsid w:val="00061CE0"/>
    <w:rsid w:val="00062946"/>
    <w:rsid w:val="000739F4"/>
    <w:rsid w:val="00075106"/>
    <w:rsid w:val="00081E49"/>
    <w:rsid w:val="0008210C"/>
    <w:rsid w:val="00082D73"/>
    <w:rsid w:val="00085D6B"/>
    <w:rsid w:val="0008785C"/>
    <w:rsid w:val="00091E64"/>
    <w:rsid w:val="00093D5C"/>
    <w:rsid w:val="00095CEE"/>
    <w:rsid w:val="00096241"/>
    <w:rsid w:val="000A4E2D"/>
    <w:rsid w:val="000B3CAB"/>
    <w:rsid w:val="000B5380"/>
    <w:rsid w:val="000C2971"/>
    <w:rsid w:val="000C4642"/>
    <w:rsid w:val="000C7957"/>
    <w:rsid w:val="000D3DBE"/>
    <w:rsid w:val="000D6386"/>
    <w:rsid w:val="000D6ECA"/>
    <w:rsid w:val="000F07D2"/>
    <w:rsid w:val="000F201A"/>
    <w:rsid w:val="000F384E"/>
    <w:rsid w:val="000F4110"/>
    <w:rsid w:val="000F695E"/>
    <w:rsid w:val="001012D6"/>
    <w:rsid w:val="00104D05"/>
    <w:rsid w:val="001072BC"/>
    <w:rsid w:val="0011447A"/>
    <w:rsid w:val="00114FB9"/>
    <w:rsid w:val="00117636"/>
    <w:rsid w:val="00117B2D"/>
    <w:rsid w:val="0013185A"/>
    <w:rsid w:val="00136F3E"/>
    <w:rsid w:val="00141F12"/>
    <w:rsid w:val="001423CF"/>
    <w:rsid w:val="001447F5"/>
    <w:rsid w:val="001458E3"/>
    <w:rsid w:val="00147672"/>
    <w:rsid w:val="00151782"/>
    <w:rsid w:val="00152E26"/>
    <w:rsid w:val="0015497D"/>
    <w:rsid w:val="00157B9E"/>
    <w:rsid w:val="00164B9B"/>
    <w:rsid w:val="001663B7"/>
    <w:rsid w:val="00172032"/>
    <w:rsid w:val="0017207C"/>
    <w:rsid w:val="00176972"/>
    <w:rsid w:val="00177AD6"/>
    <w:rsid w:val="00177CE8"/>
    <w:rsid w:val="00181A58"/>
    <w:rsid w:val="00184FA9"/>
    <w:rsid w:val="00185EB4"/>
    <w:rsid w:val="001901FE"/>
    <w:rsid w:val="00191F96"/>
    <w:rsid w:val="00192622"/>
    <w:rsid w:val="001931AC"/>
    <w:rsid w:val="00197A5E"/>
    <w:rsid w:val="001A38DB"/>
    <w:rsid w:val="001A459F"/>
    <w:rsid w:val="001A4EEB"/>
    <w:rsid w:val="001A6F88"/>
    <w:rsid w:val="001B0139"/>
    <w:rsid w:val="001B0336"/>
    <w:rsid w:val="001B3AB1"/>
    <w:rsid w:val="001B41F3"/>
    <w:rsid w:val="001B5BBC"/>
    <w:rsid w:val="001B685B"/>
    <w:rsid w:val="001B6ECC"/>
    <w:rsid w:val="001C2032"/>
    <w:rsid w:val="001C3669"/>
    <w:rsid w:val="001D3375"/>
    <w:rsid w:val="001D4918"/>
    <w:rsid w:val="001E0060"/>
    <w:rsid w:val="001E41CD"/>
    <w:rsid w:val="001E5632"/>
    <w:rsid w:val="001F5DA9"/>
    <w:rsid w:val="001F787E"/>
    <w:rsid w:val="00201233"/>
    <w:rsid w:val="00205978"/>
    <w:rsid w:val="0021025E"/>
    <w:rsid w:val="00210731"/>
    <w:rsid w:val="002140D2"/>
    <w:rsid w:val="00221343"/>
    <w:rsid w:val="00222AC1"/>
    <w:rsid w:val="002246E2"/>
    <w:rsid w:val="00224842"/>
    <w:rsid w:val="002270DA"/>
    <w:rsid w:val="00236BD0"/>
    <w:rsid w:val="0024061A"/>
    <w:rsid w:val="00241A7B"/>
    <w:rsid w:val="00242433"/>
    <w:rsid w:val="00242F9D"/>
    <w:rsid w:val="00251108"/>
    <w:rsid w:val="0025469C"/>
    <w:rsid w:val="002606D1"/>
    <w:rsid w:val="00263DBA"/>
    <w:rsid w:val="00285A3D"/>
    <w:rsid w:val="0028639D"/>
    <w:rsid w:val="00286C06"/>
    <w:rsid w:val="00290672"/>
    <w:rsid w:val="00292DB3"/>
    <w:rsid w:val="002A07BE"/>
    <w:rsid w:val="002A3127"/>
    <w:rsid w:val="002A7D63"/>
    <w:rsid w:val="002B4ED3"/>
    <w:rsid w:val="002B5ECA"/>
    <w:rsid w:val="002C515D"/>
    <w:rsid w:val="002C73D9"/>
    <w:rsid w:val="002D1413"/>
    <w:rsid w:val="002D4CDB"/>
    <w:rsid w:val="002E0A7A"/>
    <w:rsid w:val="002E1A9A"/>
    <w:rsid w:val="002F3BF7"/>
    <w:rsid w:val="002F53F7"/>
    <w:rsid w:val="002F6423"/>
    <w:rsid w:val="00300781"/>
    <w:rsid w:val="0030183D"/>
    <w:rsid w:val="0030281D"/>
    <w:rsid w:val="00302836"/>
    <w:rsid w:val="00303286"/>
    <w:rsid w:val="00304C07"/>
    <w:rsid w:val="00305FEA"/>
    <w:rsid w:val="00307CEA"/>
    <w:rsid w:val="00307D9F"/>
    <w:rsid w:val="003111A4"/>
    <w:rsid w:val="00315A40"/>
    <w:rsid w:val="00316CC0"/>
    <w:rsid w:val="00322174"/>
    <w:rsid w:val="00333CDC"/>
    <w:rsid w:val="00334EC8"/>
    <w:rsid w:val="003451E7"/>
    <w:rsid w:val="00346B90"/>
    <w:rsid w:val="00351FBA"/>
    <w:rsid w:val="00352BAA"/>
    <w:rsid w:val="00353877"/>
    <w:rsid w:val="00354103"/>
    <w:rsid w:val="00356C39"/>
    <w:rsid w:val="00360519"/>
    <w:rsid w:val="003614B1"/>
    <w:rsid w:val="00363CC2"/>
    <w:rsid w:val="00364EC2"/>
    <w:rsid w:val="00370E2F"/>
    <w:rsid w:val="00377609"/>
    <w:rsid w:val="00380CC7"/>
    <w:rsid w:val="003846F5"/>
    <w:rsid w:val="00384DDF"/>
    <w:rsid w:val="003866F2"/>
    <w:rsid w:val="00386B63"/>
    <w:rsid w:val="003877CC"/>
    <w:rsid w:val="00392187"/>
    <w:rsid w:val="00393B04"/>
    <w:rsid w:val="003949D3"/>
    <w:rsid w:val="003A0A17"/>
    <w:rsid w:val="003A16BD"/>
    <w:rsid w:val="003A23DE"/>
    <w:rsid w:val="003B0F2D"/>
    <w:rsid w:val="003B135E"/>
    <w:rsid w:val="003B4108"/>
    <w:rsid w:val="003B5E4B"/>
    <w:rsid w:val="003B644F"/>
    <w:rsid w:val="003B6943"/>
    <w:rsid w:val="003C5D05"/>
    <w:rsid w:val="003D122D"/>
    <w:rsid w:val="003D1429"/>
    <w:rsid w:val="003D2F98"/>
    <w:rsid w:val="003E2837"/>
    <w:rsid w:val="003E2B91"/>
    <w:rsid w:val="003E3426"/>
    <w:rsid w:val="003E5048"/>
    <w:rsid w:val="003F2D97"/>
    <w:rsid w:val="004006AE"/>
    <w:rsid w:val="00400D5A"/>
    <w:rsid w:val="00402744"/>
    <w:rsid w:val="00404BC6"/>
    <w:rsid w:val="004062C0"/>
    <w:rsid w:val="00407CFE"/>
    <w:rsid w:val="00410BFC"/>
    <w:rsid w:val="00413293"/>
    <w:rsid w:val="004134D2"/>
    <w:rsid w:val="00413739"/>
    <w:rsid w:val="00414EBD"/>
    <w:rsid w:val="00415ED9"/>
    <w:rsid w:val="00430654"/>
    <w:rsid w:val="00436DE0"/>
    <w:rsid w:val="00442554"/>
    <w:rsid w:val="0044422A"/>
    <w:rsid w:val="00446230"/>
    <w:rsid w:val="0044778E"/>
    <w:rsid w:val="00452584"/>
    <w:rsid w:val="00452951"/>
    <w:rsid w:val="00457C9A"/>
    <w:rsid w:val="00460658"/>
    <w:rsid w:val="00463D20"/>
    <w:rsid w:val="0046448B"/>
    <w:rsid w:val="00474A59"/>
    <w:rsid w:val="00475515"/>
    <w:rsid w:val="00480EC3"/>
    <w:rsid w:val="004820BC"/>
    <w:rsid w:val="00484359"/>
    <w:rsid w:val="00484550"/>
    <w:rsid w:val="0049065D"/>
    <w:rsid w:val="004A4AAA"/>
    <w:rsid w:val="004A6C3F"/>
    <w:rsid w:val="004A7816"/>
    <w:rsid w:val="004B42D6"/>
    <w:rsid w:val="004B43A3"/>
    <w:rsid w:val="004E4AE4"/>
    <w:rsid w:val="004E6787"/>
    <w:rsid w:val="004E7B14"/>
    <w:rsid w:val="004E7F97"/>
    <w:rsid w:val="004F103D"/>
    <w:rsid w:val="004F3384"/>
    <w:rsid w:val="004F4FCB"/>
    <w:rsid w:val="00501F5E"/>
    <w:rsid w:val="00502ECB"/>
    <w:rsid w:val="00505D23"/>
    <w:rsid w:val="005065E7"/>
    <w:rsid w:val="00506DC3"/>
    <w:rsid w:val="00507A76"/>
    <w:rsid w:val="0051026B"/>
    <w:rsid w:val="00511976"/>
    <w:rsid w:val="00514864"/>
    <w:rsid w:val="00517756"/>
    <w:rsid w:val="00524DD4"/>
    <w:rsid w:val="005259BA"/>
    <w:rsid w:val="005272B0"/>
    <w:rsid w:val="00531E17"/>
    <w:rsid w:val="00533C96"/>
    <w:rsid w:val="00533EAD"/>
    <w:rsid w:val="005341EB"/>
    <w:rsid w:val="0053683C"/>
    <w:rsid w:val="00536F49"/>
    <w:rsid w:val="00537B8F"/>
    <w:rsid w:val="005446F0"/>
    <w:rsid w:val="0054502C"/>
    <w:rsid w:val="0054557E"/>
    <w:rsid w:val="00550029"/>
    <w:rsid w:val="0055039D"/>
    <w:rsid w:val="00555F79"/>
    <w:rsid w:val="00560BCF"/>
    <w:rsid w:val="00561B1E"/>
    <w:rsid w:val="00567E30"/>
    <w:rsid w:val="0057321A"/>
    <w:rsid w:val="0058284A"/>
    <w:rsid w:val="00582CC7"/>
    <w:rsid w:val="00583E02"/>
    <w:rsid w:val="005875F8"/>
    <w:rsid w:val="005909BC"/>
    <w:rsid w:val="00593F45"/>
    <w:rsid w:val="00594323"/>
    <w:rsid w:val="00594991"/>
    <w:rsid w:val="00596B7E"/>
    <w:rsid w:val="005A2642"/>
    <w:rsid w:val="005A2D9A"/>
    <w:rsid w:val="005A3831"/>
    <w:rsid w:val="005A3BF6"/>
    <w:rsid w:val="005A468F"/>
    <w:rsid w:val="005B2EBD"/>
    <w:rsid w:val="005C48ED"/>
    <w:rsid w:val="005C6410"/>
    <w:rsid w:val="005D11A5"/>
    <w:rsid w:val="005D43BE"/>
    <w:rsid w:val="005E208C"/>
    <w:rsid w:val="005E4A67"/>
    <w:rsid w:val="005E5D19"/>
    <w:rsid w:val="005E7B91"/>
    <w:rsid w:val="005F6118"/>
    <w:rsid w:val="005F6813"/>
    <w:rsid w:val="0060041F"/>
    <w:rsid w:val="00601D93"/>
    <w:rsid w:val="00603C0F"/>
    <w:rsid w:val="006104B7"/>
    <w:rsid w:val="00625960"/>
    <w:rsid w:val="00627F02"/>
    <w:rsid w:val="00630B4B"/>
    <w:rsid w:val="00635B19"/>
    <w:rsid w:val="00637615"/>
    <w:rsid w:val="00641B53"/>
    <w:rsid w:val="00642582"/>
    <w:rsid w:val="00652479"/>
    <w:rsid w:val="00652FDF"/>
    <w:rsid w:val="00653AED"/>
    <w:rsid w:val="00653D60"/>
    <w:rsid w:val="00661217"/>
    <w:rsid w:val="00663D20"/>
    <w:rsid w:val="00665714"/>
    <w:rsid w:val="00666A7F"/>
    <w:rsid w:val="00667F14"/>
    <w:rsid w:val="006737D0"/>
    <w:rsid w:val="006749DD"/>
    <w:rsid w:val="00675315"/>
    <w:rsid w:val="006803D6"/>
    <w:rsid w:val="00690A47"/>
    <w:rsid w:val="0069210B"/>
    <w:rsid w:val="00692E03"/>
    <w:rsid w:val="006A2BBE"/>
    <w:rsid w:val="006A2C06"/>
    <w:rsid w:val="006A325E"/>
    <w:rsid w:val="006A33B0"/>
    <w:rsid w:val="006A580A"/>
    <w:rsid w:val="006A7D1E"/>
    <w:rsid w:val="006B0D30"/>
    <w:rsid w:val="006B70CA"/>
    <w:rsid w:val="006C746A"/>
    <w:rsid w:val="006C74B6"/>
    <w:rsid w:val="006D0A73"/>
    <w:rsid w:val="006D13FF"/>
    <w:rsid w:val="006D1B96"/>
    <w:rsid w:val="006D23B2"/>
    <w:rsid w:val="006D5796"/>
    <w:rsid w:val="006E4425"/>
    <w:rsid w:val="006E559E"/>
    <w:rsid w:val="006E5E6C"/>
    <w:rsid w:val="006E7725"/>
    <w:rsid w:val="006F35CB"/>
    <w:rsid w:val="006F4E52"/>
    <w:rsid w:val="00701757"/>
    <w:rsid w:val="00721A3E"/>
    <w:rsid w:val="007227D1"/>
    <w:rsid w:val="00722C15"/>
    <w:rsid w:val="007237B3"/>
    <w:rsid w:val="00723C85"/>
    <w:rsid w:val="00731884"/>
    <w:rsid w:val="00733811"/>
    <w:rsid w:val="00733A7E"/>
    <w:rsid w:val="00737A07"/>
    <w:rsid w:val="0074235B"/>
    <w:rsid w:val="007501C4"/>
    <w:rsid w:val="00753362"/>
    <w:rsid w:val="00762CBA"/>
    <w:rsid w:val="00770455"/>
    <w:rsid w:val="007723A2"/>
    <w:rsid w:val="0077643F"/>
    <w:rsid w:val="00780D5F"/>
    <w:rsid w:val="0078173C"/>
    <w:rsid w:val="0078583D"/>
    <w:rsid w:val="00787F61"/>
    <w:rsid w:val="00793A48"/>
    <w:rsid w:val="00796881"/>
    <w:rsid w:val="007A2E6C"/>
    <w:rsid w:val="007A67BF"/>
    <w:rsid w:val="007B12F9"/>
    <w:rsid w:val="007B685F"/>
    <w:rsid w:val="007B6A1C"/>
    <w:rsid w:val="007C211A"/>
    <w:rsid w:val="007C3CB4"/>
    <w:rsid w:val="007C49CA"/>
    <w:rsid w:val="007C4D1D"/>
    <w:rsid w:val="007C64A6"/>
    <w:rsid w:val="007C695C"/>
    <w:rsid w:val="007E2095"/>
    <w:rsid w:val="007E619A"/>
    <w:rsid w:val="007E61EA"/>
    <w:rsid w:val="007E65C0"/>
    <w:rsid w:val="007E7862"/>
    <w:rsid w:val="007F6027"/>
    <w:rsid w:val="007F677C"/>
    <w:rsid w:val="007F7472"/>
    <w:rsid w:val="00802357"/>
    <w:rsid w:val="0080236E"/>
    <w:rsid w:val="00806053"/>
    <w:rsid w:val="00806D62"/>
    <w:rsid w:val="008149D8"/>
    <w:rsid w:val="00815375"/>
    <w:rsid w:val="00816D4D"/>
    <w:rsid w:val="0082388B"/>
    <w:rsid w:val="00825E36"/>
    <w:rsid w:val="00827414"/>
    <w:rsid w:val="00841104"/>
    <w:rsid w:val="0084256E"/>
    <w:rsid w:val="00850AE0"/>
    <w:rsid w:val="0085134B"/>
    <w:rsid w:val="00852D5A"/>
    <w:rsid w:val="00857CCC"/>
    <w:rsid w:val="00860720"/>
    <w:rsid w:val="00866F66"/>
    <w:rsid w:val="00870F7F"/>
    <w:rsid w:val="00871CF6"/>
    <w:rsid w:val="00882F47"/>
    <w:rsid w:val="008831C2"/>
    <w:rsid w:val="008832C3"/>
    <w:rsid w:val="00891145"/>
    <w:rsid w:val="00892CD6"/>
    <w:rsid w:val="008941A3"/>
    <w:rsid w:val="008A0303"/>
    <w:rsid w:val="008A2C99"/>
    <w:rsid w:val="008A49ED"/>
    <w:rsid w:val="008A53AE"/>
    <w:rsid w:val="008C1FD0"/>
    <w:rsid w:val="008C20AD"/>
    <w:rsid w:val="008C79B9"/>
    <w:rsid w:val="008D5CB4"/>
    <w:rsid w:val="008E1480"/>
    <w:rsid w:val="008E3B72"/>
    <w:rsid w:val="008E67FB"/>
    <w:rsid w:val="008E71BC"/>
    <w:rsid w:val="008E7EFF"/>
    <w:rsid w:val="008F141A"/>
    <w:rsid w:val="008F7EFB"/>
    <w:rsid w:val="0090004E"/>
    <w:rsid w:val="00901C93"/>
    <w:rsid w:val="00905FC5"/>
    <w:rsid w:val="00911C32"/>
    <w:rsid w:val="00916E05"/>
    <w:rsid w:val="009231F1"/>
    <w:rsid w:val="00927D34"/>
    <w:rsid w:val="00931049"/>
    <w:rsid w:val="009522E2"/>
    <w:rsid w:val="00954A71"/>
    <w:rsid w:val="00963F4D"/>
    <w:rsid w:val="0096785E"/>
    <w:rsid w:val="00976EAD"/>
    <w:rsid w:val="0098458A"/>
    <w:rsid w:val="00984F39"/>
    <w:rsid w:val="00986EB9"/>
    <w:rsid w:val="00990EE7"/>
    <w:rsid w:val="00992D7B"/>
    <w:rsid w:val="00994335"/>
    <w:rsid w:val="00994DBC"/>
    <w:rsid w:val="009A162D"/>
    <w:rsid w:val="009A4B62"/>
    <w:rsid w:val="009A59C3"/>
    <w:rsid w:val="009B0DD4"/>
    <w:rsid w:val="009C0CAF"/>
    <w:rsid w:val="009C3CD1"/>
    <w:rsid w:val="009C6440"/>
    <w:rsid w:val="009D18B2"/>
    <w:rsid w:val="009D414E"/>
    <w:rsid w:val="009D7258"/>
    <w:rsid w:val="009D73FD"/>
    <w:rsid w:val="009E0448"/>
    <w:rsid w:val="009E1E5E"/>
    <w:rsid w:val="009F22B2"/>
    <w:rsid w:val="009F5948"/>
    <w:rsid w:val="009F6F17"/>
    <w:rsid w:val="009F7989"/>
    <w:rsid w:val="00A00A20"/>
    <w:rsid w:val="00A030FB"/>
    <w:rsid w:val="00A03249"/>
    <w:rsid w:val="00A111DC"/>
    <w:rsid w:val="00A13723"/>
    <w:rsid w:val="00A16E90"/>
    <w:rsid w:val="00A23BCA"/>
    <w:rsid w:val="00A245B6"/>
    <w:rsid w:val="00A25499"/>
    <w:rsid w:val="00A313FE"/>
    <w:rsid w:val="00A367B2"/>
    <w:rsid w:val="00A368D7"/>
    <w:rsid w:val="00A401B1"/>
    <w:rsid w:val="00A43324"/>
    <w:rsid w:val="00A43E70"/>
    <w:rsid w:val="00A44972"/>
    <w:rsid w:val="00A524F9"/>
    <w:rsid w:val="00A52C24"/>
    <w:rsid w:val="00A53230"/>
    <w:rsid w:val="00A54A6E"/>
    <w:rsid w:val="00A62D45"/>
    <w:rsid w:val="00A74D1B"/>
    <w:rsid w:val="00A7545B"/>
    <w:rsid w:val="00A7757D"/>
    <w:rsid w:val="00A814F4"/>
    <w:rsid w:val="00A858C1"/>
    <w:rsid w:val="00A86B22"/>
    <w:rsid w:val="00A92432"/>
    <w:rsid w:val="00A927DE"/>
    <w:rsid w:val="00A9546D"/>
    <w:rsid w:val="00A97A9F"/>
    <w:rsid w:val="00A97D3E"/>
    <w:rsid w:val="00AA578F"/>
    <w:rsid w:val="00AA7359"/>
    <w:rsid w:val="00AB1F38"/>
    <w:rsid w:val="00AB5C29"/>
    <w:rsid w:val="00AD5633"/>
    <w:rsid w:val="00AE042E"/>
    <w:rsid w:val="00AF04E2"/>
    <w:rsid w:val="00AF24DD"/>
    <w:rsid w:val="00AF7930"/>
    <w:rsid w:val="00AF7C8E"/>
    <w:rsid w:val="00AF7EA6"/>
    <w:rsid w:val="00B07CE3"/>
    <w:rsid w:val="00B127AF"/>
    <w:rsid w:val="00B21289"/>
    <w:rsid w:val="00B32C30"/>
    <w:rsid w:val="00B34B40"/>
    <w:rsid w:val="00B3683D"/>
    <w:rsid w:val="00B40165"/>
    <w:rsid w:val="00B40D17"/>
    <w:rsid w:val="00B414A5"/>
    <w:rsid w:val="00B47236"/>
    <w:rsid w:val="00B4730A"/>
    <w:rsid w:val="00B576EE"/>
    <w:rsid w:val="00B6048A"/>
    <w:rsid w:val="00B61006"/>
    <w:rsid w:val="00B6129C"/>
    <w:rsid w:val="00B637AE"/>
    <w:rsid w:val="00B64955"/>
    <w:rsid w:val="00B65B5C"/>
    <w:rsid w:val="00B672AB"/>
    <w:rsid w:val="00B7244D"/>
    <w:rsid w:val="00B74C88"/>
    <w:rsid w:val="00B812AC"/>
    <w:rsid w:val="00B832E3"/>
    <w:rsid w:val="00B908EA"/>
    <w:rsid w:val="00BA0348"/>
    <w:rsid w:val="00BB3D3D"/>
    <w:rsid w:val="00BB40D7"/>
    <w:rsid w:val="00BC3468"/>
    <w:rsid w:val="00BC4B97"/>
    <w:rsid w:val="00BC73B7"/>
    <w:rsid w:val="00BC75CC"/>
    <w:rsid w:val="00BD02C3"/>
    <w:rsid w:val="00BD64FE"/>
    <w:rsid w:val="00BE0E85"/>
    <w:rsid w:val="00BE32B6"/>
    <w:rsid w:val="00BE42ED"/>
    <w:rsid w:val="00BE69E0"/>
    <w:rsid w:val="00BF07D3"/>
    <w:rsid w:val="00BF75FD"/>
    <w:rsid w:val="00C03C4C"/>
    <w:rsid w:val="00C06041"/>
    <w:rsid w:val="00C07AEB"/>
    <w:rsid w:val="00C10722"/>
    <w:rsid w:val="00C12613"/>
    <w:rsid w:val="00C13FF1"/>
    <w:rsid w:val="00C17B91"/>
    <w:rsid w:val="00C22CAF"/>
    <w:rsid w:val="00C231E2"/>
    <w:rsid w:val="00C244C3"/>
    <w:rsid w:val="00C24B36"/>
    <w:rsid w:val="00C25440"/>
    <w:rsid w:val="00C277D9"/>
    <w:rsid w:val="00C31F8F"/>
    <w:rsid w:val="00C34B43"/>
    <w:rsid w:val="00C416C2"/>
    <w:rsid w:val="00C42B28"/>
    <w:rsid w:val="00C42E7B"/>
    <w:rsid w:val="00C440C1"/>
    <w:rsid w:val="00C45425"/>
    <w:rsid w:val="00C465C5"/>
    <w:rsid w:val="00C46F07"/>
    <w:rsid w:val="00C5048C"/>
    <w:rsid w:val="00C50E5E"/>
    <w:rsid w:val="00C51136"/>
    <w:rsid w:val="00C522BA"/>
    <w:rsid w:val="00C575CB"/>
    <w:rsid w:val="00C62B17"/>
    <w:rsid w:val="00C650F7"/>
    <w:rsid w:val="00C678D7"/>
    <w:rsid w:val="00C70171"/>
    <w:rsid w:val="00C70E12"/>
    <w:rsid w:val="00C817ED"/>
    <w:rsid w:val="00C84073"/>
    <w:rsid w:val="00C86620"/>
    <w:rsid w:val="00C916C4"/>
    <w:rsid w:val="00C93A45"/>
    <w:rsid w:val="00C93F3D"/>
    <w:rsid w:val="00C957CC"/>
    <w:rsid w:val="00C97B3D"/>
    <w:rsid w:val="00CA4738"/>
    <w:rsid w:val="00CA503C"/>
    <w:rsid w:val="00CB12EF"/>
    <w:rsid w:val="00CB494C"/>
    <w:rsid w:val="00CB4BD9"/>
    <w:rsid w:val="00CC1991"/>
    <w:rsid w:val="00CD0DA2"/>
    <w:rsid w:val="00CD3D93"/>
    <w:rsid w:val="00CE21EA"/>
    <w:rsid w:val="00CE4CFE"/>
    <w:rsid w:val="00CE5D77"/>
    <w:rsid w:val="00CF0ECC"/>
    <w:rsid w:val="00CF1C90"/>
    <w:rsid w:val="00CF3296"/>
    <w:rsid w:val="00D00F59"/>
    <w:rsid w:val="00D02C2E"/>
    <w:rsid w:val="00D06201"/>
    <w:rsid w:val="00D07C11"/>
    <w:rsid w:val="00D07DCF"/>
    <w:rsid w:val="00D119AA"/>
    <w:rsid w:val="00D13955"/>
    <w:rsid w:val="00D21B0A"/>
    <w:rsid w:val="00D22351"/>
    <w:rsid w:val="00D2365D"/>
    <w:rsid w:val="00D23B03"/>
    <w:rsid w:val="00D26908"/>
    <w:rsid w:val="00D3500D"/>
    <w:rsid w:val="00D3542D"/>
    <w:rsid w:val="00D43EDB"/>
    <w:rsid w:val="00D4410F"/>
    <w:rsid w:val="00D44DE9"/>
    <w:rsid w:val="00D46490"/>
    <w:rsid w:val="00D47C7A"/>
    <w:rsid w:val="00D54964"/>
    <w:rsid w:val="00D54CB3"/>
    <w:rsid w:val="00D6188C"/>
    <w:rsid w:val="00D715D0"/>
    <w:rsid w:val="00D75F5E"/>
    <w:rsid w:val="00D81266"/>
    <w:rsid w:val="00D82205"/>
    <w:rsid w:val="00D83648"/>
    <w:rsid w:val="00D83DC8"/>
    <w:rsid w:val="00D8491A"/>
    <w:rsid w:val="00D85358"/>
    <w:rsid w:val="00D85D23"/>
    <w:rsid w:val="00D86123"/>
    <w:rsid w:val="00D87B1B"/>
    <w:rsid w:val="00D9684A"/>
    <w:rsid w:val="00D9785E"/>
    <w:rsid w:val="00DA0422"/>
    <w:rsid w:val="00DA7B9F"/>
    <w:rsid w:val="00DB1267"/>
    <w:rsid w:val="00DB2A53"/>
    <w:rsid w:val="00DB37A9"/>
    <w:rsid w:val="00DB4E32"/>
    <w:rsid w:val="00DB621B"/>
    <w:rsid w:val="00DC75AB"/>
    <w:rsid w:val="00DC78B3"/>
    <w:rsid w:val="00DD5720"/>
    <w:rsid w:val="00DE268B"/>
    <w:rsid w:val="00DE413E"/>
    <w:rsid w:val="00DE464C"/>
    <w:rsid w:val="00DE723E"/>
    <w:rsid w:val="00DE79FD"/>
    <w:rsid w:val="00DF0700"/>
    <w:rsid w:val="00DF3F75"/>
    <w:rsid w:val="00DF5892"/>
    <w:rsid w:val="00E10286"/>
    <w:rsid w:val="00E10F29"/>
    <w:rsid w:val="00E1116F"/>
    <w:rsid w:val="00E13140"/>
    <w:rsid w:val="00E13DE9"/>
    <w:rsid w:val="00E14288"/>
    <w:rsid w:val="00E16333"/>
    <w:rsid w:val="00E21F0C"/>
    <w:rsid w:val="00E261C1"/>
    <w:rsid w:val="00E3426E"/>
    <w:rsid w:val="00E3512A"/>
    <w:rsid w:val="00E37886"/>
    <w:rsid w:val="00E41987"/>
    <w:rsid w:val="00E43895"/>
    <w:rsid w:val="00E50A15"/>
    <w:rsid w:val="00E51F1F"/>
    <w:rsid w:val="00E5544D"/>
    <w:rsid w:val="00E56BD0"/>
    <w:rsid w:val="00E60DCD"/>
    <w:rsid w:val="00E82087"/>
    <w:rsid w:val="00E82FF8"/>
    <w:rsid w:val="00E83B12"/>
    <w:rsid w:val="00E852DD"/>
    <w:rsid w:val="00E865E9"/>
    <w:rsid w:val="00E86C5A"/>
    <w:rsid w:val="00E8729F"/>
    <w:rsid w:val="00E8733A"/>
    <w:rsid w:val="00E87C2B"/>
    <w:rsid w:val="00E97702"/>
    <w:rsid w:val="00EA099F"/>
    <w:rsid w:val="00EA22C3"/>
    <w:rsid w:val="00EA649E"/>
    <w:rsid w:val="00EA6B24"/>
    <w:rsid w:val="00EB3BE7"/>
    <w:rsid w:val="00EB3D0F"/>
    <w:rsid w:val="00EC1413"/>
    <w:rsid w:val="00EC45AD"/>
    <w:rsid w:val="00EC656A"/>
    <w:rsid w:val="00ED0FD7"/>
    <w:rsid w:val="00ED1B5F"/>
    <w:rsid w:val="00ED69F8"/>
    <w:rsid w:val="00EE3DAD"/>
    <w:rsid w:val="00EE6D5D"/>
    <w:rsid w:val="00EF60E0"/>
    <w:rsid w:val="00EF6AD6"/>
    <w:rsid w:val="00F16D64"/>
    <w:rsid w:val="00F211BB"/>
    <w:rsid w:val="00F21C3A"/>
    <w:rsid w:val="00F22968"/>
    <w:rsid w:val="00F33693"/>
    <w:rsid w:val="00F33AC3"/>
    <w:rsid w:val="00F33CCB"/>
    <w:rsid w:val="00F35293"/>
    <w:rsid w:val="00F35F11"/>
    <w:rsid w:val="00F371A2"/>
    <w:rsid w:val="00F41742"/>
    <w:rsid w:val="00F41AFC"/>
    <w:rsid w:val="00F42835"/>
    <w:rsid w:val="00F43EF9"/>
    <w:rsid w:val="00F55BA1"/>
    <w:rsid w:val="00F6253B"/>
    <w:rsid w:val="00F65463"/>
    <w:rsid w:val="00F66322"/>
    <w:rsid w:val="00F709FB"/>
    <w:rsid w:val="00F71CC6"/>
    <w:rsid w:val="00F77600"/>
    <w:rsid w:val="00F81B89"/>
    <w:rsid w:val="00F82329"/>
    <w:rsid w:val="00F87C72"/>
    <w:rsid w:val="00F9100F"/>
    <w:rsid w:val="00F94549"/>
    <w:rsid w:val="00F969E6"/>
    <w:rsid w:val="00FA000B"/>
    <w:rsid w:val="00FA17D2"/>
    <w:rsid w:val="00FA1FCF"/>
    <w:rsid w:val="00FA2EFB"/>
    <w:rsid w:val="00FA309F"/>
    <w:rsid w:val="00FA3F4E"/>
    <w:rsid w:val="00FA3FA4"/>
    <w:rsid w:val="00FA63A5"/>
    <w:rsid w:val="00FB26D1"/>
    <w:rsid w:val="00FB3D97"/>
    <w:rsid w:val="00FC0B0B"/>
    <w:rsid w:val="00FC362A"/>
    <w:rsid w:val="00FC44AA"/>
    <w:rsid w:val="00FC70C6"/>
    <w:rsid w:val="00FD3C57"/>
    <w:rsid w:val="00FD4DDA"/>
    <w:rsid w:val="00FD796C"/>
    <w:rsid w:val="00FE0F69"/>
    <w:rsid w:val="00FF1814"/>
    <w:rsid w:val="00FF26D2"/>
    <w:rsid w:val="00FF419A"/>
    <w:rsid w:val="00FF4F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DDBA25"/>
  <w15:docId w15:val="{5F9A03A7-056D-4881-8B08-2B227CD18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FCF"/>
  </w:style>
  <w:style w:type="paragraph" w:styleId="Heading1">
    <w:name w:val="heading 1"/>
    <w:basedOn w:val="Normal"/>
    <w:next w:val="Normal"/>
    <w:link w:val="Heading1Char"/>
    <w:uiPriority w:val="9"/>
    <w:qFormat/>
    <w:rsid w:val="00184FA9"/>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1FD0"/>
    <w:pPr>
      <w:keepNext/>
      <w:keepLines/>
      <w:spacing w:before="60" w:after="6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8C1FD0"/>
    <w:pPr>
      <w:keepNext/>
      <w:keepLines/>
      <w:spacing w:before="60" w:after="60"/>
      <w:outlineLvl w:val="2"/>
    </w:pPr>
    <w:rPr>
      <w:rFonts w:asciiTheme="majorHAnsi" w:eastAsiaTheme="majorEastAsia" w:hAnsiTheme="majorHAnsi"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Fill-In">
    <w:name w:val="Form Fill-In"/>
    <w:basedOn w:val="Normal"/>
    <w:link w:val="FormFill-InChar"/>
    <w:uiPriority w:val="99"/>
    <w:rsid w:val="00184FA9"/>
    <w:pPr>
      <w:widowControl w:val="0"/>
      <w:tabs>
        <w:tab w:val="left" w:pos="2898"/>
      </w:tabs>
      <w:autoSpaceDE w:val="0"/>
      <w:autoSpaceDN w:val="0"/>
      <w:adjustRightInd w:val="0"/>
      <w:spacing w:after="0" w:line="240" w:lineRule="auto"/>
    </w:pPr>
    <w:rPr>
      <w:rFonts w:ascii="Times New Roman" w:eastAsia="Times New Roman" w:hAnsi="Times New Roman" w:cs="Times New Roman"/>
      <w:color w:val="000000"/>
    </w:rPr>
  </w:style>
  <w:style w:type="character" w:customStyle="1" w:styleId="FormFill-InChar">
    <w:name w:val="Form Fill-In Char"/>
    <w:basedOn w:val="DefaultParagraphFont"/>
    <w:link w:val="FormFill-In"/>
    <w:uiPriority w:val="99"/>
    <w:locked/>
    <w:rsid w:val="00184FA9"/>
    <w:rPr>
      <w:rFonts w:ascii="Times New Roman" w:eastAsia="Times New Roman" w:hAnsi="Times New Roman" w:cs="Times New Roman"/>
      <w:color w:val="000000"/>
    </w:rPr>
  </w:style>
  <w:style w:type="character" w:customStyle="1" w:styleId="Heading1Char">
    <w:name w:val="Heading 1 Char"/>
    <w:basedOn w:val="DefaultParagraphFont"/>
    <w:link w:val="Heading1"/>
    <w:uiPriority w:val="9"/>
    <w:rsid w:val="00184FA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84FA9"/>
    <w:pPr>
      <w:spacing w:after="200" w:line="276" w:lineRule="auto"/>
      <w:ind w:left="720"/>
      <w:contextualSpacing/>
    </w:pPr>
  </w:style>
  <w:style w:type="character" w:customStyle="1" w:styleId="xref">
    <w:name w:val="xref"/>
    <w:basedOn w:val="DefaultParagraphFont"/>
    <w:rsid w:val="00C93F3D"/>
  </w:style>
  <w:style w:type="character" w:styleId="CommentReference">
    <w:name w:val="annotation reference"/>
    <w:basedOn w:val="DefaultParagraphFont"/>
    <w:uiPriority w:val="99"/>
    <w:semiHidden/>
    <w:unhideWhenUsed/>
    <w:rsid w:val="00C93F3D"/>
    <w:rPr>
      <w:sz w:val="16"/>
      <w:szCs w:val="16"/>
    </w:rPr>
  </w:style>
  <w:style w:type="paragraph" w:styleId="CommentText">
    <w:name w:val="annotation text"/>
    <w:basedOn w:val="Normal"/>
    <w:link w:val="CommentTextChar"/>
    <w:uiPriority w:val="99"/>
    <w:semiHidden/>
    <w:unhideWhenUsed/>
    <w:rsid w:val="00C93F3D"/>
    <w:pPr>
      <w:spacing w:after="0" w:line="240" w:lineRule="auto"/>
    </w:pPr>
    <w:rPr>
      <w:rFonts w:ascii="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C93F3D"/>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C93F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3F3D"/>
    <w:rPr>
      <w:rFonts w:ascii="Segoe UI" w:hAnsi="Segoe UI" w:cs="Segoe UI"/>
      <w:sz w:val="18"/>
      <w:szCs w:val="18"/>
    </w:rPr>
  </w:style>
  <w:style w:type="character" w:styleId="Hyperlink">
    <w:name w:val="Hyperlink"/>
    <w:basedOn w:val="DefaultParagraphFont"/>
    <w:uiPriority w:val="99"/>
    <w:unhideWhenUsed/>
    <w:rsid w:val="00C93F3D"/>
    <w:rPr>
      <w:color w:val="0563C1" w:themeColor="hyperlink"/>
      <w:u w:val="single"/>
    </w:rPr>
  </w:style>
  <w:style w:type="paragraph" w:styleId="Header">
    <w:name w:val="header"/>
    <w:basedOn w:val="Normal"/>
    <w:link w:val="HeaderChar"/>
    <w:uiPriority w:val="99"/>
    <w:unhideWhenUsed/>
    <w:rsid w:val="004F33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3384"/>
  </w:style>
  <w:style w:type="paragraph" w:styleId="Footer">
    <w:name w:val="footer"/>
    <w:basedOn w:val="Normal"/>
    <w:link w:val="FooterChar"/>
    <w:uiPriority w:val="99"/>
    <w:unhideWhenUsed/>
    <w:rsid w:val="004F33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3384"/>
  </w:style>
  <w:style w:type="paragraph" w:styleId="CommentSubject">
    <w:name w:val="annotation subject"/>
    <w:basedOn w:val="CommentText"/>
    <w:next w:val="CommentText"/>
    <w:link w:val="CommentSubjectChar"/>
    <w:uiPriority w:val="99"/>
    <w:semiHidden/>
    <w:unhideWhenUsed/>
    <w:rsid w:val="004B43A3"/>
    <w:pPr>
      <w:spacing w:after="160"/>
    </w:pPr>
    <w:rPr>
      <w:rFonts w:asciiTheme="minorHAnsi" w:hAnsiTheme="minorHAnsi" w:cstheme="minorBidi"/>
      <w:b/>
      <w:bCs/>
    </w:rPr>
  </w:style>
  <w:style w:type="character" w:customStyle="1" w:styleId="CommentSubjectChar">
    <w:name w:val="Comment Subject Char"/>
    <w:basedOn w:val="CommentTextChar"/>
    <w:link w:val="CommentSubject"/>
    <w:uiPriority w:val="99"/>
    <w:semiHidden/>
    <w:rsid w:val="004B43A3"/>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57321A"/>
    <w:rPr>
      <w:color w:val="954F72" w:themeColor="followedHyperlink"/>
      <w:u w:val="single"/>
    </w:rPr>
  </w:style>
  <w:style w:type="paragraph" w:customStyle="1" w:styleId="EndNoteBibliographyTitle">
    <w:name w:val="EndNote Bibliography Title"/>
    <w:basedOn w:val="Normal"/>
    <w:link w:val="EndNoteBibliographyTitleChar"/>
    <w:rsid w:val="00EA6B24"/>
    <w:pPr>
      <w:spacing w:after="0"/>
      <w:jc w:val="center"/>
    </w:pPr>
    <w:rPr>
      <w:rFonts w:ascii="Times New Roman" w:hAnsi="Times New Roman" w:cs="Times New Roman"/>
      <w:noProof/>
    </w:rPr>
  </w:style>
  <w:style w:type="character" w:customStyle="1" w:styleId="EndNoteBibliographyTitleChar">
    <w:name w:val="EndNote Bibliography Title Char"/>
    <w:basedOn w:val="FormFill-InChar"/>
    <w:link w:val="EndNoteBibliographyTitle"/>
    <w:rsid w:val="00EA6B24"/>
    <w:rPr>
      <w:rFonts w:ascii="Times New Roman" w:eastAsia="Times New Roman" w:hAnsi="Times New Roman" w:cs="Times New Roman"/>
      <w:noProof/>
      <w:color w:val="000000"/>
    </w:rPr>
  </w:style>
  <w:style w:type="paragraph" w:customStyle="1" w:styleId="EndNoteBibliography">
    <w:name w:val="EndNote Bibliography"/>
    <w:basedOn w:val="Normal"/>
    <w:link w:val="EndNoteBibliographyChar"/>
    <w:rsid w:val="00EA6B24"/>
    <w:pPr>
      <w:spacing w:line="240" w:lineRule="auto"/>
    </w:pPr>
    <w:rPr>
      <w:rFonts w:ascii="Times New Roman" w:hAnsi="Times New Roman" w:cs="Times New Roman"/>
      <w:noProof/>
    </w:rPr>
  </w:style>
  <w:style w:type="character" w:customStyle="1" w:styleId="EndNoteBibliographyChar">
    <w:name w:val="EndNote Bibliography Char"/>
    <w:basedOn w:val="FormFill-InChar"/>
    <w:link w:val="EndNoteBibliography"/>
    <w:rsid w:val="00EA6B24"/>
    <w:rPr>
      <w:rFonts w:ascii="Times New Roman" w:eastAsia="Times New Roman" w:hAnsi="Times New Roman" w:cs="Times New Roman"/>
      <w:noProof/>
      <w:color w:val="000000"/>
    </w:rPr>
  </w:style>
  <w:style w:type="table" w:styleId="TableGrid">
    <w:name w:val="Table Grid"/>
    <w:basedOn w:val="TableNormal"/>
    <w:uiPriority w:val="59"/>
    <w:rsid w:val="00C46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uiPriority w:val="42"/>
    <w:rsid w:val="00D9684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Emphasis">
    <w:name w:val="Emphasis"/>
    <w:basedOn w:val="DefaultParagraphFont"/>
    <w:uiPriority w:val="20"/>
    <w:qFormat/>
    <w:rsid w:val="009E0448"/>
    <w:rPr>
      <w:i/>
      <w:iCs/>
    </w:rPr>
  </w:style>
  <w:style w:type="character" w:styleId="LineNumber">
    <w:name w:val="line number"/>
    <w:basedOn w:val="DefaultParagraphFont"/>
    <w:uiPriority w:val="99"/>
    <w:semiHidden/>
    <w:unhideWhenUsed/>
    <w:rsid w:val="00EB3D0F"/>
  </w:style>
  <w:style w:type="character" w:styleId="PlaceholderText">
    <w:name w:val="Placeholder Text"/>
    <w:basedOn w:val="DefaultParagraphFont"/>
    <w:uiPriority w:val="99"/>
    <w:semiHidden/>
    <w:rsid w:val="00F35F11"/>
    <w:rPr>
      <w:color w:val="808080"/>
    </w:rPr>
  </w:style>
  <w:style w:type="paragraph" w:styleId="NormalWeb">
    <w:name w:val="Normal (Web)"/>
    <w:basedOn w:val="Normal"/>
    <w:uiPriority w:val="99"/>
    <w:unhideWhenUsed/>
    <w:rsid w:val="000F07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F07D2"/>
  </w:style>
  <w:style w:type="paragraph" w:styleId="Bibliography">
    <w:name w:val="Bibliography"/>
    <w:basedOn w:val="Normal"/>
    <w:next w:val="Normal"/>
    <w:uiPriority w:val="37"/>
    <w:unhideWhenUsed/>
    <w:rsid w:val="00D21B0A"/>
    <w:pPr>
      <w:tabs>
        <w:tab w:val="left" w:pos="500"/>
      </w:tabs>
      <w:spacing w:after="240" w:line="240" w:lineRule="auto"/>
      <w:ind w:left="504" w:hanging="504"/>
    </w:pPr>
  </w:style>
  <w:style w:type="character" w:customStyle="1" w:styleId="Heading2Char">
    <w:name w:val="Heading 2 Char"/>
    <w:basedOn w:val="DefaultParagraphFont"/>
    <w:link w:val="Heading2"/>
    <w:uiPriority w:val="9"/>
    <w:rsid w:val="008C1FD0"/>
    <w:rPr>
      <w:rFonts w:eastAsiaTheme="majorEastAsia" w:cstheme="majorBidi"/>
      <w:b/>
      <w:sz w:val="24"/>
      <w:szCs w:val="26"/>
    </w:rPr>
  </w:style>
  <w:style w:type="character" w:customStyle="1" w:styleId="Heading3Char">
    <w:name w:val="Heading 3 Char"/>
    <w:basedOn w:val="DefaultParagraphFont"/>
    <w:link w:val="Heading3"/>
    <w:uiPriority w:val="9"/>
    <w:rsid w:val="008C1FD0"/>
    <w:rPr>
      <w:rFonts w:asciiTheme="majorHAnsi" w:eastAsiaTheme="majorEastAsia" w:hAnsiTheme="majorHAnsi" w:cstheme="majorBidi"/>
      <w:b/>
      <w:szCs w:val="24"/>
    </w:rPr>
  </w:style>
  <w:style w:type="character" w:styleId="UnresolvedMention">
    <w:name w:val="Unresolved Mention"/>
    <w:basedOn w:val="DefaultParagraphFont"/>
    <w:uiPriority w:val="99"/>
    <w:semiHidden/>
    <w:unhideWhenUsed/>
    <w:rsid w:val="008C1FD0"/>
    <w:rPr>
      <w:color w:val="605E5C"/>
      <w:shd w:val="clear" w:color="auto" w:fill="E1DFDD"/>
    </w:rPr>
  </w:style>
  <w:style w:type="paragraph" w:styleId="Subtitle">
    <w:name w:val="Subtitle"/>
    <w:basedOn w:val="Normal"/>
    <w:next w:val="Normal"/>
    <w:link w:val="SubtitleChar"/>
    <w:uiPriority w:val="11"/>
    <w:qFormat/>
    <w:rsid w:val="008C1FD0"/>
    <w:pPr>
      <w:numPr>
        <w:ilvl w:val="1"/>
      </w:numPr>
    </w:pPr>
    <w:rPr>
      <w:rFonts w:ascii="Times New Roman" w:eastAsiaTheme="minorEastAsia" w:hAnsi="Times New Roman" w:cs="Times New Roman (Body CS)"/>
      <w:color w:val="000000" w:themeColor="text1"/>
      <w:sz w:val="20"/>
    </w:rPr>
  </w:style>
  <w:style w:type="character" w:customStyle="1" w:styleId="SubtitleChar">
    <w:name w:val="Subtitle Char"/>
    <w:basedOn w:val="DefaultParagraphFont"/>
    <w:link w:val="Subtitle"/>
    <w:uiPriority w:val="11"/>
    <w:rsid w:val="008C1FD0"/>
    <w:rPr>
      <w:rFonts w:ascii="Times New Roman" w:eastAsiaTheme="minorEastAsia" w:hAnsi="Times New Roman" w:cs="Times New Roman (Body CS)"/>
      <w:color w:val="000000" w:themeColor="text1"/>
      <w:sz w:val="20"/>
    </w:rPr>
  </w:style>
  <w:style w:type="paragraph" w:customStyle="1" w:styleId="Compact">
    <w:name w:val="Compact"/>
    <w:basedOn w:val="BodyText"/>
    <w:qFormat/>
    <w:rsid w:val="001A4EEB"/>
    <w:pPr>
      <w:spacing w:before="36" w:after="36" w:line="240" w:lineRule="auto"/>
    </w:pPr>
    <w:rPr>
      <w:sz w:val="24"/>
      <w:szCs w:val="24"/>
    </w:rPr>
  </w:style>
  <w:style w:type="table" w:customStyle="1" w:styleId="Table">
    <w:name w:val="Table"/>
    <w:semiHidden/>
    <w:unhideWhenUsed/>
    <w:qFormat/>
    <w:rsid w:val="001A4EEB"/>
    <w:pPr>
      <w:spacing w:after="200" w:line="240" w:lineRule="auto"/>
    </w:pPr>
    <w:rPr>
      <w:sz w:val="24"/>
      <w:szCs w:val="24"/>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BodyText">
    <w:name w:val="Body Text"/>
    <w:basedOn w:val="Normal"/>
    <w:link w:val="BodyTextChar"/>
    <w:uiPriority w:val="99"/>
    <w:semiHidden/>
    <w:unhideWhenUsed/>
    <w:rsid w:val="001A4EEB"/>
    <w:pPr>
      <w:spacing w:after="120"/>
    </w:pPr>
  </w:style>
  <w:style w:type="character" w:customStyle="1" w:styleId="BodyTextChar">
    <w:name w:val="Body Text Char"/>
    <w:basedOn w:val="DefaultParagraphFont"/>
    <w:link w:val="BodyText"/>
    <w:uiPriority w:val="99"/>
    <w:semiHidden/>
    <w:rsid w:val="001A4EEB"/>
  </w:style>
  <w:style w:type="character" w:customStyle="1" w:styleId="author">
    <w:name w:val="author"/>
    <w:basedOn w:val="DefaultParagraphFont"/>
    <w:rsid w:val="00E14288"/>
  </w:style>
  <w:style w:type="character" w:customStyle="1" w:styleId="articletitle">
    <w:name w:val="articletitle"/>
    <w:basedOn w:val="DefaultParagraphFont"/>
    <w:rsid w:val="00E14288"/>
  </w:style>
  <w:style w:type="character" w:customStyle="1" w:styleId="journaltitle">
    <w:name w:val="journaltitle"/>
    <w:basedOn w:val="DefaultParagraphFont"/>
    <w:rsid w:val="00E14288"/>
  </w:style>
  <w:style w:type="character" w:customStyle="1" w:styleId="pubyear">
    <w:name w:val="pubyear"/>
    <w:basedOn w:val="DefaultParagraphFont"/>
    <w:rsid w:val="00E14288"/>
  </w:style>
  <w:style w:type="paragraph" w:customStyle="1" w:styleId="ImageCaption">
    <w:name w:val="Image Caption"/>
    <w:basedOn w:val="Caption"/>
    <w:rsid w:val="00EB3BE7"/>
    <w:pPr>
      <w:spacing w:after="120"/>
    </w:pPr>
    <w:rPr>
      <w:iCs w:val="0"/>
      <w:color w:val="auto"/>
      <w:sz w:val="24"/>
      <w:szCs w:val="24"/>
    </w:rPr>
  </w:style>
  <w:style w:type="paragraph" w:styleId="Caption">
    <w:name w:val="caption"/>
    <w:basedOn w:val="Normal"/>
    <w:next w:val="Normal"/>
    <w:uiPriority w:val="35"/>
    <w:semiHidden/>
    <w:unhideWhenUsed/>
    <w:qFormat/>
    <w:rsid w:val="00EB3BE7"/>
    <w:pPr>
      <w:spacing w:after="200" w:line="240" w:lineRule="auto"/>
    </w:pPr>
    <w:rPr>
      <w:i/>
      <w:iCs/>
      <w:color w:val="44546A" w:themeColor="text2"/>
      <w:sz w:val="18"/>
      <w:szCs w:val="18"/>
    </w:rPr>
  </w:style>
  <w:style w:type="paragraph" w:styleId="Revision">
    <w:name w:val="Revision"/>
    <w:hidden/>
    <w:uiPriority w:val="99"/>
    <w:semiHidden/>
    <w:rsid w:val="00414E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981528">
      <w:bodyDiv w:val="1"/>
      <w:marLeft w:val="0"/>
      <w:marRight w:val="0"/>
      <w:marTop w:val="0"/>
      <w:marBottom w:val="0"/>
      <w:divBdr>
        <w:top w:val="none" w:sz="0" w:space="0" w:color="auto"/>
        <w:left w:val="none" w:sz="0" w:space="0" w:color="auto"/>
        <w:bottom w:val="none" w:sz="0" w:space="0" w:color="auto"/>
        <w:right w:val="none" w:sz="0" w:space="0" w:color="auto"/>
      </w:divBdr>
      <w:divsChild>
        <w:div w:id="985472326">
          <w:marLeft w:val="0"/>
          <w:marRight w:val="0"/>
          <w:marTop w:val="166"/>
          <w:marBottom w:val="166"/>
          <w:divBdr>
            <w:top w:val="none" w:sz="0" w:space="0" w:color="auto"/>
            <w:left w:val="none" w:sz="0" w:space="0" w:color="auto"/>
            <w:bottom w:val="none" w:sz="0" w:space="0" w:color="auto"/>
            <w:right w:val="none" w:sz="0" w:space="0" w:color="auto"/>
          </w:divBdr>
          <w:divsChild>
            <w:div w:id="134613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83441">
      <w:bodyDiv w:val="1"/>
      <w:marLeft w:val="0"/>
      <w:marRight w:val="0"/>
      <w:marTop w:val="0"/>
      <w:marBottom w:val="0"/>
      <w:divBdr>
        <w:top w:val="none" w:sz="0" w:space="0" w:color="auto"/>
        <w:left w:val="none" w:sz="0" w:space="0" w:color="auto"/>
        <w:bottom w:val="none" w:sz="0" w:space="0" w:color="auto"/>
        <w:right w:val="none" w:sz="0" w:space="0" w:color="auto"/>
      </w:divBdr>
    </w:div>
    <w:div w:id="1299653682">
      <w:bodyDiv w:val="1"/>
      <w:marLeft w:val="0"/>
      <w:marRight w:val="0"/>
      <w:marTop w:val="0"/>
      <w:marBottom w:val="0"/>
      <w:divBdr>
        <w:top w:val="none" w:sz="0" w:space="0" w:color="auto"/>
        <w:left w:val="none" w:sz="0" w:space="0" w:color="auto"/>
        <w:bottom w:val="none" w:sz="0" w:space="0" w:color="auto"/>
        <w:right w:val="none" w:sz="0" w:space="0" w:color="auto"/>
      </w:divBdr>
    </w:div>
    <w:div w:id="1372729567">
      <w:bodyDiv w:val="1"/>
      <w:marLeft w:val="0"/>
      <w:marRight w:val="0"/>
      <w:marTop w:val="0"/>
      <w:marBottom w:val="0"/>
      <w:divBdr>
        <w:top w:val="none" w:sz="0" w:space="0" w:color="auto"/>
        <w:left w:val="none" w:sz="0" w:space="0" w:color="auto"/>
        <w:bottom w:val="none" w:sz="0" w:space="0" w:color="auto"/>
        <w:right w:val="none" w:sz="0" w:space="0" w:color="auto"/>
      </w:divBdr>
    </w:div>
    <w:div w:id="1451825698">
      <w:bodyDiv w:val="1"/>
      <w:marLeft w:val="0"/>
      <w:marRight w:val="0"/>
      <w:marTop w:val="0"/>
      <w:marBottom w:val="0"/>
      <w:divBdr>
        <w:top w:val="none" w:sz="0" w:space="0" w:color="auto"/>
        <w:left w:val="none" w:sz="0" w:space="0" w:color="auto"/>
        <w:bottom w:val="none" w:sz="0" w:space="0" w:color="auto"/>
        <w:right w:val="none" w:sz="0" w:space="0" w:color="auto"/>
      </w:divBdr>
    </w:div>
    <w:div w:id="1590045917">
      <w:bodyDiv w:val="1"/>
      <w:marLeft w:val="0"/>
      <w:marRight w:val="0"/>
      <w:marTop w:val="0"/>
      <w:marBottom w:val="0"/>
      <w:divBdr>
        <w:top w:val="none" w:sz="0" w:space="0" w:color="auto"/>
        <w:left w:val="none" w:sz="0" w:space="0" w:color="auto"/>
        <w:bottom w:val="none" w:sz="0" w:space="0" w:color="auto"/>
        <w:right w:val="none" w:sz="0" w:space="0" w:color="auto"/>
      </w:divBdr>
    </w:div>
    <w:div w:id="161023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DC33C-7012-44A8-8D8B-5204716AF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21</Pages>
  <Words>19600</Words>
  <Characters>113485</Characters>
  <Application>Microsoft Office Word</Application>
  <DocSecurity>0</DocSecurity>
  <Lines>1401</Lines>
  <Paragraphs>338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Centers for Disease Control and Prevention</Company>
  <LinksUpToDate>false</LinksUpToDate>
  <CharactersWithSpaces>132747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Guagliardo, Sarah (CDC/OID/NCEZID)</dc:creator>
  <cp:keywords/>
  <dc:description/>
  <cp:lastModifiedBy>Hoover, Christopher M</cp:lastModifiedBy>
  <cp:revision>9</cp:revision>
  <cp:lastPrinted>2017-12-18T18:40:00Z</cp:lastPrinted>
  <dcterms:created xsi:type="dcterms:W3CDTF">2021-08-19T18:19:00Z</dcterms:created>
  <dcterms:modified xsi:type="dcterms:W3CDTF">2021-08-19T19:48:00Z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id="I3nYiRBK"/&gt;&lt;style id="http://www.zotero.org/styles/emerging-infectious-diseases" hasBibliography="1" bibliographyStyleHasBeenSet="1"/&gt;&lt;prefs&gt;&lt;pref name="fieldType" value="Field"/&gt;&lt;/prefs&gt;&lt;/data</vt:lpwstr>
  </property>
  <property fmtid="{D5CDD505-2E9C-101B-9397-08002B2CF9AE}" pid="3" name="ZOTERO_PREF_2">
    <vt:lpwstr>&gt;</vt:lpwstr>
  </property>
  <property fmtid="{D5CDD505-2E9C-101B-9397-08002B2CF9AE}" pid="4" name="MSIP_Label_8af03ff0-41c5-4c41-b55e-fabb8fae94be_Enabled">
    <vt:lpwstr>true</vt:lpwstr>
  </property>
  <property fmtid="{D5CDD505-2E9C-101B-9397-08002B2CF9AE}" pid="5" name="MSIP_Label_8af03ff0-41c5-4c41-b55e-fabb8fae94be_SetDate">
    <vt:lpwstr>2021-07-14T17:13:53Z</vt:lpwstr>
  </property>
  <property fmtid="{D5CDD505-2E9C-101B-9397-08002B2CF9AE}" pid="6" name="MSIP_Label_8af03ff0-41c5-4c41-b55e-fabb8fae94be_Method">
    <vt:lpwstr>Privileged</vt:lpwstr>
  </property>
  <property fmtid="{D5CDD505-2E9C-101B-9397-08002B2CF9AE}" pid="7" name="MSIP_Label_8af03ff0-41c5-4c41-b55e-fabb8fae94be_Name">
    <vt:lpwstr>8af03ff0-41c5-4c41-b55e-fabb8fae94be</vt:lpwstr>
  </property>
  <property fmtid="{D5CDD505-2E9C-101B-9397-08002B2CF9AE}" pid="8" name="MSIP_Label_8af03ff0-41c5-4c41-b55e-fabb8fae94be_SiteId">
    <vt:lpwstr>9ce70869-60db-44fd-abe8-d2767077fc8f</vt:lpwstr>
  </property>
  <property fmtid="{D5CDD505-2E9C-101B-9397-08002B2CF9AE}" pid="9" name="MSIP_Label_8af03ff0-41c5-4c41-b55e-fabb8fae94be_ActionId">
    <vt:lpwstr>06498df3-4f77-4a55-b130-5710dfcb891c</vt:lpwstr>
  </property>
  <property fmtid="{D5CDD505-2E9C-101B-9397-08002B2CF9AE}" pid="10" name="MSIP_Label_8af03ff0-41c5-4c41-b55e-fabb8fae94be_ContentBits">
    <vt:lpwstr>0</vt:lpwstr>
  </property>
</Properties>
</file>