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0721C3D2" w14:textId="30377767" w:rsidR="000B3CAB" w:rsidRPr="008B3D3F" w:rsidRDefault="00B60138" w:rsidP="00D54CB3">
      <w:pPr>
        <w:rPr>
          <w:rFonts w:ascii="Times New Roman" w:eastAsia="Times New Roman" w:hAnsi="Times New Roman" w:cs="Times New Roman"/>
          <w:b/>
          <w:bCs/>
          <w:sz w:val="24"/>
          <w:szCs w:val="24"/>
          <w:shd w:val="clear" w:color="auto" w:fill="FFFFFF"/>
        </w:rPr>
      </w:pPr>
      <w:r w:rsidRPr="008B3D3F">
        <w:rPr>
          <w:rFonts w:ascii="Times New Roman" w:eastAsia="Times New Roman" w:hAnsi="Times New Roman" w:cs="Times New Roman"/>
          <w:b/>
          <w:bCs/>
          <w:sz w:val="24"/>
          <w:szCs w:val="24"/>
          <w:shd w:val="clear" w:color="auto" w:fill="FFFFFF"/>
        </w:rPr>
        <w:t xml:space="preserve">Aligning </w:t>
      </w:r>
      <w:del w:id="0" w:author="Fukunaga, Rena (CDC/DDPHSIS/CGH/DGHT)" w:date="2021-09-24T12:18:00Z">
        <w:r w:rsidRPr="008B3D3F" w:rsidDel="00032ABB">
          <w:rPr>
            <w:rFonts w:ascii="Times New Roman" w:eastAsia="Times New Roman" w:hAnsi="Times New Roman" w:cs="Times New Roman"/>
            <w:b/>
            <w:bCs/>
            <w:sz w:val="24"/>
            <w:szCs w:val="24"/>
            <w:shd w:val="clear" w:color="auto" w:fill="FFFFFF"/>
          </w:rPr>
          <w:delText>staffing and</w:delText>
        </w:r>
      </w:del>
      <w:ins w:id="1" w:author="Fukunaga, Rena (CDC/DDPHSIS/CGH/DGHT)" w:date="2021-09-24T12:18:00Z">
        <w:r w:rsidR="00032ABB">
          <w:rPr>
            <w:rFonts w:ascii="Times New Roman" w:eastAsia="Times New Roman" w:hAnsi="Times New Roman" w:cs="Times New Roman"/>
            <w:b/>
            <w:bCs/>
            <w:sz w:val="24"/>
            <w:szCs w:val="24"/>
            <w:shd w:val="clear" w:color="auto" w:fill="FFFFFF"/>
          </w:rPr>
          <w:t>staff</w:t>
        </w:r>
      </w:ins>
      <w:r w:rsidRPr="008B3D3F">
        <w:rPr>
          <w:rFonts w:ascii="Times New Roman" w:eastAsia="Times New Roman" w:hAnsi="Times New Roman" w:cs="Times New Roman"/>
          <w:b/>
          <w:bCs/>
          <w:sz w:val="24"/>
          <w:szCs w:val="24"/>
          <w:shd w:val="clear" w:color="auto" w:fill="FFFFFF"/>
        </w:rPr>
        <w:t xml:space="preserve"> </w:t>
      </w:r>
      <w:commentRangeStart w:id="2"/>
      <w:commentRangeStart w:id="3"/>
      <w:commentRangeStart w:id="4"/>
      <w:r w:rsidRPr="008B3D3F">
        <w:rPr>
          <w:rFonts w:ascii="Times New Roman" w:eastAsia="Times New Roman" w:hAnsi="Times New Roman" w:cs="Times New Roman"/>
          <w:b/>
          <w:bCs/>
          <w:sz w:val="24"/>
          <w:szCs w:val="24"/>
          <w:shd w:val="clear" w:color="auto" w:fill="FFFFFF"/>
        </w:rPr>
        <w:t xml:space="preserve">testing schedules </w:t>
      </w:r>
      <w:commentRangeEnd w:id="2"/>
      <w:ins w:id="5" w:author="Fukunaga, Rena (CDC/DDPHSIS/CGH/DGHT)" w:date="2021-09-24T12:18:00Z">
        <w:r w:rsidR="00032ABB">
          <w:rPr>
            <w:rFonts w:ascii="Times New Roman" w:eastAsia="Times New Roman" w:hAnsi="Times New Roman" w:cs="Times New Roman"/>
            <w:b/>
            <w:bCs/>
            <w:sz w:val="24"/>
            <w:szCs w:val="24"/>
            <w:shd w:val="clear" w:color="auto" w:fill="FFFFFF"/>
          </w:rPr>
          <w:t xml:space="preserve">and </w:t>
        </w:r>
      </w:ins>
      <w:ins w:id="6" w:author="Fukunaga, Rena (CDC/DDPHSIS/CGH/DGHT)" w:date="2021-09-24T12:19:00Z">
        <w:r w:rsidR="00AF71F7">
          <w:rPr>
            <w:rFonts w:ascii="Times New Roman" w:eastAsia="Times New Roman" w:hAnsi="Times New Roman" w:cs="Times New Roman"/>
            <w:b/>
            <w:bCs/>
            <w:sz w:val="24"/>
            <w:szCs w:val="24"/>
            <w:shd w:val="clear" w:color="auto" w:fill="FFFFFF"/>
          </w:rPr>
          <w:t>isolation</w:t>
        </w:r>
        <w:del w:id="7" w:author="Hoover, Christopher M" w:date="2021-09-24T12:12:00Z">
          <w:r w:rsidR="00AF71F7" w:rsidDel="00A64EDB">
            <w:rPr>
              <w:rFonts w:ascii="Times New Roman" w:eastAsia="Times New Roman" w:hAnsi="Times New Roman" w:cs="Times New Roman"/>
              <w:b/>
              <w:bCs/>
              <w:sz w:val="24"/>
              <w:szCs w:val="24"/>
              <w:shd w:val="clear" w:color="auto" w:fill="FFFFFF"/>
            </w:rPr>
            <w:delText>/quarantine</w:delText>
          </w:r>
        </w:del>
        <w:r w:rsidR="00AF71F7">
          <w:rPr>
            <w:rFonts w:ascii="Times New Roman" w:eastAsia="Times New Roman" w:hAnsi="Times New Roman" w:cs="Times New Roman"/>
            <w:b/>
            <w:bCs/>
            <w:sz w:val="24"/>
            <w:szCs w:val="24"/>
            <w:shd w:val="clear" w:color="auto" w:fill="FFFFFF"/>
          </w:rPr>
          <w:t xml:space="preserve"> </w:t>
        </w:r>
        <w:r w:rsidR="00DF27B9">
          <w:rPr>
            <w:rFonts w:ascii="Times New Roman" w:eastAsia="Times New Roman" w:hAnsi="Times New Roman" w:cs="Times New Roman"/>
            <w:b/>
            <w:bCs/>
            <w:sz w:val="24"/>
            <w:szCs w:val="24"/>
            <w:shd w:val="clear" w:color="auto" w:fill="FFFFFF"/>
          </w:rPr>
          <w:t xml:space="preserve">strategies </w:t>
        </w:r>
      </w:ins>
      <w:r w:rsidR="00FB55C1">
        <w:rPr>
          <w:rStyle w:val="CommentReference"/>
          <w:rFonts w:ascii="Times New Roman" w:hAnsi="Times New Roman" w:cs="Times New Roman"/>
        </w:rPr>
        <w:commentReference w:id="2"/>
      </w:r>
      <w:commentRangeEnd w:id="3"/>
      <w:r w:rsidR="0021761F">
        <w:rPr>
          <w:rStyle w:val="CommentReference"/>
          <w:rFonts w:ascii="Times New Roman" w:hAnsi="Times New Roman" w:cs="Times New Roman"/>
        </w:rPr>
        <w:commentReference w:id="3"/>
      </w:r>
      <w:commentRangeEnd w:id="4"/>
      <w:r w:rsidR="00DF27B9">
        <w:rPr>
          <w:rStyle w:val="CommentReference"/>
          <w:rFonts w:ascii="Times New Roman" w:hAnsi="Times New Roman" w:cs="Times New Roman"/>
        </w:rPr>
        <w:commentReference w:id="4"/>
      </w:r>
      <w:r w:rsidRPr="008B3D3F">
        <w:rPr>
          <w:rFonts w:ascii="Times New Roman" w:eastAsia="Times New Roman" w:hAnsi="Times New Roman" w:cs="Times New Roman"/>
          <w:b/>
          <w:bCs/>
          <w:sz w:val="24"/>
          <w:szCs w:val="24"/>
          <w:shd w:val="clear" w:color="auto" w:fill="FFFFFF"/>
        </w:rPr>
        <w:t xml:space="preserve">reduces the risk of COVID-19 </w:t>
      </w:r>
      <w:r w:rsidR="00BA0E14">
        <w:rPr>
          <w:rFonts w:ascii="Times New Roman" w:eastAsia="Times New Roman" w:hAnsi="Times New Roman" w:cs="Times New Roman"/>
          <w:b/>
          <w:bCs/>
          <w:sz w:val="24"/>
          <w:szCs w:val="24"/>
          <w:shd w:val="clear" w:color="auto" w:fill="FFFFFF"/>
        </w:rPr>
        <w:t>outbreaks in</w:t>
      </w:r>
      <w:r w:rsidRPr="008B3D3F">
        <w:rPr>
          <w:rFonts w:ascii="Times New Roman" w:eastAsia="Times New Roman" w:hAnsi="Times New Roman" w:cs="Times New Roman"/>
          <w:b/>
          <w:bCs/>
          <w:sz w:val="24"/>
          <w:szCs w:val="24"/>
          <w:shd w:val="clear" w:color="auto" w:fill="FFFFFF"/>
        </w:rPr>
        <w:t xml:space="preserve"> carceral </w:t>
      </w:r>
      <w:r w:rsidR="00BA0E14">
        <w:rPr>
          <w:rFonts w:ascii="Times New Roman" w:eastAsia="Times New Roman" w:hAnsi="Times New Roman" w:cs="Times New Roman"/>
          <w:b/>
          <w:bCs/>
          <w:sz w:val="24"/>
          <w:szCs w:val="24"/>
          <w:shd w:val="clear" w:color="auto" w:fill="FFFFFF"/>
        </w:rPr>
        <w:t xml:space="preserve">and other congregate </w:t>
      </w:r>
      <w:r w:rsidRPr="008B3D3F">
        <w:rPr>
          <w:rFonts w:ascii="Times New Roman" w:eastAsia="Times New Roman" w:hAnsi="Times New Roman" w:cs="Times New Roman"/>
          <w:b/>
          <w:bCs/>
          <w:sz w:val="24"/>
          <w:szCs w:val="24"/>
          <w:shd w:val="clear" w:color="auto" w:fill="FFFFFF"/>
        </w:rPr>
        <w:t>setting</w:t>
      </w:r>
      <w:r w:rsidR="00656EF4">
        <w:rPr>
          <w:rFonts w:ascii="Times New Roman" w:eastAsia="Times New Roman" w:hAnsi="Times New Roman" w:cs="Times New Roman"/>
          <w:b/>
          <w:bCs/>
          <w:sz w:val="24"/>
          <w:szCs w:val="24"/>
          <w:shd w:val="clear" w:color="auto" w:fill="FFFFFF"/>
        </w:rPr>
        <w:t>s</w:t>
      </w:r>
      <w:r w:rsidR="00BA0E14">
        <w:rPr>
          <w:rFonts w:ascii="Times New Roman" w:eastAsia="Times New Roman" w:hAnsi="Times New Roman" w:cs="Times New Roman"/>
          <w:b/>
          <w:bCs/>
          <w:sz w:val="24"/>
          <w:szCs w:val="24"/>
          <w:shd w:val="clear" w:color="auto" w:fill="FFFFFF"/>
        </w:rPr>
        <w:t>: A simulation study</w:t>
      </w:r>
    </w:p>
    <w:p w14:paraId="3C2710F1" w14:textId="3799245C"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13C515CA"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commentRangeStart w:id="8"/>
      <w:commentRangeStart w:id="9"/>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w:t>
      </w:r>
      <w:del w:id="10" w:author="Fukunaga, Rena (CDC/DDPHSIS/CGH/DGHT)" w:date="2021-09-24T12:20:00Z">
        <w:r w:rsidDel="00DA039E">
          <w:rPr>
            <w:rFonts w:ascii="Times New Roman" w:eastAsia="Times New Roman" w:hAnsi="Times New Roman" w:cs="Times New Roman"/>
            <w:i/>
            <w:color w:val="000000"/>
            <w:sz w:val="24"/>
            <w:szCs w:val="24"/>
            <w:shd w:val="clear" w:color="auto" w:fill="FFFFFF"/>
          </w:rPr>
          <w:delText>,</w:delText>
        </w:r>
      </w:del>
      <w:r>
        <w:rPr>
          <w:rFonts w:ascii="Times New Roman" w:eastAsia="Times New Roman" w:hAnsi="Times New Roman" w:cs="Times New Roman"/>
          <w:i/>
          <w:color w:val="000000"/>
          <w:sz w:val="24"/>
          <w:szCs w:val="24"/>
          <w:shd w:val="clear" w:color="auto" w:fill="FFFFFF"/>
        </w:rPr>
        <w:t xml:space="preserve"> </w:t>
      </w:r>
      <w:commentRangeStart w:id="11"/>
      <w:commentRangeStart w:id="12"/>
      <w:del w:id="13" w:author="Fukunaga, Rena (CDC/DDPHSIS/CGH/DGHT)" w:date="2021-09-24T12:19:00Z">
        <w:r w:rsidDel="00DF27B9">
          <w:rPr>
            <w:rFonts w:ascii="Times New Roman" w:eastAsia="Times New Roman" w:hAnsi="Times New Roman" w:cs="Times New Roman"/>
            <w:i/>
            <w:color w:val="000000"/>
            <w:sz w:val="24"/>
            <w:szCs w:val="24"/>
            <w:shd w:val="clear" w:color="auto" w:fill="FFFFFF"/>
          </w:rPr>
          <w:delText>San Francisco</w:delText>
        </w:r>
        <w:commentRangeEnd w:id="11"/>
        <w:r w:rsidR="00823C0C" w:rsidDel="00DF27B9">
          <w:rPr>
            <w:rStyle w:val="CommentReference"/>
            <w:rFonts w:ascii="Times New Roman" w:hAnsi="Times New Roman" w:cs="Times New Roman"/>
          </w:rPr>
          <w:commentReference w:id="11"/>
        </w:r>
      </w:del>
      <w:commentRangeEnd w:id="12"/>
      <w:r w:rsidR="00DF27B9">
        <w:rPr>
          <w:rStyle w:val="CommentReference"/>
          <w:rFonts w:ascii="Times New Roman" w:hAnsi="Times New Roman" w:cs="Times New Roman"/>
        </w:rPr>
        <w:commentReference w:id="12"/>
      </w:r>
      <w:r>
        <w:rPr>
          <w:rFonts w:ascii="Times New Roman" w:eastAsia="Times New Roman" w:hAnsi="Times New Roman" w:cs="Times New Roman"/>
          <w:i/>
          <w:color w:val="000000"/>
          <w:sz w:val="24"/>
          <w:szCs w:val="24"/>
          <w:shd w:val="clear" w:color="auto" w:fill="FFFFFF"/>
        </w:rPr>
        <w:t xml:space="preserve">, San Francisco, California </w:t>
      </w:r>
      <w:r>
        <w:rPr>
          <w:rFonts w:ascii="Times New Roman" w:eastAsia="Times New Roman" w:hAnsi="Times New Roman" w:cs="Times New Roman"/>
          <w:iCs/>
          <w:color w:val="000000"/>
          <w:sz w:val="24"/>
          <w:szCs w:val="24"/>
          <w:shd w:val="clear" w:color="auto" w:fill="FFFFFF"/>
        </w:rPr>
        <w:t>(CM Hoover, S Blumberg)</w:t>
      </w:r>
    </w:p>
    <w:p w14:paraId="44328320" w14:textId="60DD4348" w:rsidR="003B644F" w:rsidRPr="003B644F"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0914AEA6" w14:textId="5886A521" w:rsidR="003B644F" w:rsidRDefault="003B644F" w:rsidP="003B644F">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w:t>
      </w:r>
      <w:del w:id="14" w:author="Fukunaga, Rena (CDC/DDPHSIS/CGH/DGHT)" w:date="2021-09-24T12:20:00Z">
        <w:r w:rsidDel="00DA039E">
          <w:rPr>
            <w:rFonts w:ascii="Times New Roman" w:eastAsia="Times New Roman" w:hAnsi="Times New Roman" w:cs="Times New Roman"/>
            <w:i/>
            <w:color w:val="000000"/>
            <w:sz w:val="24"/>
            <w:szCs w:val="24"/>
            <w:shd w:val="clear" w:color="auto" w:fill="FFFFFF"/>
          </w:rPr>
          <w:delText xml:space="preserve">, </w:delText>
        </w:r>
        <w:commentRangeStart w:id="15"/>
        <w:commentRangeStart w:id="16"/>
        <w:r w:rsidDel="00DA039E">
          <w:rPr>
            <w:rFonts w:ascii="Times New Roman" w:eastAsia="Times New Roman" w:hAnsi="Times New Roman" w:cs="Times New Roman"/>
            <w:i/>
            <w:color w:val="000000"/>
            <w:sz w:val="24"/>
            <w:szCs w:val="24"/>
            <w:shd w:val="clear" w:color="auto" w:fill="FFFFFF"/>
          </w:rPr>
          <w:delText>San Francisco</w:delText>
        </w:r>
        <w:commentRangeEnd w:id="15"/>
        <w:r w:rsidR="0003179C" w:rsidDel="00DA039E">
          <w:rPr>
            <w:rStyle w:val="CommentReference"/>
            <w:rFonts w:ascii="Times New Roman" w:hAnsi="Times New Roman" w:cs="Times New Roman"/>
          </w:rPr>
          <w:commentReference w:id="15"/>
        </w:r>
      </w:del>
      <w:commentRangeEnd w:id="16"/>
      <w:r w:rsidR="00DA039E">
        <w:rPr>
          <w:rStyle w:val="CommentReference"/>
          <w:rFonts w:ascii="Times New Roman" w:hAnsi="Times New Roman" w:cs="Times New Roman"/>
        </w:rPr>
        <w:commentReference w:id="16"/>
      </w:r>
      <w:r>
        <w:rPr>
          <w:rFonts w:ascii="Times New Roman" w:eastAsia="Times New Roman" w:hAnsi="Times New Roman" w:cs="Times New Roman"/>
          <w:i/>
          <w:color w:val="000000"/>
          <w:sz w:val="24"/>
          <w:szCs w:val="24"/>
          <w:shd w:val="clear" w:color="auto" w:fill="FFFFFF"/>
        </w:rPr>
        <w:t xml:space="preserve">, San Francisco, California </w:t>
      </w:r>
      <w:r>
        <w:rPr>
          <w:rFonts w:ascii="Times New Roman" w:eastAsia="Times New Roman" w:hAnsi="Times New Roman" w:cs="Times New Roman"/>
          <w:iCs/>
          <w:color w:val="000000"/>
          <w:sz w:val="24"/>
          <w:szCs w:val="24"/>
          <w:shd w:val="clear" w:color="auto" w:fill="FFFFFF"/>
        </w:rPr>
        <w:t>(S Blumberg)</w:t>
      </w:r>
      <w:commentRangeEnd w:id="8"/>
      <w:r w:rsidR="00586C0A">
        <w:rPr>
          <w:rStyle w:val="CommentReference"/>
          <w:rFonts w:ascii="Times New Roman" w:hAnsi="Times New Roman" w:cs="Times New Roman"/>
        </w:rPr>
        <w:commentReference w:id="8"/>
      </w:r>
      <w:commentRangeEnd w:id="9"/>
      <w:r w:rsidR="00DA039E">
        <w:rPr>
          <w:rStyle w:val="CommentReference"/>
          <w:rFonts w:ascii="Times New Roman" w:hAnsi="Times New Roman" w:cs="Times New Roman"/>
        </w:rPr>
        <w:commentReference w:id="9"/>
      </w:r>
    </w:p>
    <w:p w14:paraId="5F6B5241" w14:textId="77777777" w:rsidR="003B644F" w:rsidRDefault="003B644F"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16BF1F44"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(615) 476-5362</w:t>
      </w:r>
    </w:p>
    <w:p w14:paraId="57F7C9E0" w14:textId="4176362A"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r w:rsidR="00892CD6" w:rsidRPr="00892CD6">
        <w:rPr>
          <w:rFonts w:ascii="Times New Roman" w:hAnsi="Times New Roman" w:cs="Times New Roman"/>
          <w:sz w:val="24"/>
          <w:szCs w:val="24"/>
        </w:rPr>
        <w:t>Christopher.Hoover@ucsf.edu</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500F56C4"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Aligning</w:t>
      </w:r>
      <w:r w:rsidR="003B644F">
        <w:rPr>
          <w:rFonts w:ascii="Times New Roman" w:eastAsia="Times New Roman" w:hAnsi="Times New Roman" w:cs="Times New Roman"/>
          <w:color w:val="000000"/>
          <w:sz w:val="24"/>
          <w:szCs w:val="24"/>
          <w:shd w:val="clear" w:color="auto" w:fill="FFFFFF"/>
        </w:rPr>
        <w:t xml:space="preserve"> </w:t>
      </w:r>
      <w:r w:rsidR="00460658">
        <w:rPr>
          <w:rFonts w:ascii="Times New Roman" w:eastAsia="Times New Roman" w:hAnsi="Times New Roman" w:cs="Times New Roman"/>
          <w:color w:val="000000"/>
          <w:sz w:val="24"/>
          <w:szCs w:val="24"/>
          <w:shd w:val="clear" w:color="auto" w:fill="FFFFFF"/>
        </w:rPr>
        <w:t xml:space="preserve">routine testing with </w:t>
      </w:r>
      <w:r w:rsidR="003B644F">
        <w:rPr>
          <w:rFonts w:ascii="Times New Roman" w:eastAsia="Times New Roman" w:hAnsi="Times New Roman" w:cs="Times New Roman"/>
          <w:color w:val="000000"/>
          <w:sz w:val="24"/>
          <w:szCs w:val="24"/>
          <w:shd w:val="clear" w:color="auto" w:fill="FFFFFF"/>
        </w:rPr>
        <w:t>work</w:t>
      </w:r>
      <w:r w:rsidR="00460658">
        <w:rPr>
          <w:rFonts w:ascii="Times New Roman" w:eastAsia="Times New Roman" w:hAnsi="Times New Roman" w:cs="Times New Roman"/>
          <w:color w:val="000000"/>
          <w:sz w:val="24"/>
          <w:szCs w:val="24"/>
          <w:shd w:val="clear" w:color="auto" w:fill="FFFFFF"/>
        </w:rPr>
        <w:t xml:space="preserve"> schedules among staff </w:t>
      </w:r>
      <w:r w:rsidR="008A53AE">
        <w:rPr>
          <w:rFonts w:ascii="Times New Roman" w:eastAsia="Times New Roman" w:hAnsi="Times New Roman" w:cs="Times New Roman"/>
          <w:color w:val="000000"/>
          <w:sz w:val="24"/>
          <w:szCs w:val="24"/>
          <w:shd w:val="clear" w:color="auto" w:fill="FFFFFF"/>
        </w:rPr>
        <w:t xml:space="preserve">in carceral facilities and other congregate settings can </w:t>
      </w:r>
      <w:r w:rsidR="00460658">
        <w:rPr>
          <w:rFonts w:ascii="Times New Roman" w:eastAsia="Times New Roman" w:hAnsi="Times New Roman" w:cs="Times New Roman"/>
          <w:color w:val="000000"/>
          <w:sz w:val="24"/>
          <w:szCs w:val="24"/>
          <w:shd w:val="clear" w:color="auto" w:fill="FFFFFF"/>
        </w:rPr>
        <w:t xml:space="preserve">enhance the early detection </w:t>
      </w:r>
      <w:ins w:id="17" w:author="Hoover, Christopher M" w:date="2021-09-24T12:14:00Z">
        <w:r w:rsidR="00A64EDB">
          <w:rPr>
            <w:rFonts w:ascii="Times New Roman" w:eastAsia="Times New Roman" w:hAnsi="Times New Roman" w:cs="Times New Roman"/>
            <w:color w:val="000000"/>
            <w:sz w:val="24"/>
            <w:szCs w:val="24"/>
            <w:shd w:val="clear" w:color="auto" w:fill="FFFFFF"/>
          </w:rPr>
          <w:t xml:space="preserve">and </w:t>
        </w:r>
        <w:proofErr w:type="spellStart"/>
        <w:r w:rsidR="00A64EDB">
          <w:rPr>
            <w:rFonts w:ascii="Times New Roman" w:eastAsia="Times New Roman" w:hAnsi="Times New Roman" w:cs="Times New Roman"/>
            <w:color w:val="000000"/>
            <w:sz w:val="24"/>
            <w:szCs w:val="24"/>
            <w:shd w:val="clear" w:color="auto" w:fill="FFFFFF"/>
          </w:rPr>
          <w:t xml:space="preserve">isolation </w:t>
        </w:r>
      </w:ins>
      <w:proofErr w:type="spellEnd"/>
      <w:r w:rsidR="00460658">
        <w:rPr>
          <w:rFonts w:ascii="Times New Roman" w:eastAsia="Times New Roman" w:hAnsi="Times New Roman" w:cs="Times New Roman"/>
          <w:color w:val="000000"/>
          <w:sz w:val="24"/>
          <w:szCs w:val="24"/>
          <w:shd w:val="clear" w:color="auto" w:fill="FFFFFF"/>
        </w:rPr>
        <w:t xml:space="preserve">of COVID-19 cases, limiting </w:t>
      </w:r>
      <w:r w:rsidR="008A53AE">
        <w:rPr>
          <w:rFonts w:ascii="Times New Roman" w:eastAsia="Times New Roman" w:hAnsi="Times New Roman" w:cs="Times New Roman"/>
          <w:color w:val="000000"/>
          <w:sz w:val="24"/>
          <w:szCs w:val="24"/>
          <w:shd w:val="clear" w:color="auto" w:fill="FFFFFF"/>
        </w:rPr>
        <w:t xml:space="preserve">the potential for staff to </w:t>
      </w:r>
      <w:ins w:id="18" w:author="Hoover, Christopher M" w:date="2021-09-24T12:14:00Z">
        <w:r w:rsidR="00A64EDB">
          <w:rPr>
            <w:rFonts w:ascii="Times New Roman" w:eastAsia="Times New Roman" w:hAnsi="Times New Roman" w:cs="Times New Roman"/>
            <w:color w:val="000000"/>
            <w:sz w:val="24"/>
            <w:szCs w:val="24"/>
            <w:shd w:val="clear" w:color="auto" w:fill="FFFFFF"/>
          </w:rPr>
          <w:t xml:space="preserve">inadvertently </w:t>
        </w:r>
      </w:ins>
      <w:r w:rsidR="008A53AE">
        <w:rPr>
          <w:rFonts w:ascii="Times New Roman" w:eastAsia="Times New Roman" w:hAnsi="Times New Roman" w:cs="Times New Roman"/>
          <w:color w:val="000000"/>
          <w:sz w:val="24"/>
          <w:szCs w:val="24"/>
          <w:shd w:val="clear" w:color="auto" w:fill="FFFFFF"/>
        </w:rPr>
        <w:t xml:space="preserve">trigger outbreaks </w:t>
      </w:r>
      <w:r w:rsidR="00460658">
        <w:rPr>
          <w:rFonts w:ascii="Times New Roman" w:eastAsia="Times New Roman" w:hAnsi="Times New Roman" w:cs="Times New Roman"/>
          <w:color w:val="000000"/>
          <w:sz w:val="24"/>
          <w:szCs w:val="24"/>
          <w:shd w:val="clear" w:color="auto" w:fill="FFFFFF"/>
        </w:rPr>
        <w:t>in high-risk settings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4EAA90F2"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Keywords:</w:t>
      </w:r>
      <w:r w:rsidR="00EE1D54" w:rsidRPr="00EE1D54">
        <w:t xml:space="preserve"> </w:t>
      </w:r>
      <w:r w:rsidR="00EE1D54" w:rsidRPr="00D03F0C">
        <w:rPr>
          <w:rFonts w:ascii="Times New Roman" w:eastAsia="Times New Roman" w:hAnsi="Times New Roman" w:cs="Times New Roman"/>
          <w:bCs/>
          <w:color w:val="000000"/>
          <w:sz w:val="24"/>
          <w:szCs w:val="24"/>
          <w:shd w:val="clear" w:color="auto" w:fill="FFFFFF"/>
        </w:rPr>
        <w:t>SARS-CoV-2,</w:t>
      </w:r>
      <w:r w:rsidRPr="00C330CF">
        <w:rPr>
          <w:rFonts w:ascii="Times New Roman" w:eastAsia="Times New Roman" w:hAnsi="Times New Roman" w:cs="Times New Roman"/>
          <w:b/>
          <w:color w:val="000000"/>
          <w:sz w:val="24"/>
          <w:szCs w:val="24"/>
          <w:shd w:val="clear" w:color="auto" w:fill="FFFFFF"/>
        </w:rPr>
        <w:t xml:space="preserve">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233643C7" w:rsidR="00C93F3D" w:rsidRPr="003E5048" w:rsidRDefault="0EF31F7B" w:rsidP="6A8088BF">
      <w:pPr>
        <w:spacing w:line="480" w:lineRule="auto"/>
        <w:rPr>
          <w:rFonts w:ascii="Times New Roman" w:hAnsi="Times New Roman" w:cs="Times New Roman"/>
          <w:sz w:val="24"/>
          <w:szCs w:val="24"/>
        </w:rPr>
      </w:pPr>
      <w:r w:rsidRPr="6A8088BF">
        <w:rPr>
          <w:rFonts w:ascii="Times New Roman" w:hAnsi="Times New Roman" w:cs="Times New Roman"/>
          <w:b/>
          <w:bCs/>
          <w:sz w:val="24"/>
          <w:szCs w:val="24"/>
        </w:rPr>
        <w:lastRenderedPageBreak/>
        <w:t>Abstract</w:t>
      </w:r>
      <w:r w:rsidR="5AE48482" w:rsidRPr="6A8088BF">
        <w:rPr>
          <w:rFonts w:ascii="Times New Roman" w:hAnsi="Times New Roman" w:cs="Times New Roman"/>
          <w:b/>
          <w:bCs/>
          <w:sz w:val="24"/>
          <w:szCs w:val="24"/>
        </w:rPr>
        <w:t>:</w:t>
      </w:r>
      <w:r w:rsidRPr="6A8088BF">
        <w:rPr>
          <w:rFonts w:ascii="Times New Roman" w:hAnsi="Times New Roman" w:cs="Times New Roman"/>
          <w:b/>
          <w:bCs/>
          <w:sz w:val="24"/>
          <w:szCs w:val="24"/>
        </w:rPr>
        <w:t xml:space="preserve"> </w:t>
      </w:r>
      <w:r w:rsidR="1187E322" w:rsidRPr="6A8088BF">
        <w:rPr>
          <w:rFonts w:ascii="Times New Roman" w:hAnsi="Times New Roman" w:cs="Times New Roman"/>
          <w:sz w:val="24"/>
          <w:szCs w:val="24"/>
        </w:rPr>
        <w:t xml:space="preserve">COVID-19 outbreaks </w:t>
      </w:r>
      <w:r w:rsidR="7099A6E7" w:rsidRPr="6A8088BF">
        <w:rPr>
          <w:rFonts w:ascii="Times New Roman" w:hAnsi="Times New Roman" w:cs="Times New Roman"/>
          <w:sz w:val="24"/>
          <w:szCs w:val="24"/>
        </w:rPr>
        <w:t xml:space="preserve">in congregate settings remain a serious threat to the health of </w:t>
      </w:r>
      <w:r w:rsidR="629F0DBB" w:rsidRPr="6A8088BF">
        <w:rPr>
          <w:rFonts w:ascii="Times New Roman" w:hAnsi="Times New Roman" w:cs="Times New Roman"/>
          <w:sz w:val="24"/>
          <w:szCs w:val="24"/>
        </w:rPr>
        <w:t xml:space="preserve">disproportionately affected </w:t>
      </w:r>
      <w:r w:rsidR="7099A6E7" w:rsidRPr="6A8088BF">
        <w:rPr>
          <w:rFonts w:ascii="Times New Roman" w:hAnsi="Times New Roman" w:cs="Times New Roman"/>
          <w:sz w:val="24"/>
          <w:szCs w:val="24"/>
        </w:rPr>
        <w:t>populations such as people experiencing incarceration</w:t>
      </w:r>
      <w:ins w:id="19" w:author="Hoover, Christopher M" w:date="2021-09-24T12:15:00Z">
        <w:r w:rsidR="00A64EDB">
          <w:rPr>
            <w:rFonts w:ascii="Times New Roman" w:hAnsi="Times New Roman" w:cs="Times New Roman"/>
            <w:sz w:val="24"/>
            <w:szCs w:val="24"/>
          </w:rPr>
          <w:t xml:space="preserve"> or</w:t>
        </w:r>
      </w:ins>
      <w:del w:id="20" w:author="Hoover, Christopher M" w:date="2021-09-24T12:15:00Z">
        <w:r w:rsidR="7099A6E7" w:rsidRPr="6A8088BF" w:rsidDel="00A64EDB">
          <w:rPr>
            <w:rFonts w:ascii="Times New Roman" w:hAnsi="Times New Roman" w:cs="Times New Roman"/>
            <w:sz w:val="24"/>
            <w:szCs w:val="24"/>
          </w:rPr>
          <w:delText>,</w:delText>
        </w:r>
      </w:del>
      <w:r w:rsidR="7099A6E7" w:rsidRPr="6A8088BF">
        <w:rPr>
          <w:rFonts w:ascii="Times New Roman" w:hAnsi="Times New Roman" w:cs="Times New Roman"/>
          <w:sz w:val="24"/>
          <w:szCs w:val="24"/>
        </w:rPr>
        <w:t xml:space="preserve"> </w:t>
      </w:r>
      <w:commentRangeStart w:id="21"/>
      <w:commentRangeStart w:id="22"/>
      <w:del w:id="23" w:author="Fukunaga, Rena (CDC/DDPHSIS/CGH/DGHT)" w:date="2021-09-24T12:24:00Z">
        <w:r w:rsidR="5245ED90" w:rsidRPr="6A8088BF" w:rsidDel="009D2D4B">
          <w:rPr>
            <w:rFonts w:ascii="Times New Roman" w:hAnsi="Times New Roman" w:cs="Times New Roman"/>
            <w:sz w:val="24"/>
            <w:szCs w:val="24"/>
          </w:rPr>
          <w:delText>those experiencing</w:delText>
        </w:r>
      </w:del>
      <w:ins w:id="24" w:author="Hoover, Christopher M" w:date="2021-09-24T12:15:00Z">
        <w:r w:rsidR="00A64EDB">
          <w:rPr>
            <w:rFonts w:ascii="Times New Roman" w:hAnsi="Times New Roman" w:cs="Times New Roman"/>
            <w:sz w:val="24"/>
            <w:szCs w:val="24"/>
          </w:rPr>
          <w:t>h</w:t>
        </w:r>
      </w:ins>
      <w:del w:id="25" w:author="Hoover, Christopher M" w:date="2021-09-24T12:15:00Z">
        <w:r w:rsidR="5245ED90" w:rsidRPr="6A8088BF" w:rsidDel="00A64EDB">
          <w:rPr>
            <w:rFonts w:ascii="Times New Roman" w:hAnsi="Times New Roman" w:cs="Times New Roman"/>
            <w:sz w:val="24"/>
            <w:szCs w:val="24"/>
          </w:rPr>
          <w:delText xml:space="preserve"> </w:delText>
        </w:r>
        <w:commentRangeEnd w:id="21"/>
        <w:r w:rsidR="006135D2" w:rsidDel="00A64EDB">
          <w:rPr>
            <w:rStyle w:val="CommentReference"/>
            <w:rFonts w:ascii="Times New Roman" w:hAnsi="Times New Roman" w:cs="Times New Roman"/>
          </w:rPr>
          <w:commentReference w:id="21"/>
        </w:r>
        <w:commentRangeEnd w:id="22"/>
        <w:r w:rsidR="009D2D4B" w:rsidDel="00A64EDB">
          <w:rPr>
            <w:rStyle w:val="CommentReference"/>
            <w:rFonts w:ascii="Times New Roman" w:hAnsi="Times New Roman" w:cs="Times New Roman"/>
          </w:rPr>
          <w:commentReference w:id="22"/>
        </w:r>
        <w:r w:rsidR="5245ED90" w:rsidRPr="6A8088BF" w:rsidDel="00A64EDB">
          <w:rPr>
            <w:rFonts w:ascii="Times New Roman" w:hAnsi="Times New Roman" w:cs="Times New Roman"/>
            <w:sz w:val="24"/>
            <w:szCs w:val="24"/>
          </w:rPr>
          <w:delText>h</w:delText>
        </w:r>
      </w:del>
      <w:r w:rsidR="5245ED90" w:rsidRPr="6A8088BF">
        <w:rPr>
          <w:rFonts w:ascii="Times New Roman" w:hAnsi="Times New Roman" w:cs="Times New Roman"/>
          <w:sz w:val="24"/>
          <w:szCs w:val="24"/>
        </w:rPr>
        <w:t xml:space="preserve">omelessness, </w:t>
      </w:r>
      <w:r w:rsidR="36F5F280" w:rsidRPr="6A8088BF">
        <w:rPr>
          <w:rFonts w:ascii="Times New Roman" w:hAnsi="Times New Roman" w:cs="Times New Roman"/>
          <w:sz w:val="24"/>
          <w:szCs w:val="24"/>
        </w:rPr>
        <w:t>the elderly</w:t>
      </w:r>
      <w:r w:rsidR="73A4705F" w:rsidRPr="6A8088BF">
        <w:rPr>
          <w:rFonts w:ascii="Times New Roman" w:hAnsi="Times New Roman" w:cs="Times New Roman"/>
          <w:sz w:val="24"/>
          <w:szCs w:val="24"/>
        </w:rPr>
        <w:t>,</w:t>
      </w:r>
      <w:r w:rsidR="629F0DBB" w:rsidRPr="6A8088BF">
        <w:rPr>
          <w:rFonts w:ascii="Times New Roman" w:hAnsi="Times New Roman" w:cs="Times New Roman"/>
          <w:sz w:val="24"/>
          <w:szCs w:val="24"/>
        </w:rPr>
        <w:t xml:space="preserve"> and essential workers</w:t>
      </w:r>
      <w:r w:rsidR="36F5F280" w:rsidRPr="6A8088BF">
        <w:rPr>
          <w:rFonts w:ascii="Times New Roman" w:hAnsi="Times New Roman" w:cs="Times New Roman"/>
          <w:sz w:val="24"/>
          <w:szCs w:val="24"/>
        </w:rPr>
        <w:t xml:space="preserve">. </w:t>
      </w:r>
      <w:r w:rsidR="70111F4E" w:rsidRPr="6A8088BF">
        <w:rPr>
          <w:rFonts w:ascii="Times New Roman" w:hAnsi="Times New Roman" w:cs="Times New Roman"/>
          <w:sz w:val="24"/>
          <w:szCs w:val="24"/>
        </w:rPr>
        <w:t xml:space="preserve">Using the California </w:t>
      </w:r>
      <w:r w:rsidR="5245ED90" w:rsidRPr="6A8088BF">
        <w:rPr>
          <w:rFonts w:ascii="Times New Roman" w:hAnsi="Times New Roman" w:cs="Times New Roman"/>
          <w:sz w:val="24"/>
          <w:szCs w:val="24"/>
        </w:rPr>
        <w:t xml:space="preserve">State </w:t>
      </w:r>
      <w:r w:rsidR="70111F4E" w:rsidRPr="6A8088BF">
        <w:rPr>
          <w:rFonts w:ascii="Times New Roman" w:hAnsi="Times New Roman" w:cs="Times New Roman"/>
          <w:sz w:val="24"/>
          <w:szCs w:val="24"/>
        </w:rPr>
        <w:t xml:space="preserve">Prison System as a case example, </w:t>
      </w:r>
      <w:del w:id="26" w:author="Hoover, Christopher M" w:date="2021-09-24T12:15:00Z">
        <w:r w:rsidR="70111F4E" w:rsidRPr="6A8088BF" w:rsidDel="00A64EDB">
          <w:rPr>
            <w:rFonts w:ascii="Times New Roman" w:eastAsiaTheme="minorEastAsia" w:hAnsi="Times New Roman" w:cs="Times New Roman"/>
            <w:sz w:val="24"/>
            <w:szCs w:val="24"/>
          </w:rPr>
          <w:delText xml:space="preserve">we </w:delText>
        </w:r>
        <w:r w:rsidR="195ED7F2" w:rsidRPr="6A8088BF" w:rsidDel="00A64EDB">
          <w:rPr>
            <w:rFonts w:ascii="Times New Roman" w:eastAsiaTheme="minorEastAsia" w:hAnsi="Times New Roman" w:cs="Times New Roman"/>
            <w:sz w:val="24"/>
            <w:szCs w:val="24"/>
          </w:rPr>
          <w:delText>devel</w:delText>
        </w:r>
        <w:r w:rsidR="5245ED90" w:rsidRPr="6A8088BF" w:rsidDel="00A64EDB">
          <w:rPr>
            <w:rFonts w:ascii="Times New Roman" w:eastAsiaTheme="minorEastAsia" w:hAnsi="Times New Roman" w:cs="Times New Roman"/>
            <w:sz w:val="24"/>
            <w:szCs w:val="24"/>
          </w:rPr>
          <w:delText>o</w:delText>
        </w:r>
        <w:r w:rsidR="195ED7F2" w:rsidRPr="6A8088BF" w:rsidDel="00A64EDB">
          <w:rPr>
            <w:rFonts w:ascii="Times New Roman" w:eastAsiaTheme="minorEastAsia" w:hAnsi="Times New Roman" w:cs="Times New Roman"/>
            <w:sz w:val="24"/>
            <w:szCs w:val="24"/>
          </w:rPr>
          <w:delText>p</w:delText>
        </w:r>
        <w:r w:rsidR="5245ED90" w:rsidRPr="6A8088BF" w:rsidDel="00A64EDB">
          <w:rPr>
            <w:rFonts w:ascii="Times New Roman" w:eastAsiaTheme="minorEastAsia" w:hAnsi="Times New Roman" w:cs="Times New Roman"/>
            <w:sz w:val="24"/>
            <w:szCs w:val="24"/>
          </w:rPr>
          <w:delText>ed</w:delText>
        </w:r>
        <w:r w:rsidR="195ED7F2" w:rsidRPr="6A8088BF" w:rsidDel="00A64EDB">
          <w:rPr>
            <w:rFonts w:ascii="Times New Roman" w:eastAsiaTheme="minorEastAsia" w:hAnsi="Times New Roman" w:cs="Times New Roman"/>
            <w:sz w:val="24"/>
            <w:szCs w:val="24"/>
          </w:rPr>
          <w:delText xml:space="preserve"> </w:delText>
        </w:r>
      </w:del>
      <w:r w:rsidR="195ED7F2" w:rsidRPr="00E6326E">
        <w:rPr>
          <w:rFonts w:ascii="Times New Roman" w:eastAsiaTheme="minorEastAsia" w:hAnsi="Times New Roman" w:cs="Times New Roman"/>
          <w:sz w:val="24"/>
          <w:szCs w:val="24"/>
        </w:rPr>
        <w:t>an individual-based</w:t>
      </w:r>
      <w:r w:rsidR="195ED7F2" w:rsidRPr="6A8088BF">
        <w:rPr>
          <w:rFonts w:ascii="Times New Roman" w:eastAsiaTheme="minorEastAsia" w:hAnsi="Times New Roman" w:cs="Times New Roman"/>
          <w:sz w:val="24"/>
          <w:szCs w:val="24"/>
        </w:rPr>
        <w:t xml:space="preserve"> model </w:t>
      </w:r>
      <w:r w:rsidR="5245ED90" w:rsidRPr="6A8088BF">
        <w:rPr>
          <w:rFonts w:ascii="Times New Roman" w:eastAsiaTheme="minorEastAsia" w:hAnsi="Times New Roman" w:cs="Times New Roman"/>
          <w:sz w:val="24"/>
          <w:szCs w:val="24"/>
        </w:rPr>
        <w:t>accounting</w:t>
      </w:r>
      <w:r w:rsidR="50A3472A" w:rsidRPr="6A8088BF">
        <w:rPr>
          <w:rFonts w:ascii="Times New Roman" w:eastAsiaTheme="minorEastAsia" w:hAnsi="Times New Roman" w:cs="Times New Roman"/>
          <w:sz w:val="24"/>
          <w:szCs w:val="24"/>
        </w:rPr>
        <w:t xml:space="preserve"> for </w:t>
      </w:r>
      <w:r w:rsidR="5245ED90" w:rsidRPr="00E6326E">
        <w:rPr>
          <w:rFonts w:ascii="Times New Roman" w:eastAsiaTheme="minorEastAsia" w:hAnsi="Times New Roman" w:cs="Times New Roman"/>
          <w:sz w:val="24"/>
          <w:szCs w:val="24"/>
        </w:rPr>
        <w:t>individual</w:t>
      </w:r>
      <w:r w:rsidR="50A3472A" w:rsidRPr="6A8088BF">
        <w:rPr>
          <w:rFonts w:ascii="Times New Roman" w:eastAsiaTheme="minorEastAsia" w:hAnsi="Times New Roman" w:cs="Times New Roman"/>
          <w:sz w:val="24"/>
          <w:szCs w:val="24"/>
        </w:rPr>
        <w:t xml:space="preserve"> infectiousness </w:t>
      </w:r>
      <w:r w:rsidR="00EE1D54">
        <w:rPr>
          <w:rFonts w:ascii="Times New Roman" w:eastAsiaTheme="minorEastAsia" w:hAnsi="Times New Roman" w:cs="Times New Roman"/>
          <w:sz w:val="24"/>
          <w:szCs w:val="24"/>
        </w:rPr>
        <w:t>over</w:t>
      </w:r>
      <w:r w:rsidR="00EE1D54"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time, staff </w:t>
      </w:r>
      <w:r w:rsidR="4B8D7465" w:rsidRPr="6A8088BF">
        <w:rPr>
          <w:rFonts w:ascii="Times New Roman" w:eastAsiaTheme="minorEastAsia" w:hAnsi="Times New Roman" w:cs="Times New Roman"/>
          <w:sz w:val="24"/>
          <w:szCs w:val="24"/>
        </w:rPr>
        <w:t xml:space="preserve">work </w:t>
      </w:r>
      <w:r w:rsidR="50A3472A" w:rsidRPr="6A8088BF">
        <w:rPr>
          <w:rFonts w:ascii="Times New Roman" w:eastAsiaTheme="minorEastAsia" w:hAnsi="Times New Roman" w:cs="Times New Roman"/>
          <w:sz w:val="24"/>
          <w:szCs w:val="24"/>
        </w:rPr>
        <w:t xml:space="preserve">schedules, and testing </w:t>
      </w:r>
      <w:ins w:id="27" w:author="Hoover, Christopher M" w:date="2021-09-24T12:17:00Z">
        <w:r w:rsidR="00A64EDB">
          <w:rPr>
            <w:rFonts w:ascii="Times New Roman" w:eastAsiaTheme="minorEastAsia" w:hAnsi="Times New Roman" w:cs="Times New Roman"/>
            <w:sz w:val="24"/>
            <w:szCs w:val="24"/>
          </w:rPr>
          <w:t xml:space="preserve">and isolation </w:t>
        </w:r>
      </w:ins>
      <w:r w:rsidR="50A3472A" w:rsidRPr="6A8088BF">
        <w:rPr>
          <w:rFonts w:ascii="Times New Roman" w:eastAsiaTheme="minorEastAsia" w:hAnsi="Times New Roman" w:cs="Times New Roman"/>
          <w:sz w:val="24"/>
          <w:szCs w:val="24"/>
        </w:rPr>
        <w:t xml:space="preserve">schedules </w:t>
      </w:r>
      <w:ins w:id="28" w:author="Hoover, Christopher M" w:date="2021-09-24T12:15:00Z">
        <w:r w:rsidR="00A64EDB">
          <w:rPr>
            <w:rFonts w:ascii="Times New Roman" w:eastAsiaTheme="minorEastAsia" w:hAnsi="Times New Roman" w:cs="Times New Roman"/>
            <w:sz w:val="24"/>
            <w:szCs w:val="24"/>
          </w:rPr>
          <w:t xml:space="preserve">was developed </w:t>
        </w:r>
      </w:ins>
      <w:r w:rsidR="195ED7F2" w:rsidRPr="6A8088BF">
        <w:rPr>
          <w:rFonts w:ascii="Times New Roman" w:eastAsiaTheme="minorEastAsia" w:hAnsi="Times New Roman" w:cs="Times New Roman"/>
          <w:sz w:val="24"/>
          <w:szCs w:val="24"/>
        </w:rPr>
        <w:t xml:space="preserve">to simulate </w:t>
      </w:r>
      <w:r w:rsidR="50A3472A" w:rsidRPr="6A8088BF">
        <w:rPr>
          <w:rFonts w:ascii="Times New Roman" w:eastAsiaTheme="minorEastAsia" w:hAnsi="Times New Roman" w:cs="Times New Roman"/>
          <w:sz w:val="24"/>
          <w:szCs w:val="24"/>
        </w:rPr>
        <w:t>community transmission of SARS-CoV</w:t>
      </w:r>
      <w:r w:rsidR="4B8D7465" w:rsidRPr="6A8088BF">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2 to facility staff and subsequent transmission within </w:t>
      </w:r>
      <w:r w:rsidR="42BAEDB4" w:rsidRPr="6A8088BF">
        <w:rPr>
          <w:rFonts w:ascii="Times New Roman" w:eastAsiaTheme="minorEastAsia" w:hAnsi="Times New Roman" w:cs="Times New Roman"/>
          <w:sz w:val="24"/>
          <w:szCs w:val="24"/>
        </w:rPr>
        <w:t>a</w:t>
      </w:r>
      <w:r w:rsidR="50A3472A" w:rsidRPr="6A8088BF">
        <w:rPr>
          <w:rFonts w:ascii="Times New Roman" w:eastAsiaTheme="minorEastAsia" w:hAnsi="Times New Roman" w:cs="Times New Roman"/>
          <w:sz w:val="24"/>
          <w:szCs w:val="24"/>
        </w:rPr>
        <w:t xml:space="preserve"> facility that could cause an outbreak. </w:t>
      </w:r>
      <w:ins w:id="29" w:author="Fukunaga, Rena (CDC/DDPHSIS/CGH/DGHT)" w:date="2021-09-24T12:25:00Z">
        <w:r w:rsidR="009B56A3">
          <w:rPr>
            <w:rFonts w:ascii="Times New Roman" w:eastAsiaTheme="minorEastAsia" w:hAnsi="Times New Roman" w:cs="Times New Roman"/>
            <w:sz w:val="24"/>
            <w:szCs w:val="24"/>
          </w:rPr>
          <w:t>Mitigation measures to follow s</w:t>
        </w:r>
      </w:ins>
      <w:del w:id="30" w:author="Fukunaga, Rena (CDC/DDPHSIS/CGH/DGHT)" w:date="2021-09-24T12:25:00Z">
        <w:r w:rsidR="50A3472A" w:rsidRPr="6A8088BF" w:rsidDel="009B56A3">
          <w:rPr>
            <w:rFonts w:ascii="Times New Roman" w:eastAsiaTheme="minorEastAsia" w:hAnsi="Times New Roman" w:cs="Times New Roman"/>
            <w:sz w:val="24"/>
            <w:szCs w:val="24"/>
          </w:rPr>
          <w:delText>S</w:delText>
        </w:r>
      </w:del>
      <w:r w:rsidR="50A3472A" w:rsidRPr="6A8088BF">
        <w:rPr>
          <w:rFonts w:ascii="Times New Roman" w:eastAsiaTheme="minorEastAsia" w:hAnsi="Times New Roman" w:cs="Times New Roman"/>
          <w:sz w:val="24"/>
          <w:szCs w:val="24"/>
        </w:rPr>
        <w:t xml:space="preserve">ystematic testing strategies in which </w:t>
      </w:r>
      <w:r w:rsidR="629F0DBB" w:rsidRPr="6A8088BF">
        <w:rPr>
          <w:rFonts w:ascii="Times New Roman" w:eastAsiaTheme="minorEastAsia" w:hAnsi="Times New Roman" w:cs="Times New Roman"/>
          <w:sz w:val="24"/>
          <w:szCs w:val="24"/>
        </w:rPr>
        <w:t xml:space="preserve">staff </w:t>
      </w:r>
      <w:r w:rsidR="50A3472A" w:rsidRPr="6A8088BF">
        <w:rPr>
          <w:rFonts w:ascii="Times New Roman" w:eastAsiaTheme="minorEastAsia" w:hAnsi="Times New Roman" w:cs="Times New Roman"/>
          <w:sz w:val="24"/>
          <w:szCs w:val="24"/>
        </w:rPr>
        <w:t xml:space="preserve">are tested on the first day of their work week </w:t>
      </w:r>
      <w:r w:rsidR="5245ED90" w:rsidRPr="6A8088BF">
        <w:rPr>
          <w:rFonts w:ascii="Times New Roman" w:eastAsiaTheme="minorEastAsia" w:hAnsi="Times New Roman" w:cs="Times New Roman"/>
          <w:sz w:val="24"/>
          <w:szCs w:val="24"/>
        </w:rPr>
        <w:t>were</w:t>
      </w:r>
      <w:r w:rsidR="50A3472A" w:rsidRPr="6A8088BF">
        <w:rPr>
          <w:rFonts w:ascii="Times New Roman" w:eastAsiaTheme="minorEastAsia" w:hAnsi="Times New Roman" w:cs="Times New Roman"/>
          <w:sz w:val="24"/>
          <w:szCs w:val="24"/>
        </w:rPr>
        <w:t xml:space="preserve"> found to </w:t>
      </w:r>
      <w:commentRangeStart w:id="31"/>
      <w:commentRangeStart w:id="32"/>
      <w:r w:rsidR="50A3472A" w:rsidRPr="6A8088BF">
        <w:rPr>
          <w:rFonts w:ascii="Times New Roman" w:eastAsiaTheme="minorEastAsia" w:hAnsi="Times New Roman" w:cs="Times New Roman"/>
          <w:sz w:val="24"/>
          <w:szCs w:val="24"/>
        </w:rPr>
        <w:t>prevent</w:t>
      </w:r>
      <w:commentRangeEnd w:id="31"/>
      <w:r w:rsidR="00142AE5">
        <w:rPr>
          <w:rStyle w:val="CommentReference"/>
          <w:rFonts w:ascii="Times New Roman" w:hAnsi="Times New Roman" w:cs="Times New Roman"/>
        </w:rPr>
        <w:commentReference w:id="31"/>
      </w:r>
      <w:commentRangeEnd w:id="32"/>
      <w:r w:rsidR="00021AF0">
        <w:rPr>
          <w:rStyle w:val="CommentReference"/>
          <w:rFonts w:ascii="Times New Roman" w:hAnsi="Times New Roman" w:cs="Times New Roman"/>
        </w:rPr>
        <w:commentReference w:id="32"/>
      </w:r>
      <w:r w:rsidR="50A3472A" w:rsidRPr="6A8088BF">
        <w:rPr>
          <w:rFonts w:ascii="Times New Roman" w:eastAsiaTheme="minorEastAsia" w:hAnsi="Times New Roman" w:cs="Times New Roman"/>
          <w:sz w:val="24"/>
          <w:szCs w:val="24"/>
        </w:rPr>
        <w:t xml:space="preserve"> significantly more transmission events than testing strategies</w:t>
      </w:r>
      <w:r w:rsidR="5245ED90" w:rsidRPr="6A8088BF">
        <w:rPr>
          <w:rFonts w:ascii="Times New Roman" w:eastAsiaTheme="minorEastAsia" w:hAnsi="Times New Roman" w:cs="Times New Roman"/>
          <w:sz w:val="24"/>
          <w:szCs w:val="24"/>
        </w:rPr>
        <w:t xml:space="preserve"> unrelated to staff schedule</w:t>
      </w:r>
      <w:r w:rsidR="42BAEDB4" w:rsidRPr="6A8088BF">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 </w:t>
      </w:r>
      <w:ins w:id="33" w:author="Fukunaga, Rena (CDC/DDPHSIS/CGH/DGHT)" w:date="2021-09-24T12:27:00Z">
        <w:r w:rsidR="00021AF0">
          <w:rPr>
            <w:rFonts w:ascii="Times New Roman" w:eastAsiaTheme="minorEastAsia" w:hAnsi="Times New Roman" w:cs="Times New Roman"/>
            <w:sz w:val="24"/>
            <w:szCs w:val="24"/>
          </w:rPr>
          <w:t>Strategic</w:t>
        </w:r>
      </w:ins>
      <w:commentRangeStart w:id="34"/>
      <w:commentRangeStart w:id="35"/>
      <w:del w:id="36" w:author="Fukunaga, Rena (CDC/DDPHSIS/CGH/DGHT)" w:date="2021-09-24T12:26:00Z">
        <w:r w:rsidR="50A3472A" w:rsidRPr="6A8088BF" w:rsidDel="00021AF0">
          <w:rPr>
            <w:rFonts w:ascii="Times New Roman" w:eastAsiaTheme="minorEastAsia" w:hAnsi="Times New Roman" w:cs="Times New Roman"/>
            <w:sz w:val="24"/>
            <w:szCs w:val="24"/>
          </w:rPr>
          <w:delText xml:space="preserve">Higher </w:delText>
        </w:r>
        <w:commentRangeStart w:id="37"/>
        <w:commentRangeStart w:id="38"/>
        <w:r w:rsidR="50A3472A" w:rsidRPr="6A8088BF" w:rsidDel="00021AF0">
          <w:rPr>
            <w:rFonts w:ascii="Times New Roman" w:eastAsiaTheme="minorEastAsia" w:hAnsi="Times New Roman" w:cs="Times New Roman"/>
            <w:sz w:val="24"/>
            <w:szCs w:val="24"/>
          </w:rPr>
          <w:delText>f</w:delText>
        </w:r>
      </w:del>
      <w:del w:id="39" w:author="Fukunaga, Rena (CDC/DDPHSIS/CGH/DGHT)" w:date="2021-09-24T12:27:00Z">
        <w:r w:rsidR="50A3472A" w:rsidRPr="6A8088BF" w:rsidDel="00021AF0">
          <w:rPr>
            <w:rFonts w:ascii="Times New Roman" w:eastAsiaTheme="minorEastAsia" w:hAnsi="Times New Roman" w:cs="Times New Roman"/>
            <w:sz w:val="24"/>
            <w:szCs w:val="24"/>
          </w:rPr>
          <w:delText>requency</w:delText>
        </w:r>
        <w:commentRangeEnd w:id="37"/>
        <w:r w:rsidR="0088299B" w:rsidDel="00021AF0">
          <w:rPr>
            <w:rStyle w:val="CommentReference"/>
            <w:rFonts w:ascii="Times New Roman" w:hAnsi="Times New Roman" w:cs="Times New Roman"/>
          </w:rPr>
          <w:commentReference w:id="37"/>
        </w:r>
        <w:commentRangeEnd w:id="34"/>
        <w:commentRangeEnd w:id="35"/>
        <w:commentRangeEnd w:id="38"/>
        <w:r w:rsidR="00021AF0" w:rsidDel="00021AF0">
          <w:rPr>
            <w:rStyle w:val="CommentReference"/>
            <w:rFonts w:ascii="Times New Roman" w:hAnsi="Times New Roman" w:cs="Times New Roman"/>
          </w:rPr>
          <w:commentReference w:id="38"/>
        </w:r>
        <w:r w:rsidR="00AA1922" w:rsidDel="00021AF0">
          <w:rPr>
            <w:rStyle w:val="CommentReference"/>
            <w:rFonts w:ascii="Times New Roman" w:hAnsi="Times New Roman" w:cs="Times New Roman"/>
          </w:rPr>
          <w:commentReference w:id="34"/>
        </w:r>
      </w:del>
      <w:r w:rsidR="00021AF0">
        <w:rPr>
          <w:rStyle w:val="CommentReference"/>
          <w:rFonts w:ascii="Times New Roman" w:hAnsi="Times New Roman" w:cs="Times New Roman"/>
        </w:rPr>
        <w:commentReference w:id="35"/>
      </w:r>
      <w:del w:id="40" w:author="Fukunaga, Rena (CDC/DDPHSIS/CGH/DGHT)" w:date="2021-09-24T12:27:00Z">
        <w:r w:rsidR="50A3472A" w:rsidRPr="6A8088BF" w:rsidDel="00021AF0">
          <w:rPr>
            <w:rFonts w:ascii="Times New Roman" w:eastAsiaTheme="minorEastAsia" w:hAnsi="Times New Roman" w:cs="Times New Roman"/>
            <w:sz w:val="24"/>
            <w:szCs w:val="24"/>
          </w:rPr>
          <w:delText xml:space="preserve"> </w:delText>
        </w:r>
      </w:del>
      <w:ins w:id="41" w:author="Fukunaga, Rena (CDC/DDPHSIS/CGH/DGHT)" w:date="2021-09-24T12:26:00Z">
        <w:r w:rsidR="00021AF0">
          <w:rPr>
            <w:rFonts w:ascii="Times New Roman" w:eastAsiaTheme="minorEastAsia" w:hAnsi="Times New Roman" w:cs="Times New Roman"/>
            <w:sz w:val="24"/>
            <w:szCs w:val="24"/>
          </w:rPr>
          <w:t xml:space="preserve"> </w:t>
        </w:r>
      </w:ins>
      <w:r w:rsidR="50A3472A" w:rsidRPr="6A8088BF">
        <w:rPr>
          <w:rFonts w:ascii="Times New Roman" w:eastAsiaTheme="minorEastAsia" w:hAnsi="Times New Roman" w:cs="Times New Roman"/>
          <w:sz w:val="24"/>
          <w:szCs w:val="24"/>
        </w:rPr>
        <w:t xml:space="preserve">testing may be necessary to prevent outbreaks when community prevalence is high or </w:t>
      </w:r>
      <w:r w:rsidR="5245ED90" w:rsidRPr="6A8088BF">
        <w:rPr>
          <w:rFonts w:ascii="Times New Roman" w:eastAsiaTheme="minorEastAsia" w:hAnsi="Times New Roman" w:cs="Times New Roman"/>
          <w:sz w:val="24"/>
          <w:szCs w:val="24"/>
        </w:rPr>
        <w:t xml:space="preserve">if </w:t>
      </w:r>
      <w:r w:rsidR="73A4705F" w:rsidRPr="6A8088BF">
        <w:rPr>
          <w:rFonts w:ascii="Times New Roman" w:eastAsiaTheme="minorEastAsia" w:hAnsi="Times New Roman" w:cs="Times New Roman"/>
          <w:sz w:val="24"/>
          <w:szCs w:val="24"/>
        </w:rPr>
        <w:t xml:space="preserve">transmission potential within </w:t>
      </w:r>
      <w:r w:rsidR="42BAEDB4" w:rsidRPr="6A8088BF">
        <w:rPr>
          <w:rFonts w:ascii="Times New Roman" w:eastAsiaTheme="minorEastAsia" w:hAnsi="Times New Roman" w:cs="Times New Roman"/>
          <w:sz w:val="24"/>
          <w:szCs w:val="24"/>
        </w:rPr>
        <w:t>the facility</w:t>
      </w:r>
      <w:r w:rsidR="5245ED90" w:rsidRPr="6A8088BF">
        <w:rPr>
          <w:rFonts w:ascii="Times New Roman" w:eastAsiaTheme="minorEastAsia" w:hAnsi="Times New Roman" w:cs="Times New Roman"/>
          <w:sz w:val="24"/>
          <w:szCs w:val="24"/>
        </w:rPr>
        <w:t xml:space="preserve"> make</w:t>
      </w:r>
      <w:r w:rsidR="73A4705F" w:rsidRPr="6A8088BF">
        <w:rPr>
          <w:rFonts w:ascii="Times New Roman" w:eastAsiaTheme="minorEastAsia" w:hAnsi="Times New Roman" w:cs="Times New Roman"/>
          <w:sz w:val="24"/>
          <w:szCs w:val="24"/>
        </w:rPr>
        <w:t>s</w:t>
      </w:r>
      <w:r w:rsidR="5245ED90" w:rsidRPr="6A8088BF">
        <w:rPr>
          <w:rFonts w:ascii="Times New Roman" w:eastAsiaTheme="minorEastAsia" w:hAnsi="Times New Roman" w:cs="Times New Roman"/>
          <w:sz w:val="24"/>
          <w:szCs w:val="24"/>
        </w:rPr>
        <w:t xml:space="preserve"> outbreaks more likely</w:t>
      </w:r>
      <w:r w:rsidR="50A3472A" w:rsidRPr="6A8088BF">
        <w:rPr>
          <w:rFonts w:ascii="Times New Roman" w:eastAsiaTheme="minorEastAsia" w:hAnsi="Times New Roman" w:cs="Times New Roman"/>
          <w:sz w:val="24"/>
          <w:szCs w:val="24"/>
        </w:rPr>
        <w:t xml:space="preserve">. Testing </w:t>
      </w:r>
      <w:r w:rsidR="4AFC1F1D" w:rsidRPr="6A8088BF">
        <w:rPr>
          <w:rFonts w:ascii="Times New Roman" w:eastAsiaTheme="minorEastAsia" w:hAnsi="Times New Roman" w:cs="Times New Roman"/>
          <w:sz w:val="24"/>
          <w:szCs w:val="24"/>
        </w:rPr>
        <w:t>staff</w:t>
      </w:r>
      <w:r w:rsidR="50A3472A" w:rsidRPr="6A8088BF">
        <w:rPr>
          <w:rFonts w:ascii="Times New Roman" w:eastAsiaTheme="minorEastAsia" w:hAnsi="Times New Roman" w:cs="Times New Roman"/>
          <w:sz w:val="24"/>
          <w:szCs w:val="24"/>
        </w:rPr>
        <w:t xml:space="preserve"> at the beginning of </w:t>
      </w:r>
      <w:commentRangeStart w:id="42"/>
      <w:commentRangeStart w:id="43"/>
      <w:del w:id="44" w:author="Fukunaga, Rena (CDC/DDPHSIS/CGH/DGHT)" w:date="2021-09-24T12:27:00Z">
        <w:r w:rsidR="50A3472A" w:rsidRPr="6A8088BF" w:rsidDel="00021AF0">
          <w:rPr>
            <w:rFonts w:ascii="Times New Roman" w:eastAsiaTheme="minorEastAsia" w:hAnsi="Times New Roman" w:cs="Times New Roman"/>
            <w:sz w:val="24"/>
            <w:szCs w:val="24"/>
          </w:rPr>
          <w:delText>consecutive</w:delText>
        </w:r>
        <w:commentRangeEnd w:id="42"/>
        <w:r w:rsidR="00E73030" w:rsidDel="00021AF0">
          <w:rPr>
            <w:rStyle w:val="CommentReference"/>
            <w:rFonts w:ascii="Times New Roman" w:hAnsi="Times New Roman" w:cs="Times New Roman"/>
          </w:rPr>
          <w:commentReference w:id="42"/>
        </w:r>
      </w:del>
      <w:commentRangeEnd w:id="43"/>
      <w:r w:rsidR="006A03B7">
        <w:rPr>
          <w:rStyle w:val="CommentReference"/>
          <w:rFonts w:ascii="Times New Roman" w:hAnsi="Times New Roman" w:cs="Times New Roman"/>
        </w:rPr>
        <w:commentReference w:id="43"/>
      </w:r>
      <w:del w:id="45" w:author="Fukunaga, Rena (CDC/DDPHSIS/CGH/DGHT)" w:date="2021-09-24T12:27:00Z">
        <w:r w:rsidR="50A3472A" w:rsidRPr="6A8088BF" w:rsidDel="00021AF0">
          <w:rPr>
            <w:rFonts w:ascii="Times New Roman" w:eastAsiaTheme="minorEastAsia" w:hAnsi="Times New Roman" w:cs="Times New Roman"/>
            <w:sz w:val="24"/>
            <w:szCs w:val="24"/>
          </w:rPr>
          <w:delText xml:space="preserve"> </w:delText>
        </w:r>
      </w:del>
      <w:ins w:id="46" w:author="Fukunaga, Rena (CDC/DDPHSIS/CGH/DGHT)" w:date="2021-09-24T12:27:00Z">
        <w:r w:rsidR="00021AF0">
          <w:rPr>
            <w:rFonts w:ascii="Times New Roman" w:eastAsiaTheme="minorEastAsia" w:hAnsi="Times New Roman" w:cs="Times New Roman"/>
            <w:sz w:val="24"/>
            <w:szCs w:val="24"/>
          </w:rPr>
          <w:t>their</w:t>
        </w:r>
        <w:r w:rsidR="00021AF0" w:rsidRPr="6A8088BF">
          <w:rPr>
            <w:rFonts w:ascii="Times New Roman" w:eastAsiaTheme="minorEastAsia" w:hAnsi="Times New Roman" w:cs="Times New Roman"/>
            <w:sz w:val="24"/>
            <w:szCs w:val="24"/>
          </w:rPr>
          <w:t xml:space="preserve"> </w:t>
        </w:r>
      </w:ins>
      <w:del w:id="47" w:author="Hoover, Christopher M" w:date="2021-09-24T12:17:00Z">
        <w:r w:rsidR="50A3472A" w:rsidRPr="6A8088BF" w:rsidDel="00A64EDB">
          <w:rPr>
            <w:rFonts w:ascii="Times New Roman" w:eastAsiaTheme="minorEastAsia" w:hAnsi="Times New Roman" w:cs="Times New Roman"/>
            <w:sz w:val="24"/>
            <w:szCs w:val="24"/>
          </w:rPr>
          <w:delText>workdays</w:delText>
        </w:r>
      </w:del>
      <w:ins w:id="48" w:author="Hoover, Christopher M" w:date="2021-09-24T12:17:00Z">
        <w:r w:rsidR="00A64EDB" w:rsidRPr="6A8088BF">
          <w:rPr>
            <w:rFonts w:ascii="Times New Roman" w:eastAsiaTheme="minorEastAsia" w:hAnsi="Times New Roman" w:cs="Times New Roman"/>
            <w:sz w:val="24"/>
            <w:szCs w:val="24"/>
          </w:rPr>
          <w:t>work</w:t>
        </w:r>
        <w:r w:rsidR="00A64EDB">
          <w:rPr>
            <w:rFonts w:ascii="Times New Roman" w:eastAsiaTheme="minorEastAsia" w:hAnsi="Times New Roman" w:cs="Times New Roman"/>
            <w:sz w:val="24"/>
            <w:szCs w:val="24"/>
          </w:rPr>
          <w:t>week</w:t>
        </w:r>
      </w:ins>
      <w:ins w:id="49" w:author="Fukunaga, Rena (CDC/DDPHSIS/CGH/DGHT)" w:date="2021-09-24T12:28:00Z">
        <w:r w:rsidR="00EA6306">
          <w:rPr>
            <w:rFonts w:ascii="Times New Roman" w:eastAsiaTheme="minorEastAsia" w:hAnsi="Times New Roman" w:cs="Times New Roman"/>
            <w:sz w:val="24"/>
            <w:szCs w:val="24"/>
          </w:rPr>
          <w:t>, implementing timely isolation</w:t>
        </w:r>
        <w:del w:id="50" w:author="Hoover, Christopher M" w:date="2021-09-24T12:18:00Z">
          <w:r w:rsidR="00EA6306" w:rsidDel="00A64EDB">
            <w:rPr>
              <w:rFonts w:ascii="Times New Roman" w:eastAsiaTheme="minorEastAsia" w:hAnsi="Times New Roman" w:cs="Times New Roman"/>
              <w:sz w:val="24"/>
              <w:szCs w:val="24"/>
            </w:rPr>
            <w:delText xml:space="preserve"> </w:delText>
          </w:r>
        </w:del>
      </w:ins>
      <w:ins w:id="51" w:author="Hoover, Christopher M" w:date="2021-09-24T12:18:00Z">
        <w:r w:rsidR="00A64EDB">
          <w:rPr>
            <w:rFonts w:ascii="Times New Roman" w:eastAsiaTheme="minorEastAsia" w:hAnsi="Times New Roman" w:cs="Times New Roman"/>
            <w:sz w:val="24"/>
            <w:szCs w:val="24"/>
          </w:rPr>
          <w:t xml:space="preserve"> following testing</w:t>
        </w:r>
      </w:ins>
      <w:ins w:id="52" w:author="Fukunaga, Rena (CDC/DDPHSIS/CGH/DGHT)" w:date="2021-09-24T12:28:00Z">
        <w:del w:id="53" w:author="Hoover, Christopher M" w:date="2021-09-24T12:18:00Z">
          <w:r w:rsidR="00EA6306" w:rsidDel="00A64EDB">
            <w:rPr>
              <w:rFonts w:ascii="Times New Roman" w:eastAsiaTheme="minorEastAsia" w:hAnsi="Times New Roman" w:cs="Times New Roman"/>
              <w:sz w:val="24"/>
              <w:szCs w:val="24"/>
            </w:rPr>
            <w:delText xml:space="preserve">and quarantine </w:delText>
          </w:r>
          <w:r w:rsidR="0028700B" w:rsidDel="00A64EDB">
            <w:rPr>
              <w:rFonts w:ascii="Times New Roman" w:eastAsiaTheme="minorEastAsia" w:hAnsi="Times New Roman" w:cs="Times New Roman"/>
              <w:sz w:val="24"/>
              <w:szCs w:val="24"/>
            </w:rPr>
            <w:delText>strategies</w:delText>
          </w:r>
        </w:del>
        <w:r w:rsidR="0028700B">
          <w:rPr>
            <w:rFonts w:ascii="Times New Roman" w:eastAsiaTheme="minorEastAsia" w:hAnsi="Times New Roman" w:cs="Times New Roman"/>
            <w:sz w:val="24"/>
            <w:szCs w:val="24"/>
          </w:rPr>
          <w:t>,</w:t>
        </w:r>
      </w:ins>
      <w:r w:rsidR="50A3472A" w:rsidRPr="6A8088BF">
        <w:rPr>
          <w:rFonts w:ascii="Times New Roman" w:eastAsiaTheme="minorEastAsia" w:hAnsi="Times New Roman" w:cs="Times New Roman"/>
          <w:sz w:val="24"/>
          <w:szCs w:val="24"/>
        </w:rPr>
        <w:t xml:space="preserve"> </w:t>
      </w:r>
      <w:ins w:id="54" w:author="Fukunaga, Rena (CDC/DDPHSIS/CGH/DGHT)" w:date="2021-09-24T12:29:00Z">
        <w:del w:id="55" w:author="Hoover, Christopher M" w:date="2021-09-24T12:19:00Z">
          <w:r w:rsidR="006A03B7" w:rsidDel="00A64EDB">
            <w:rPr>
              <w:rFonts w:ascii="Times New Roman" w:eastAsiaTheme="minorEastAsia" w:hAnsi="Times New Roman" w:cs="Times New Roman"/>
              <w:sz w:val="24"/>
              <w:szCs w:val="24"/>
            </w:rPr>
            <w:delText xml:space="preserve">prevention measures, </w:delText>
          </w:r>
        </w:del>
      </w:ins>
      <w:r w:rsidR="50A3472A" w:rsidRPr="6A8088BF">
        <w:rPr>
          <w:rFonts w:ascii="Times New Roman" w:eastAsiaTheme="minorEastAsia" w:hAnsi="Times New Roman" w:cs="Times New Roman"/>
          <w:sz w:val="24"/>
          <w:szCs w:val="24"/>
        </w:rPr>
        <w:t xml:space="preserve">and limiting test </w:t>
      </w:r>
      <w:r w:rsidR="5245ED90" w:rsidRPr="6A8088BF">
        <w:rPr>
          <w:rFonts w:ascii="Times New Roman" w:eastAsiaTheme="minorEastAsia" w:hAnsi="Times New Roman" w:cs="Times New Roman"/>
          <w:sz w:val="24"/>
          <w:szCs w:val="24"/>
        </w:rPr>
        <w:t>turnaround time</w:t>
      </w:r>
      <w:r w:rsidR="50A3472A" w:rsidRPr="6A8088BF">
        <w:rPr>
          <w:rFonts w:ascii="Times New Roman" w:eastAsiaTheme="minorEastAsia" w:hAnsi="Times New Roman" w:cs="Times New Roman"/>
          <w:sz w:val="24"/>
          <w:szCs w:val="24"/>
        </w:rPr>
        <w:t xml:space="preserve"> can </w:t>
      </w:r>
      <w:del w:id="56" w:author="Hoover, Christopher M" w:date="2021-09-24T12:19:00Z">
        <w:r w:rsidR="50A3472A" w:rsidRPr="6A8088BF" w:rsidDel="00A64EDB">
          <w:rPr>
            <w:rFonts w:ascii="Times New Roman" w:eastAsiaTheme="minorEastAsia" w:hAnsi="Times New Roman" w:cs="Times New Roman"/>
            <w:sz w:val="24"/>
            <w:szCs w:val="24"/>
          </w:rPr>
          <w:delText xml:space="preserve">aid </w:delText>
        </w:r>
      </w:del>
      <w:ins w:id="57" w:author="Hoover, Christopher M" w:date="2021-09-24T12:19:00Z">
        <w:r w:rsidR="00A64EDB">
          <w:rPr>
            <w:rFonts w:ascii="Times New Roman" w:eastAsiaTheme="minorEastAsia" w:hAnsi="Times New Roman" w:cs="Times New Roman"/>
            <w:sz w:val="24"/>
            <w:szCs w:val="24"/>
          </w:rPr>
          <w:t>supplement additional mitigation measures to aid</w:t>
        </w:r>
        <w:r w:rsidR="00A64EDB" w:rsidRPr="6A8088BF">
          <w:rPr>
            <w:rFonts w:ascii="Times New Roman" w:eastAsiaTheme="minorEastAsia" w:hAnsi="Times New Roman" w:cs="Times New Roman"/>
            <w:sz w:val="24"/>
            <w:szCs w:val="24"/>
          </w:rPr>
          <w:t xml:space="preserve"> </w:t>
        </w:r>
      </w:ins>
      <w:r w:rsidR="50A3472A" w:rsidRPr="6A8088BF">
        <w:rPr>
          <w:rFonts w:ascii="Times New Roman" w:eastAsiaTheme="minorEastAsia" w:hAnsi="Times New Roman" w:cs="Times New Roman"/>
          <w:sz w:val="24"/>
          <w:szCs w:val="24"/>
        </w:rPr>
        <w:t xml:space="preserve">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7806306B"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5944B5">
        <w:rPr>
          <w:rFonts w:ascii="Times New Roman" w:hAnsi="Times New Roman" w:cs="Times New Roman"/>
          <w:b/>
          <w:sz w:val="24"/>
          <w:szCs w:val="24"/>
        </w:rPr>
        <w:t>XXX</w:t>
      </w:r>
    </w:p>
    <w:p w14:paraId="174E9AA3" w14:textId="207C7029"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5944B5">
        <w:rPr>
          <w:rFonts w:ascii="Times New Roman" w:hAnsi="Times New Roman" w:cs="Times New Roman"/>
          <w:b/>
          <w:sz w:val="24"/>
          <w:szCs w:val="24"/>
        </w:rPr>
        <w:t>XXXX</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16"/>
          <w:headerReference w:type="default" r:id="rId17"/>
          <w:footerReference w:type="even" r:id="rId18"/>
          <w:footerReference w:type="default" r:id="rId19"/>
          <w:headerReference w:type="first" r:id="rId20"/>
          <w:footerReference w:type="first" r:id="rId21"/>
          <w:pgSz w:w="12240" w:h="15840"/>
          <w:pgMar w:top="1080" w:right="1080" w:bottom="1080" w:left="1080" w:header="720" w:footer="720" w:gutter="0"/>
          <w:cols w:space="720"/>
          <w:docGrid w:linePitch="360"/>
        </w:sectPr>
      </w:pPr>
    </w:p>
    <w:p w14:paraId="655EE375" w14:textId="6002B023"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INTRODUCTION</w:t>
      </w:r>
      <w:r w:rsidR="00184FA9" w:rsidRPr="00E14288">
        <w:rPr>
          <w:rFonts w:ascii="Times New Roman" w:hAnsi="Times New Roman" w:cs="Times New Roman"/>
          <w:szCs w:val="24"/>
        </w:rPr>
        <w:t xml:space="preserve"> </w:t>
      </w:r>
      <w:r w:rsidR="00D54CB3" w:rsidRPr="00E14288">
        <w:rPr>
          <w:rFonts w:ascii="Times New Roman" w:hAnsi="Times New Roman" w:cs="Times New Roman"/>
          <w:szCs w:val="24"/>
        </w:rPr>
        <w:t>(</w:t>
      </w:r>
      <w:r w:rsidR="00D23B03">
        <w:rPr>
          <w:rFonts w:ascii="Times New Roman" w:hAnsi="Times New Roman" w:cs="Times New Roman"/>
          <w:szCs w:val="24"/>
        </w:rPr>
        <w:t>400</w:t>
      </w:r>
      <w:r w:rsidR="00D23B03" w:rsidRPr="00E14288">
        <w:rPr>
          <w:rFonts w:ascii="Times New Roman" w:hAnsi="Times New Roman" w:cs="Times New Roman"/>
          <w:szCs w:val="24"/>
        </w:rPr>
        <w:t xml:space="preserve"> </w:t>
      </w:r>
      <w:commentRangeStart w:id="58"/>
      <w:commentRangeStart w:id="59"/>
      <w:r w:rsidR="00D54CB3" w:rsidRPr="00E14288">
        <w:rPr>
          <w:rFonts w:ascii="Times New Roman" w:hAnsi="Times New Roman" w:cs="Times New Roman"/>
          <w:szCs w:val="24"/>
        </w:rPr>
        <w:t>words</w:t>
      </w:r>
      <w:commentRangeEnd w:id="58"/>
      <w:r w:rsidR="00D97959">
        <w:rPr>
          <w:rStyle w:val="CommentReference"/>
          <w:rFonts w:ascii="Times New Roman" w:eastAsiaTheme="minorHAnsi" w:hAnsi="Times New Roman" w:cs="Times New Roman"/>
          <w:b w:val="0"/>
        </w:rPr>
        <w:commentReference w:id="58"/>
      </w:r>
      <w:commentRangeEnd w:id="59"/>
      <w:r w:rsidR="00385CFD">
        <w:rPr>
          <w:rStyle w:val="CommentReference"/>
          <w:rFonts w:ascii="Times New Roman" w:eastAsiaTheme="minorHAnsi" w:hAnsi="Times New Roman" w:cs="Times New Roman"/>
          <w:b w:val="0"/>
        </w:rPr>
        <w:commentReference w:id="59"/>
      </w:r>
      <w:r w:rsidR="00D54CB3" w:rsidRPr="00E14288">
        <w:rPr>
          <w:rFonts w:ascii="Times New Roman" w:hAnsi="Times New Roman" w:cs="Times New Roman"/>
          <w:szCs w:val="24"/>
        </w:rPr>
        <w:t>)</w:t>
      </w:r>
    </w:p>
    <w:p w14:paraId="3DDF6BAF" w14:textId="2074AAA7" w:rsidR="00B4730A" w:rsidRPr="00E14288" w:rsidRDefault="03D0539F" w:rsidP="00690A47">
      <w:pPr>
        <w:spacing w:line="480" w:lineRule="auto"/>
        <w:ind w:firstLine="720"/>
        <w:rPr>
          <w:rFonts w:ascii="Times New Roman" w:hAnsi="Times New Roman" w:cs="Times New Roman"/>
          <w:sz w:val="24"/>
          <w:szCs w:val="24"/>
        </w:rPr>
      </w:pPr>
      <w:del w:id="60" w:author="Fukunaga, Rena (CDC/DDPHSIS/CGH/DGHT)" w:date="2021-09-24T12:45:00Z">
        <w:r w:rsidRPr="2BDB0796" w:rsidDel="00A74AAA">
          <w:rPr>
            <w:rFonts w:ascii="Times New Roman" w:hAnsi="Times New Roman" w:cs="Times New Roman"/>
            <w:sz w:val="24"/>
            <w:szCs w:val="24"/>
          </w:rPr>
          <w:delText xml:space="preserve">Since the </w:delText>
        </w:r>
        <w:commentRangeStart w:id="61"/>
        <w:commentRangeStart w:id="62"/>
        <w:r w:rsidRPr="2BDB0796" w:rsidDel="00A74AAA">
          <w:rPr>
            <w:rFonts w:ascii="Times New Roman" w:hAnsi="Times New Roman" w:cs="Times New Roman"/>
            <w:sz w:val="24"/>
            <w:szCs w:val="24"/>
          </w:rPr>
          <w:delText xml:space="preserve">early stages </w:delText>
        </w:r>
        <w:commentRangeEnd w:id="61"/>
        <w:r w:rsidR="00DA750A" w:rsidDel="00A74AAA">
          <w:rPr>
            <w:rStyle w:val="CommentReference"/>
            <w:rFonts w:ascii="Times New Roman" w:hAnsi="Times New Roman" w:cs="Times New Roman"/>
          </w:rPr>
          <w:commentReference w:id="61"/>
        </w:r>
        <w:commentRangeEnd w:id="62"/>
        <w:r w:rsidR="00A74AAA" w:rsidDel="00A74AAA">
          <w:rPr>
            <w:rStyle w:val="CommentReference"/>
            <w:rFonts w:ascii="Times New Roman" w:hAnsi="Times New Roman" w:cs="Times New Roman"/>
          </w:rPr>
          <w:commentReference w:id="62"/>
        </w:r>
        <w:r w:rsidRPr="2BDB0796" w:rsidDel="00A74AAA">
          <w:rPr>
            <w:rFonts w:ascii="Times New Roman" w:hAnsi="Times New Roman" w:cs="Times New Roman"/>
            <w:sz w:val="24"/>
            <w:szCs w:val="24"/>
          </w:rPr>
          <w:delText>of</w:delText>
        </w:r>
      </w:del>
      <w:ins w:id="63" w:author="Fukunaga, Rena (CDC/DDPHSIS/CGH/DGHT)" w:date="2021-09-24T12:45:00Z">
        <w:r w:rsidR="00A74AAA">
          <w:rPr>
            <w:rFonts w:ascii="Times New Roman" w:hAnsi="Times New Roman" w:cs="Times New Roman"/>
            <w:sz w:val="24"/>
            <w:szCs w:val="24"/>
          </w:rPr>
          <w:t>During peaks of</w:t>
        </w:r>
      </w:ins>
      <w:r w:rsidRPr="2BDB0796">
        <w:rPr>
          <w:rFonts w:ascii="Times New Roman" w:hAnsi="Times New Roman" w:cs="Times New Roman"/>
          <w:sz w:val="24"/>
          <w:szCs w:val="24"/>
        </w:rPr>
        <w:t xml:space="preserve"> the COVID-19 pandemic, outbreaks in congregate settings such as skilled nursing facilities</w:t>
      </w:r>
      <w:r w:rsidR="3CE50B01"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w:t>
      </w:r>
      <w:r w:rsidR="32AA2DE8" w:rsidRPr="2BDB0796">
        <w:rPr>
          <w:rFonts w:ascii="Times New Roman" w:hAnsi="Times New Roman" w:cs="Times New Roman"/>
          <w:sz w:val="24"/>
          <w:szCs w:val="24"/>
        </w:rPr>
        <w:fldChar w:fldCharType="end"/>
      </w:r>
      <w:r w:rsidRPr="2BDB0796">
        <w:rPr>
          <w:rFonts w:ascii="Times New Roman" w:hAnsi="Times New Roman" w:cs="Times New Roman"/>
          <w:sz w:val="24"/>
          <w:szCs w:val="24"/>
        </w:rPr>
        <w:t>, homeless shelters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(2–5)</w:t>
      </w:r>
      <w:r w:rsidR="32AA2DE8" w:rsidRPr="2BDB0796">
        <w:rPr>
          <w:rFonts w:ascii="Times New Roman" w:hAnsi="Times New Roman" w:cs="Times New Roman"/>
          <w:sz w:val="24"/>
          <w:szCs w:val="24"/>
        </w:rPr>
        <w:fldChar w:fldCharType="end"/>
      </w:r>
      <w:r w:rsidRPr="2BDB0796">
        <w:rPr>
          <w:rFonts w:ascii="Times New Roman" w:hAnsi="Times New Roman" w:cs="Times New Roman"/>
          <w:sz w:val="24"/>
          <w:szCs w:val="24"/>
        </w:rPr>
        <w:t xml:space="preserve">, and carceral </w:t>
      </w:r>
      <w:r w:rsidR="017EDCE4" w:rsidRPr="2BDB0796">
        <w:rPr>
          <w:rFonts w:ascii="Times New Roman" w:hAnsi="Times New Roman" w:cs="Times New Roman"/>
          <w:sz w:val="24"/>
          <w:szCs w:val="24"/>
        </w:rPr>
        <w:t xml:space="preserve">(e.g., prisons and jails) </w:t>
      </w:r>
      <w:r w:rsidRPr="2BDB0796">
        <w:rPr>
          <w:rFonts w:ascii="Times New Roman" w:hAnsi="Times New Roman" w:cs="Times New Roman"/>
          <w:sz w:val="24"/>
          <w:szCs w:val="24"/>
        </w:rPr>
        <w:t>facilities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(6)</w:t>
      </w:r>
      <w:r w:rsidR="32AA2DE8" w:rsidRPr="2BDB0796">
        <w:rPr>
          <w:rFonts w:ascii="Times New Roman" w:hAnsi="Times New Roman" w:cs="Times New Roman"/>
          <w:sz w:val="24"/>
          <w:szCs w:val="24"/>
        </w:rPr>
        <w:fldChar w:fldCharType="end"/>
      </w:r>
      <w:r w:rsidRPr="2BDB0796">
        <w:rPr>
          <w:rFonts w:ascii="Times New Roman" w:hAnsi="Times New Roman" w:cs="Times New Roman"/>
          <w:sz w:val="24"/>
          <w:szCs w:val="24"/>
        </w:rPr>
        <w:t xml:space="preserve"> have been devastating. </w:t>
      </w:r>
      <w:r w:rsidR="51828924" w:rsidRPr="2BDB0796">
        <w:rPr>
          <w:rFonts w:ascii="Times New Roman" w:hAnsi="Times New Roman" w:cs="Times New Roman"/>
          <w:sz w:val="24"/>
          <w:szCs w:val="24"/>
        </w:rPr>
        <w:t>S</w:t>
      </w:r>
      <w:r w:rsidR="6105C677" w:rsidRPr="2BDB0796">
        <w:rPr>
          <w:rFonts w:ascii="Times New Roman" w:hAnsi="Times New Roman" w:cs="Times New Roman"/>
          <w:sz w:val="24"/>
          <w:szCs w:val="24"/>
        </w:rPr>
        <w:t xml:space="preserve">taff </w:t>
      </w:r>
      <w:r w:rsidR="3DA293EC" w:rsidRPr="2BDB0796">
        <w:rPr>
          <w:rFonts w:ascii="Times New Roman" w:hAnsi="Times New Roman" w:cs="Times New Roman"/>
          <w:sz w:val="24"/>
          <w:szCs w:val="24"/>
        </w:rPr>
        <w:t xml:space="preserve">have </w:t>
      </w:r>
      <w:del w:id="64" w:author="Fukunaga, Rena (CDC/DDPHSIS/CGH/DGHT)" w:date="2021-09-24T12:46:00Z">
        <w:r w:rsidR="3DA293EC" w:rsidRPr="2BDB0796" w:rsidDel="00B00EFC">
          <w:rPr>
            <w:rFonts w:ascii="Times New Roman" w:hAnsi="Times New Roman" w:cs="Times New Roman"/>
            <w:sz w:val="24"/>
            <w:szCs w:val="24"/>
          </w:rPr>
          <w:delText>been known to</w:delText>
        </w:r>
      </w:del>
      <w:ins w:id="65" w:author="Fukunaga, Rena (CDC/DDPHSIS/CGH/DGHT)" w:date="2021-09-24T12:46:00Z">
        <w:r w:rsidR="00B00EFC">
          <w:rPr>
            <w:rFonts w:ascii="Times New Roman" w:hAnsi="Times New Roman" w:cs="Times New Roman"/>
            <w:sz w:val="24"/>
            <w:szCs w:val="24"/>
          </w:rPr>
          <w:t>inadvertently</w:t>
        </w:r>
      </w:ins>
      <w:r w:rsidR="3DA293EC"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serve</w:t>
      </w:r>
      <w:ins w:id="66" w:author="Fukunaga, Rena (CDC/DDPHSIS/CGH/DGHT)" w:date="2021-09-24T12:46:00Z">
        <w:r w:rsidR="00B00EFC">
          <w:rPr>
            <w:rFonts w:ascii="Times New Roman" w:hAnsi="Times New Roman" w:cs="Times New Roman"/>
            <w:sz w:val="24"/>
            <w:szCs w:val="24"/>
          </w:rPr>
          <w:t>d</w:t>
        </w:r>
      </w:ins>
      <w:r w:rsidR="4E8D91F1" w:rsidRPr="2BDB0796">
        <w:rPr>
          <w:rFonts w:ascii="Times New Roman" w:hAnsi="Times New Roman" w:cs="Times New Roman"/>
          <w:sz w:val="24"/>
          <w:szCs w:val="24"/>
        </w:rPr>
        <w:t xml:space="preserve"> as a conduit for introducing </w:t>
      </w:r>
      <w:r w:rsidR="7E86662E" w:rsidRPr="2BDB0796">
        <w:rPr>
          <w:rFonts w:ascii="Times New Roman" w:hAnsi="Times New Roman" w:cs="Times New Roman"/>
          <w:sz w:val="24"/>
          <w:szCs w:val="24"/>
        </w:rPr>
        <w:t>SARS-CoV-2, the virus that causes COVID-19</w:t>
      </w:r>
      <w:ins w:id="67" w:author="Hoover, Christopher M" w:date="2021-09-24T12:20:00Z">
        <w:r w:rsidR="00A64EDB">
          <w:rPr>
            <w:rFonts w:ascii="Times New Roman" w:hAnsi="Times New Roman" w:cs="Times New Roman"/>
            <w:sz w:val="24"/>
            <w:szCs w:val="24"/>
          </w:rPr>
          <w:t>,</w:t>
        </w:r>
      </w:ins>
      <w:r w:rsidR="546A22B7" w:rsidRPr="2BDB0796">
        <w:rPr>
          <w:rFonts w:ascii="Times New Roman" w:hAnsi="Times New Roman" w:cs="Times New Roman"/>
          <w:sz w:val="24"/>
          <w:szCs w:val="24"/>
        </w:rPr>
        <w:t xml:space="preserve"> </w:t>
      </w:r>
      <w:commentRangeStart w:id="68"/>
      <w:commentRangeStart w:id="69"/>
      <w:del w:id="70" w:author="Fukunaga, Rena (CDC/DDPHSIS/CGH/DGHT)" w:date="2021-09-09T12:18:00Z">
        <w:r w:rsidR="4E8D91F1" w:rsidRPr="2BDB0796" w:rsidDel="009E1BEC">
          <w:rPr>
            <w:rFonts w:ascii="Times New Roman" w:hAnsi="Times New Roman" w:cs="Times New Roman"/>
            <w:sz w:val="24"/>
            <w:szCs w:val="24"/>
          </w:rPr>
          <w:delText>virus</w:delText>
        </w:r>
        <w:commentRangeEnd w:id="68"/>
        <w:r w:rsidR="32AA2DE8" w:rsidDel="009E1BEC">
          <w:rPr>
            <w:rStyle w:val="CommentReference"/>
          </w:rPr>
          <w:commentReference w:id="68"/>
        </w:r>
      </w:del>
      <w:commentRangeEnd w:id="69"/>
      <w:del w:id="71" w:author="Fukunaga, Rena (CDC/DDPHSIS/CGH/DGHT)" w:date="2021-09-24T12:35:00Z">
        <w:r w:rsidR="009E1BEC" w:rsidDel="00376A2C">
          <w:rPr>
            <w:rStyle w:val="CommentReference"/>
            <w:rFonts w:ascii="Times New Roman" w:hAnsi="Times New Roman" w:cs="Times New Roman"/>
          </w:rPr>
          <w:commentReference w:id="69"/>
        </w:r>
      </w:del>
      <w:del w:id="72" w:author="Fukunaga, Rena (CDC/DDPHSIS/CGH/DGHT)" w:date="2021-09-09T12:18:00Z">
        <w:r w:rsidR="4E8D91F1" w:rsidRPr="2BDB0796" w:rsidDel="009E1BEC">
          <w:rPr>
            <w:rFonts w:ascii="Times New Roman" w:hAnsi="Times New Roman" w:cs="Times New Roman"/>
            <w:sz w:val="24"/>
            <w:szCs w:val="24"/>
          </w:rPr>
          <w:delText xml:space="preserve"> </w:delText>
        </w:r>
      </w:del>
      <w:r w:rsidR="4E8D91F1" w:rsidRPr="2BDB0796">
        <w:rPr>
          <w:rFonts w:ascii="Times New Roman" w:hAnsi="Times New Roman" w:cs="Times New Roman"/>
          <w:sz w:val="24"/>
          <w:szCs w:val="24"/>
        </w:rPr>
        <w:t>from the community to</w:t>
      </w:r>
      <w:ins w:id="73" w:author="Fukunaga, Rena (CDC/DDPHSIS/CGH/DGHT)" w:date="2021-09-24T12:35:00Z">
        <w:r w:rsidR="00376A2C">
          <w:rPr>
            <w:rFonts w:ascii="Times New Roman" w:hAnsi="Times New Roman" w:cs="Times New Roman"/>
            <w:sz w:val="24"/>
            <w:szCs w:val="24"/>
          </w:rPr>
          <w:t xml:space="preserve"> people in</w:t>
        </w:r>
      </w:ins>
      <w:r w:rsidR="4E8D91F1" w:rsidRPr="2BDB0796">
        <w:rPr>
          <w:rFonts w:ascii="Times New Roman" w:hAnsi="Times New Roman" w:cs="Times New Roman"/>
          <w:sz w:val="24"/>
          <w:szCs w:val="24"/>
        </w:rPr>
        <w:t xml:space="preserve"> </w:t>
      </w:r>
      <w:commentRangeStart w:id="74"/>
      <w:commentRangeStart w:id="75"/>
      <w:r w:rsidR="4E8D91F1" w:rsidRPr="2BDB0796">
        <w:rPr>
          <w:rFonts w:ascii="Times New Roman" w:hAnsi="Times New Roman" w:cs="Times New Roman"/>
          <w:sz w:val="24"/>
          <w:szCs w:val="24"/>
        </w:rPr>
        <w:t>congregate</w:t>
      </w:r>
      <w:commentRangeEnd w:id="74"/>
      <w:r w:rsidR="00BC4A94">
        <w:rPr>
          <w:rStyle w:val="CommentReference"/>
          <w:rFonts w:ascii="Times New Roman" w:hAnsi="Times New Roman" w:cs="Times New Roman"/>
        </w:rPr>
        <w:commentReference w:id="74"/>
      </w:r>
      <w:commentRangeEnd w:id="75"/>
      <w:r w:rsidR="00376A2C">
        <w:rPr>
          <w:rStyle w:val="CommentReference"/>
          <w:rFonts w:ascii="Times New Roman" w:hAnsi="Times New Roman" w:cs="Times New Roman"/>
        </w:rPr>
        <w:commentReference w:id="75"/>
      </w:r>
      <w:r w:rsidR="4E8D91F1" w:rsidRPr="2BDB0796">
        <w:rPr>
          <w:rFonts w:ascii="Times New Roman" w:hAnsi="Times New Roman" w:cs="Times New Roman"/>
          <w:sz w:val="24"/>
          <w:szCs w:val="24"/>
        </w:rPr>
        <w:t>-settings</w:t>
      </w:r>
      <w:r w:rsidR="6105C677"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(6–8)</w:t>
      </w:r>
      <w:r w:rsidR="32AA2DE8" w:rsidRPr="2BDB0796">
        <w:rPr>
          <w:rFonts w:ascii="Times New Roman" w:hAnsi="Times New Roman" w:cs="Times New Roman"/>
          <w:sz w:val="24"/>
          <w:szCs w:val="24"/>
        </w:rPr>
        <w:fldChar w:fldCharType="end"/>
      </w:r>
      <w:r w:rsidR="6105C677" w:rsidRPr="2BDB0796">
        <w:rPr>
          <w:rFonts w:ascii="Times New Roman" w:hAnsi="Times New Roman" w:cs="Times New Roman"/>
          <w:sz w:val="24"/>
          <w:szCs w:val="24"/>
        </w:rPr>
        <w:t>.</w:t>
      </w:r>
      <w:r w:rsidR="74A90E8B" w:rsidRPr="2BDB0796">
        <w:rPr>
          <w:rFonts w:ascii="Times New Roman" w:hAnsi="Times New Roman" w:cs="Times New Roman"/>
          <w:sz w:val="24"/>
          <w:szCs w:val="24"/>
        </w:rPr>
        <w:t xml:space="preserve"> </w:t>
      </w:r>
      <w:r w:rsidR="3DA293EC" w:rsidRPr="2BDB0796">
        <w:rPr>
          <w:rFonts w:ascii="Times New Roman" w:hAnsi="Times New Roman" w:cs="Times New Roman"/>
          <w:sz w:val="24"/>
          <w:szCs w:val="24"/>
        </w:rPr>
        <w:t>As such, r</w:t>
      </w:r>
      <w:r w:rsidR="74A90E8B" w:rsidRPr="2BDB0796">
        <w:rPr>
          <w:rFonts w:ascii="Times New Roman" w:hAnsi="Times New Roman" w:cs="Times New Roman"/>
          <w:sz w:val="24"/>
          <w:szCs w:val="24"/>
        </w:rPr>
        <w:t xml:space="preserve">outine testing </w:t>
      </w:r>
      <w:ins w:id="76" w:author="Hoover, Christopher M" w:date="2021-09-24T12:21:00Z">
        <w:r w:rsidR="00A64EDB">
          <w:rPr>
            <w:rFonts w:ascii="Times New Roman" w:hAnsi="Times New Roman" w:cs="Times New Roman"/>
            <w:sz w:val="24"/>
            <w:szCs w:val="24"/>
          </w:rPr>
          <w:t xml:space="preserve">of staff </w:t>
        </w:r>
      </w:ins>
      <w:del w:id="77" w:author="Hoover, Christopher M" w:date="2021-09-24T12:21:00Z">
        <w:r w:rsidR="74A90E8B" w:rsidRPr="2BDB0796" w:rsidDel="00A64EDB">
          <w:rPr>
            <w:rFonts w:ascii="Times New Roman" w:hAnsi="Times New Roman" w:cs="Times New Roman"/>
            <w:sz w:val="24"/>
            <w:szCs w:val="24"/>
          </w:rPr>
          <w:delText xml:space="preserve">of staff </w:delText>
        </w:r>
      </w:del>
      <w:ins w:id="78" w:author="Hoover, Christopher M" w:date="2021-09-24T12:21:00Z">
        <w:r w:rsidR="00A64EDB">
          <w:rPr>
            <w:rFonts w:ascii="Times New Roman" w:hAnsi="Times New Roman" w:cs="Times New Roman"/>
            <w:sz w:val="24"/>
            <w:szCs w:val="24"/>
          </w:rPr>
          <w:t xml:space="preserve">and subsequent isolation of infectious staff </w:t>
        </w:r>
      </w:ins>
      <w:r w:rsidR="036765DA" w:rsidRPr="2BDB0796">
        <w:rPr>
          <w:rFonts w:ascii="Times New Roman" w:hAnsi="Times New Roman" w:cs="Times New Roman"/>
          <w:sz w:val="24"/>
          <w:szCs w:val="24"/>
        </w:rPr>
        <w:t xml:space="preserve">is </w:t>
      </w:r>
      <w:r w:rsidR="74A90E8B" w:rsidRPr="2BDB0796">
        <w:rPr>
          <w:rFonts w:ascii="Times New Roman" w:hAnsi="Times New Roman" w:cs="Times New Roman"/>
          <w:sz w:val="24"/>
          <w:szCs w:val="24"/>
        </w:rPr>
        <w:t xml:space="preserve">essential </w:t>
      </w:r>
      <w:ins w:id="79" w:author="Fukunaga, Rena (CDC/DDPHSIS/CGH/DGHT)" w:date="2021-09-24T12:36:00Z">
        <w:del w:id="80" w:author="Hoover, Christopher M" w:date="2021-09-24T12:21:00Z">
          <w:r w:rsidR="002D691A" w:rsidDel="00A64EDB">
            <w:rPr>
              <w:rFonts w:ascii="Times New Roman" w:hAnsi="Times New Roman" w:cs="Times New Roman"/>
              <w:sz w:val="24"/>
              <w:szCs w:val="24"/>
            </w:rPr>
            <w:delText>for</w:delText>
          </w:r>
          <w:r w:rsidR="00D46639" w:rsidRPr="00D46639" w:rsidDel="00A64EDB">
            <w:rPr>
              <w:rFonts w:ascii="Times New Roman" w:hAnsi="Times New Roman" w:cs="Times New Roman"/>
              <w:sz w:val="24"/>
              <w:szCs w:val="24"/>
            </w:rPr>
            <w:delText xml:space="preserve"> inform</w:delText>
          </w:r>
          <w:r w:rsidR="002D691A" w:rsidDel="00A64EDB">
            <w:rPr>
              <w:rFonts w:ascii="Times New Roman" w:hAnsi="Times New Roman" w:cs="Times New Roman"/>
              <w:sz w:val="24"/>
              <w:szCs w:val="24"/>
            </w:rPr>
            <w:delText>ing</w:delText>
          </w:r>
          <w:r w:rsidR="00D46639" w:rsidRPr="00D46639" w:rsidDel="00A64EDB">
            <w:rPr>
              <w:rFonts w:ascii="Times New Roman" w:hAnsi="Times New Roman" w:cs="Times New Roman"/>
              <w:sz w:val="24"/>
              <w:szCs w:val="24"/>
            </w:rPr>
            <w:delText xml:space="preserve"> prevention measures </w:delText>
          </w:r>
        </w:del>
        <w:r w:rsidR="00D46639" w:rsidRPr="00D46639">
          <w:rPr>
            <w:rFonts w:ascii="Times New Roman" w:hAnsi="Times New Roman" w:cs="Times New Roman"/>
            <w:sz w:val="24"/>
            <w:szCs w:val="24"/>
          </w:rPr>
          <w:t>to mitigate case importation</w:t>
        </w:r>
        <w:r w:rsidR="002D691A">
          <w:rPr>
            <w:rFonts w:ascii="Times New Roman" w:hAnsi="Times New Roman" w:cs="Times New Roman"/>
            <w:sz w:val="24"/>
            <w:szCs w:val="24"/>
          </w:rPr>
          <w:t xml:space="preserve"> amon</w:t>
        </w:r>
      </w:ins>
      <w:ins w:id="81" w:author="Fukunaga, Rena (CDC/DDPHSIS/CGH/DGHT)" w:date="2021-09-24T12:43:00Z">
        <w:r w:rsidR="00385CFD">
          <w:rPr>
            <w:rFonts w:ascii="Times New Roman" w:hAnsi="Times New Roman" w:cs="Times New Roman"/>
            <w:sz w:val="24"/>
            <w:szCs w:val="24"/>
          </w:rPr>
          <w:t>g resident populations</w:t>
        </w:r>
      </w:ins>
      <w:ins w:id="82" w:author="Fukunaga, Rena (CDC/DDPHSIS/CGH/DGHT)" w:date="2021-09-24T12:36:00Z">
        <w:r w:rsidR="00D46639" w:rsidRPr="00D46639">
          <w:rPr>
            <w:rFonts w:ascii="Times New Roman" w:hAnsi="Times New Roman" w:cs="Times New Roman"/>
            <w:sz w:val="24"/>
            <w:szCs w:val="24"/>
          </w:rPr>
          <w:t xml:space="preserve"> and staff-to-staff transmission</w:t>
        </w:r>
      </w:ins>
      <w:del w:id="83" w:author="Fukunaga, Rena (CDC/DDPHSIS/CGH/DGHT)" w:date="2021-09-24T12:36:00Z">
        <w:r w:rsidR="7BF49519" w:rsidRPr="2BDB0796" w:rsidDel="00D46639">
          <w:rPr>
            <w:rFonts w:ascii="Times New Roman" w:hAnsi="Times New Roman" w:cs="Times New Roman"/>
            <w:sz w:val="24"/>
            <w:szCs w:val="24"/>
          </w:rPr>
          <w:delText>to</w:delText>
        </w:r>
        <w:r w:rsidR="036765DA" w:rsidRPr="2BDB0796" w:rsidDel="00D46639">
          <w:rPr>
            <w:rFonts w:ascii="Times New Roman" w:hAnsi="Times New Roman" w:cs="Times New Roman"/>
            <w:sz w:val="24"/>
            <w:szCs w:val="24"/>
          </w:rPr>
          <w:delText xml:space="preserve"> </w:delText>
        </w:r>
        <w:r w:rsidR="74A90E8B" w:rsidRPr="2BDB0796" w:rsidDel="00D46639">
          <w:rPr>
            <w:rFonts w:ascii="Times New Roman" w:hAnsi="Times New Roman" w:cs="Times New Roman"/>
            <w:sz w:val="24"/>
            <w:szCs w:val="24"/>
          </w:rPr>
          <w:delText xml:space="preserve">identify new cases and </w:delText>
        </w:r>
        <w:commentRangeStart w:id="84"/>
        <w:commentRangeStart w:id="85"/>
        <w:r w:rsidR="74A90E8B" w:rsidRPr="2BDB0796" w:rsidDel="00D46639">
          <w:rPr>
            <w:rFonts w:ascii="Times New Roman" w:hAnsi="Times New Roman" w:cs="Times New Roman"/>
            <w:sz w:val="24"/>
            <w:szCs w:val="24"/>
          </w:rPr>
          <w:delText xml:space="preserve">prevent </w:delText>
        </w:r>
        <w:r w:rsidR="3CE50B01" w:rsidRPr="2BDB0796" w:rsidDel="00D46639">
          <w:rPr>
            <w:rFonts w:ascii="Times New Roman" w:hAnsi="Times New Roman" w:cs="Times New Roman"/>
            <w:sz w:val="24"/>
            <w:szCs w:val="24"/>
          </w:rPr>
          <w:delText>case</w:delText>
        </w:r>
        <w:r w:rsidR="74A90E8B" w:rsidRPr="2BDB0796" w:rsidDel="00D46639">
          <w:rPr>
            <w:rFonts w:ascii="Times New Roman" w:hAnsi="Times New Roman" w:cs="Times New Roman"/>
            <w:sz w:val="24"/>
            <w:szCs w:val="24"/>
          </w:rPr>
          <w:delText xml:space="preserve"> importations into resident populations</w:delText>
        </w:r>
        <w:r w:rsidR="4E8D91F1" w:rsidRPr="2BDB0796" w:rsidDel="00D46639">
          <w:rPr>
            <w:rFonts w:ascii="Times New Roman" w:hAnsi="Times New Roman" w:cs="Times New Roman"/>
            <w:sz w:val="24"/>
            <w:szCs w:val="24"/>
          </w:rPr>
          <w:delText>, as well as transmission between staff</w:delText>
        </w:r>
        <w:commentRangeEnd w:id="84"/>
        <w:r w:rsidR="00DA750A" w:rsidDel="00D46639">
          <w:rPr>
            <w:rStyle w:val="CommentReference"/>
            <w:rFonts w:ascii="Times New Roman" w:hAnsi="Times New Roman" w:cs="Times New Roman"/>
          </w:rPr>
          <w:commentReference w:id="84"/>
        </w:r>
      </w:del>
      <w:commentRangeEnd w:id="85"/>
      <w:r w:rsidR="00385CFD">
        <w:rPr>
          <w:rStyle w:val="CommentReference"/>
          <w:rFonts w:ascii="Times New Roman" w:hAnsi="Times New Roman" w:cs="Times New Roman"/>
        </w:rPr>
        <w:commentReference w:id="85"/>
      </w:r>
      <w:r w:rsidR="74A90E8B" w:rsidRPr="2BDB0796">
        <w:rPr>
          <w:rFonts w:ascii="Times New Roman" w:hAnsi="Times New Roman" w:cs="Times New Roman"/>
          <w:sz w:val="24"/>
          <w:szCs w:val="24"/>
        </w:rPr>
        <w:t xml:space="preserve">. </w:t>
      </w:r>
      <w:r w:rsidR="56552BA4" w:rsidRPr="2BDB0796">
        <w:rPr>
          <w:rFonts w:ascii="Times New Roman" w:hAnsi="Times New Roman" w:cs="Times New Roman"/>
          <w:sz w:val="24"/>
          <w:szCs w:val="24"/>
        </w:rPr>
        <w:t xml:space="preserve">Prior analyses suggest that routine </w:t>
      </w:r>
      <w:r w:rsidR="7E86662E" w:rsidRPr="2BDB0796">
        <w:rPr>
          <w:rFonts w:ascii="Times New Roman" w:hAnsi="Times New Roman" w:cs="Times New Roman"/>
          <w:sz w:val="24"/>
          <w:szCs w:val="24"/>
        </w:rPr>
        <w:t xml:space="preserve">SARS-CoV-2 </w:t>
      </w:r>
      <w:r w:rsidR="4E8D91F1" w:rsidRPr="2BDB0796">
        <w:rPr>
          <w:rFonts w:ascii="Times New Roman" w:hAnsi="Times New Roman" w:cs="Times New Roman"/>
          <w:sz w:val="24"/>
          <w:szCs w:val="24"/>
        </w:rPr>
        <w:t xml:space="preserve">screening </w:t>
      </w:r>
      <w:r w:rsidR="56552BA4" w:rsidRPr="2BDB0796">
        <w:rPr>
          <w:rFonts w:ascii="Times New Roman" w:hAnsi="Times New Roman" w:cs="Times New Roman"/>
          <w:sz w:val="24"/>
          <w:szCs w:val="24"/>
        </w:rPr>
        <w:t xml:space="preserve">testing is </w:t>
      </w:r>
      <w:r w:rsidR="4E8D91F1" w:rsidRPr="2BDB0796">
        <w:rPr>
          <w:rFonts w:ascii="Times New Roman" w:hAnsi="Times New Roman" w:cs="Times New Roman"/>
          <w:sz w:val="24"/>
          <w:szCs w:val="24"/>
        </w:rPr>
        <w:t>one approach</w:t>
      </w:r>
      <w:r w:rsidR="56552BA4" w:rsidRPr="2BDB0796">
        <w:rPr>
          <w:rFonts w:ascii="Times New Roman" w:hAnsi="Times New Roman" w:cs="Times New Roman"/>
          <w:sz w:val="24"/>
          <w:szCs w:val="24"/>
        </w:rPr>
        <w:t xml:space="preserve"> to reduce transmission in homeless shelters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(9)</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in healthcare settings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(10)</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and </w:t>
      </w:r>
      <w:r w:rsidR="51828924" w:rsidRPr="2BDB0796">
        <w:rPr>
          <w:rFonts w:ascii="Times New Roman" w:hAnsi="Times New Roman" w:cs="Times New Roman"/>
          <w:sz w:val="24"/>
          <w:szCs w:val="24"/>
        </w:rPr>
        <w:t>during</w:t>
      </w:r>
      <w:r w:rsidR="56552BA4" w:rsidRPr="2BDB0796">
        <w:rPr>
          <w:rFonts w:ascii="Times New Roman" w:hAnsi="Times New Roman" w:cs="Times New Roman"/>
          <w:sz w:val="24"/>
          <w:szCs w:val="24"/>
        </w:rPr>
        <w:t xml:space="preserve"> airline travel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(11)</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w:t>
      </w:r>
    </w:p>
    <w:p w14:paraId="0085B106" w14:textId="4E441291" w:rsidR="00D94028" w:rsidRDefault="4F0E08F3" w:rsidP="00244134">
      <w:pPr>
        <w:spacing w:line="480" w:lineRule="auto"/>
        <w:ind w:firstLine="720"/>
        <w:rPr>
          <w:rFonts w:ascii="Times New Roman" w:hAnsi="Times New Roman" w:cs="Times New Roman"/>
          <w:sz w:val="24"/>
          <w:szCs w:val="24"/>
        </w:rPr>
      </w:pPr>
      <w:r w:rsidRPr="761FC395">
        <w:rPr>
          <w:rFonts w:ascii="Times New Roman" w:hAnsi="Times New Roman" w:cs="Times New Roman"/>
          <w:sz w:val="24"/>
          <w:szCs w:val="24"/>
        </w:rPr>
        <w:t>In correctional and detention facilities</w:t>
      </w:r>
      <w:r w:rsidR="71A6E483" w:rsidRPr="761FC395">
        <w:rPr>
          <w:rFonts w:ascii="Times New Roman" w:hAnsi="Times New Roman" w:cs="Times New Roman"/>
          <w:sz w:val="24"/>
          <w:szCs w:val="24"/>
        </w:rPr>
        <w:t xml:space="preserve">, </w:t>
      </w:r>
      <w:r w:rsidRPr="761FC395">
        <w:rPr>
          <w:rFonts w:ascii="Times New Roman" w:hAnsi="Times New Roman" w:cs="Times New Roman"/>
          <w:sz w:val="24"/>
          <w:szCs w:val="24"/>
        </w:rPr>
        <w:t xml:space="preserve">preventing </w:t>
      </w:r>
      <w:r w:rsidR="71A6E483" w:rsidRPr="761FC395">
        <w:rPr>
          <w:rFonts w:ascii="Times New Roman" w:hAnsi="Times New Roman" w:cs="Times New Roman"/>
          <w:sz w:val="24"/>
          <w:szCs w:val="24"/>
        </w:rPr>
        <w:t>spillover from the community to facility staff and subsequen</w:t>
      </w:r>
      <w:r w:rsidRPr="761FC395">
        <w:rPr>
          <w:rFonts w:ascii="Times New Roman" w:hAnsi="Times New Roman" w:cs="Times New Roman"/>
          <w:sz w:val="24"/>
          <w:szCs w:val="24"/>
        </w:rPr>
        <w:t xml:space="preserve">tly </w:t>
      </w:r>
      <w:r w:rsidR="71A6E483" w:rsidRPr="761FC395">
        <w:rPr>
          <w:rFonts w:ascii="Times New Roman" w:hAnsi="Times New Roman" w:cs="Times New Roman"/>
          <w:sz w:val="24"/>
          <w:szCs w:val="24"/>
        </w:rPr>
        <w:t xml:space="preserve">into resident populations remains </w:t>
      </w:r>
      <w:r w:rsidR="43E54C9B" w:rsidRPr="761FC395">
        <w:rPr>
          <w:rFonts w:ascii="Times New Roman" w:hAnsi="Times New Roman" w:cs="Times New Roman"/>
          <w:sz w:val="24"/>
          <w:szCs w:val="24"/>
        </w:rPr>
        <w:t xml:space="preserve">one of </w:t>
      </w:r>
      <w:del w:id="86" w:author="Hoover, Christopher M" w:date="2021-09-24T12:23:00Z">
        <w:r w:rsidR="43E54C9B" w:rsidRPr="761FC395" w:rsidDel="00A64EDB">
          <w:rPr>
            <w:rFonts w:ascii="Times New Roman" w:hAnsi="Times New Roman" w:cs="Times New Roman"/>
            <w:sz w:val="24"/>
            <w:szCs w:val="24"/>
          </w:rPr>
          <w:delText xml:space="preserve">the </w:delText>
        </w:r>
      </w:del>
      <w:r w:rsidR="43E54C9B" w:rsidRPr="761FC395">
        <w:rPr>
          <w:rFonts w:ascii="Times New Roman" w:hAnsi="Times New Roman" w:cs="Times New Roman"/>
          <w:sz w:val="24"/>
          <w:szCs w:val="24"/>
        </w:rPr>
        <w:t xml:space="preserve">many </w:t>
      </w:r>
      <w:r w:rsidRPr="761FC395">
        <w:rPr>
          <w:rFonts w:ascii="Times New Roman" w:hAnsi="Times New Roman" w:cs="Times New Roman"/>
          <w:sz w:val="24"/>
          <w:szCs w:val="24"/>
        </w:rPr>
        <w:t>challenge</w:t>
      </w:r>
      <w:r w:rsidR="43E54C9B" w:rsidRPr="761FC395">
        <w:rPr>
          <w:rFonts w:ascii="Times New Roman" w:hAnsi="Times New Roman" w:cs="Times New Roman"/>
          <w:sz w:val="24"/>
          <w:szCs w:val="24"/>
        </w:rPr>
        <w:t xml:space="preserve">s to </w:t>
      </w:r>
      <w:del w:id="87" w:author="Hoover, Christopher M" w:date="2021-09-24T12:23:00Z">
        <w:r w:rsidR="43E54C9B" w:rsidRPr="761FC395" w:rsidDel="00A64EDB">
          <w:rPr>
            <w:rFonts w:ascii="Times New Roman" w:hAnsi="Times New Roman" w:cs="Times New Roman"/>
            <w:sz w:val="24"/>
            <w:szCs w:val="24"/>
          </w:rPr>
          <w:delText xml:space="preserve">stop the spread </w:delText>
        </w:r>
        <w:commentRangeStart w:id="88"/>
        <w:commentRangeStart w:id="89"/>
        <w:r w:rsidR="43E54C9B" w:rsidRPr="761FC395" w:rsidDel="00A64EDB">
          <w:rPr>
            <w:rFonts w:ascii="Times New Roman" w:hAnsi="Times New Roman" w:cs="Times New Roman"/>
            <w:sz w:val="24"/>
            <w:szCs w:val="24"/>
          </w:rPr>
          <w:delText>of</w:delText>
        </w:r>
      </w:del>
      <w:ins w:id="90" w:author="Hoover, Christopher M" w:date="2021-09-24T12:23:00Z">
        <w:r w:rsidR="00A64EDB">
          <w:rPr>
            <w:rFonts w:ascii="Times New Roman" w:hAnsi="Times New Roman" w:cs="Times New Roman"/>
            <w:sz w:val="24"/>
            <w:szCs w:val="24"/>
          </w:rPr>
          <w:t>limit</w:t>
        </w:r>
      </w:ins>
      <w:r w:rsidR="43E54C9B" w:rsidRPr="761FC395">
        <w:rPr>
          <w:rFonts w:ascii="Times New Roman" w:hAnsi="Times New Roman" w:cs="Times New Roman"/>
          <w:sz w:val="24"/>
          <w:szCs w:val="24"/>
        </w:rPr>
        <w:t xml:space="preserve"> </w:t>
      </w:r>
      <w:ins w:id="91" w:author="Fukunaga, Rena (CDC/DDPHSIS/CGH/DGHT)" w:date="2021-09-24T12:47:00Z">
        <w:r w:rsidR="00D64E9D" w:rsidRPr="00A64EDB">
          <w:rPr>
            <w:rFonts w:ascii="Times New Roman" w:hAnsi="Times New Roman"/>
            <w:sz w:val="24"/>
            <w:rPrChange w:id="92" w:author="Hoover, Christopher M" w:date="2021-09-24T12:25:00Z">
              <w:rPr>
                <w:rFonts w:ascii="Times New Roman" w:hAnsi="Times New Roman"/>
                <w:sz w:val="24"/>
                <w:highlight w:val="yellow"/>
              </w:rPr>
            </w:rPrChange>
          </w:rPr>
          <w:t>SARS-CoV</w:t>
        </w:r>
      </w:ins>
      <w:ins w:id="93" w:author="Hoover, Christopher M" w:date="2021-09-24T12:26:00Z">
        <w:r w:rsidR="00A64EDB">
          <w:rPr>
            <w:rFonts w:ascii="Times New Roman" w:hAnsi="Times New Roman"/>
            <w:sz w:val="24"/>
          </w:rPr>
          <w:t>-</w:t>
        </w:r>
      </w:ins>
      <w:ins w:id="94" w:author="Fukunaga, Rena (CDC/DDPHSIS/CGH/DGHT)" w:date="2021-09-24T12:47:00Z">
        <w:del w:id="95" w:author="Hoover, Christopher M" w:date="2021-09-24T12:22:00Z">
          <w:r w:rsidR="00D64E9D" w:rsidRPr="00A64EDB" w:rsidDel="00A64EDB">
            <w:rPr>
              <w:rFonts w:ascii="Times New Roman" w:hAnsi="Times New Roman"/>
              <w:sz w:val="24"/>
              <w:rPrChange w:id="96" w:author="Hoover, Christopher M" w:date="2021-09-24T12:25:00Z">
                <w:rPr>
                  <w:rFonts w:ascii="Times New Roman" w:hAnsi="Times New Roman"/>
                  <w:sz w:val="24"/>
                  <w:highlight w:val="yellow"/>
                </w:rPr>
              </w:rPrChange>
            </w:rPr>
            <w:delText>-</w:delText>
          </w:r>
        </w:del>
        <w:r w:rsidR="00D64E9D" w:rsidRPr="00A64EDB">
          <w:rPr>
            <w:rFonts w:ascii="Times New Roman" w:hAnsi="Times New Roman"/>
            <w:sz w:val="24"/>
            <w:rPrChange w:id="97" w:author="Hoover, Christopher M" w:date="2021-09-24T12:25:00Z">
              <w:rPr>
                <w:rFonts w:ascii="Times New Roman" w:hAnsi="Times New Roman"/>
                <w:sz w:val="24"/>
                <w:highlight w:val="yellow"/>
              </w:rPr>
            </w:rPrChange>
          </w:rPr>
          <w:t>2</w:t>
        </w:r>
      </w:ins>
      <w:ins w:id="98" w:author="Hoover, Christopher M" w:date="2021-09-24T12:22:00Z">
        <w:r w:rsidR="00A64EDB" w:rsidRPr="00A64EDB">
          <w:rPr>
            <w:rFonts w:ascii="Times New Roman" w:hAnsi="Times New Roman"/>
            <w:sz w:val="24"/>
            <w:rPrChange w:id="99" w:author="Hoover, Christopher M" w:date="2021-09-24T12:25:00Z">
              <w:rPr>
                <w:rFonts w:ascii="Times New Roman" w:hAnsi="Times New Roman"/>
                <w:sz w:val="24"/>
                <w:highlight w:val="yellow"/>
              </w:rPr>
            </w:rPrChange>
          </w:rPr>
          <w:t xml:space="preserve"> </w:t>
        </w:r>
      </w:ins>
      <w:ins w:id="100" w:author="Fukunaga, Rena (CDC/DDPHSIS/CGH/DGHT)" w:date="2021-09-24T12:47:00Z">
        <w:del w:id="101" w:author="Hoover, Christopher M" w:date="2021-09-24T12:22:00Z">
          <w:r w:rsidR="00D64E9D" w:rsidRPr="001A06DE" w:rsidDel="00A64EDB">
            <w:rPr>
              <w:rFonts w:ascii="Times New Roman" w:hAnsi="Times New Roman"/>
              <w:sz w:val="24"/>
              <w:highlight w:val="yellow"/>
            </w:rPr>
            <w:delText>, the virus that causes COVID-19</w:delText>
          </w:r>
          <w:r w:rsidR="00D64E9D" w:rsidDel="00A64EDB">
            <w:rPr>
              <w:rFonts w:ascii="Times New Roman" w:hAnsi="Times New Roman"/>
              <w:sz w:val="24"/>
            </w:rPr>
            <w:delText xml:space="preserve"> </w:delText>
          </w:r>
        </w:del>
      </w:ins>
      <w:r w:rsidR="43E54C9B" w:rsidRPr="761FC395">
        <w:rPr>
          <w:rFonts w:ascii="Times New Roman" w:hAnsi="Times New Roman" w:cs="Times New Roman"/>
          <w:sz w:val="24"/>
          <w:szCs w:val="24"/>
        </w:rPr>
        <w:t>transmission</w:t>
      </w:r>
      <w:r w:rsidR="3D4AE771" w:rsidRPr="761FC395">
        <w:rPr>
          <w:rFonts w:ascii="Times New Roman" w:hAnsi="Times New Roman" w:cs="Times New Roman"/>
          <w:sz w:val="24"/>
          <w:szCs w:val="24"/>
        </w:rPr>
        <w:t xml:space="preserve"> </w:t>
      </w:r>
      <w:commentRangeEnd w:id="88"/>
      <w:r w:rsidR="00EF0461">
        <w:rPr>
          <w:rStyle w:val="CommentReference"/>
          <w:rFonts w:ascii="Times New Roman" w:hAnsi="Times New Roman" w:cs="Times New Roman"/>
        </w:rPr>
        <w:commentReference w:id="88"/>
      </w:r>
      <w:commentRangeEnd w:id="89"/>
      <w:r w:rsidR="00EC79F0">
        <w:rPr>
          <w:rStyle w:val="CommentReference"/>
          <w:rFonts w:ascii="Times New Roman" w:hAnsi="Times New Roman" w:cs="Times New Roman"/>
        </w:rPr>
        <w:commentReference w:id="89"/>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GNV7TxfN","properties":{"formattedCitation":"(12)","plainCitation":"(12)","noteIndex":0},"citationItems":[{"id":655,"uris":["http://zotero.org/users/3463997/items/XYNXP465"],"uri":["http://zotero.org/users/3463997/items/XYNXP465"],"itemData":{"id":655,"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99383EF" w:rsidRPr="761FC395">
        <w:rPr>
          <w:rFonts w:ascii="Times New Roman" w:hAnsi="Times New Roman" w:cs="Times New Roman"/>
          <w:sz w:val="24"/>
          <w:szCs w:val="24"/>
        </w:rPr>
        <w:fldChar w:fldCharType="separate"/>
      </w:r>
      <w:r w:rsidR="3D4AE771" w:rsidRPr="761FC395">
        <w:rPr>
          <w:rFonts w:ascii="Times New Roman" w:hAnsi="Times New Roman" w:cs="Times New Roman"/>
          <w:noProof/>
          <w:sz w:val="24"/>
          <w:szCs w:val="24"/>
        </w:rPr>
        <w:t>(12)</w:t>
      </w:r>
      <w:r w:rsidR="099383EF" w:rsidRPr="761FC395">
        <w:rPr>
          <w:rFonts w:ascii="Times New Roman" w:hAnsi="Times New Roman" w:cs="Times New Roman"/>
          <w:sz w:val="24"/>
          <w:szCs w:val="24"/>
        </w:rPr>
        <w:fldChar w:fldCharType="end"/>
      </w:r>
      <w:r w:rsidR="71A6E483" w:rsidRPr="761FC395">
        <w:rPr>
          <w:rFonts w:ascii="Times New Roman" w:hAnsi="Times New Roman" w:cs="Times New Roman"/>
          <w:sz w:val="24"/>
          <w:szCs w:val="24"/>
        </w:rPr>
        <w:t xml:space="preserve">. </w:t>
      </w:r>
      <w:r w:rsidR="09E19E0C" w:rsidRPr="761FC395">
        <w:rPr>
          <w:rFonts w:ascii="Times New Roman" w:hAnsi="Times New Roman" w:cs="Times New Roman"/>
          <w:sz w:val="24"/>
          <w:szCs w:val="24"/>
        </w:rPr>
        <w:t>Having</w:t>
      </w:r>
      <w:r w:rsidR="2596049C" w:rsidRPr="761FC395">
        <w:rPr>
          <w:rFonts w:ascii="Times New Roman" w:hAnsi="Times New Roman" w:cs="Times New Roman"/>
          <w:sz w:val="24"/>
          <w:szCs w:val="24"/>
        </w:rPr>
        <w:t xml:space="preserve"> a robust and responsive testing </w:t>
      </w:r>
      <w:ins w:id="102" w:author="Hoover, Christopher M" w:date="2021-09-24T12:23:00Z">
        <w:r w:rsidR="00A64EDB">
          <w:rPr>
            <w:rFonts w:ascii="Times New Roman" w:hAnsi="Times New Roman" w:cs="Times New Roman"/>
            <w:sz w:val="24"/>
            <w:szCs w:val="24"/>
          </w:rPr>
          <w:t xml:space="preserve">and isolation </w:t>
        </w:r>
      </w:ins>
      <w:r w:rsidR="2596049C" w:rsidRPr="761FC395">
        <w:rPr>
          <w:rFonts w:ascii="Times New Roman" w:hAnsi="Times New Roman" w:cs="Times New Roman"/>
          <w:sz w:val="24"/>
          <w:szCs w:val="24"/>
        </w:rPr>
        <w:t>strategy</w:t>
      </w:r>
      <w:r w:rsidR="09E19E0C" w:rsidRPr="761FC395">
        <w:rPr>
          <w:rFonts w:ascii="Times New Roman" w:hAnsi="Times New Roman" w:cs="Times New Roman"/>
          <w:sz w:val="24"/>
          <w:szCs w:val="24"/>
        </w:rPr>
        <w:t xml:space="preserve"> </w:t>
      </w:r>
      <w:r w:rsidR="2596049C" w:rsidRPr="761FC395">
        <w:rPr>
          <w:rFonts w:ascii="Times New Roman" w:hAnsi="Times New Roman" w:cs="Times New Roman"/>
          <w:sz w:val="24"/>
          <w:szCs w:val="24"/>
        </w:rPr>
        <w:t xml:space="preserve">remains essential to a facility’s success in </w:t>
      </w:r>
      <w:r w:rsidR="3EFDD43F" w:rsidRPr="761FC395">
        <w:rPr>
          <w:rFonts w:ascii="Times New Roman" w:hAnsi="Times New Roman" w:cs="Times New Roman"/>
          <w:sz w:val="24"/>
          <w:szCs w:val="24"/>
        </w:rPr>
        <w:t xml:space="preserve">preventing </w:t>
      </w:r>
      <w:del w:id="103" w:author="Fukunaga, Rena (CDC/DDPHSIS/CGH/DGHT)" w:date="2021-09-24T12:47:00Z">
        <w:r w:rsidR="3EFDD43F" w:rsidRPr="761FC395" w:rsidDel="00EC79F0">
          <w:rPr>
            <w:rFonts w:ascii="Times New Roman" w:hAnsi="Times New Roman" w:cs="Times New Roman"/>
            <w:sz w:val="24"/>
            <w:szCs w:val="24"/>
          </w:rPr>
          <w:delText>the spread of</w:delText>
        </w:r>
      </w:del>
      <w:del w:id="104" w:author="Fukunaga, Rena (CDC/DDPHSIS/CGH/DGHT)" w:date="2021-09-24T12:46:00Z">
        <w:r w:rsidR="3EFDD43F" w:rsidRPr="761FC395" w:rsidDel="00D64E9D">
          <w:rPr>
            <w:rFonts w:ascii="Times New Roman" w:hAnsi="Times New Roman" w:cs="Times New Roman"/>
            <w:sz w:val="24"/>
            <w:szCs w:val="24"/>
          </w:rPr>
          <w:delText xml:space="preserve"> </w:delText>
        </w:r>
        <w:r w:rsidR="3EFDD43F" w:rsidRPr="00EF0461" w:rsidDel="00D64E9D">
          <w:rPr>
            <w:rFonts w:ascii="Times New Roman" w:hAnsi="Times New Roman"/>
            <w:sz w:val="24"/>
            <w:highlight w:val="yellow"/>
            <w:rPrChange w:id="105" w:author="Leeb, Rebecca (CDC/DDNID/NCBDDD/DHDD)" w:date="2021-09-20T14:57:00Z">
              <w:rPr>
                <w:rFonts w:ascii="Times New Roman" w:hAnsi="Times New Roman" w:cs="Times New Roman"/>
                <w:sz w:val="24"/>
                <w:szCs w:val="24"/>
              </w:rPr>
            </w:rPrChange>
          </w:rPr>
          <w:delText>SARS</w:delText>
        </w:r>
      </w:del>
      <w:ins w:id="106" w:author="Fukunaga, Rena (CDC/DDPHSIS/CGH/DGHT)" w:date="2021-09-24T12:47:00Z">
        <w:r w:rsidR="00EC79F0">
          <w:rPr>
            <w:rFonts w:ascii="Times New Roman" w:hAnsi="Times New Roman" w:cs="Times New Roman"/>
            <w:sz w:val="24"/>
            <w:szCs w:val="24"/>
          </w:rPr>
          <w:t>transmission</w:t>
        </w:r>
      </w:ins>
      <w:del w:id="107" w:author="Fukunaga, Rena (CDC/DDPHSIS/CGH/DGHT)" w:date="2021-09-24T12:46:00Z">
        <w:r w:rsidR="3EFDD43F" w:rsidRPr="00EF0461" w:rsidDel="00D64E9D">
          <w:rPr>
            <w:rFonts w:ascii="Times New Roman" w:hAnsi="Times New Roman"/>
            <w:sz w:val="24"/>
            <w:highlight w:val="yellow"/>
            <w:rPrChange w:id="108" w:author="Leeb, Rebecca (CDC/DDNID/NCBDDD/DHDD)" w:date="2021-09-20T14:57:00Z">
              <w:rPr>
                <w:rFonts w:ascii="Times New Roman" w:hAnsi="Times New Roman" w:cs="Times New Roman"/>
                <w:sz w:val="24"/>
                <w:szCs w:val="24"/>
              </w:rPr>
            </w:rPrChange>
          </w:rPr>
          <w:delText>-CoV-2, the virus that causes COVID-19</w:delText>
        </w:r>
      </w:del>
      <w:r w:rsidR="2596049C" w:rsidRPr="761FC395">
        <w:rPr>
          <w:rFonts w:ascii="Times New Roman" w:hAnsi="Times New Roman" w:cs="Times New Roman"/>
          <w:sz w:val="24"/>
          <w:szCs w:val="24"/>
        </w:rPr>
        <w:t xml:space="preserve">. </w:t>
      </w:r>
      <w:r w:rsidR="0B9C239B" w:rsidRPr="761FC395">
        <w:rPr>
          <w:rFonts w:ascii="Times New Roman" w:hAnsi="Times New Roman" w:cs="Times New Roman"/>
          <w:sz w:val="24"/>
          <w:szCs w:val="24"/>
        </w:rPr>
        <w:t xml:space="preserve">As of </w:t>
      </w:r>
      <w:r w:rsidR="1C9DAB58" w:rsidRPr="761FC395">
        <w:rPr>
          <w:rFonts w:ascii="Times New Roman" w:hAnsi="Times New Roman" w:cs="Times New Roman"/>
          <w:sz w:val="24"/>
          <w:szCs w:val="24"/>
        </w:rPr>
        <w:t>August 19</w:t>
      </w:r>
      <w:r w:rsidR="0B9C239B" w:rsidRPr="761FC395">
        <w:rPr>
          <w:rFonts w:ascii="Times New Roman" w:hAnsi="Times New Roman" w:cs="Times New Roman"/>
          <w:sz w:val="24"/>
          <w:szCs w:val="24"/>
        </w:rPr>
        <w:t>, 2021 t</w:t>
      </w:r>
      <w:r w:rsidR="3D4AE771" w:rsidRPr="761FC395">
        <w:rPr>
          <w:rFonts w:ascii="Times New Roman" w:hAnsi="Times New Roman" w:cs="Times New Roman"/>
          <w:sz w:val="24"/>
          <w:szCs w:val="24"/>
        </w:rPr>
        <w:t xml:space="preserve">he </w:t>
      </w:r>
      <w:r w:rsidR="636ADF92" w:rsidRPr="761FC395">
        <w:rPr>
          <w:rFonts w:ascii="Times New Roman" w:hAnsi="Times New Roman" w:cs="Times New Roman"/>
          <w:sz w:val="24"/>
          <w:szCs w:val="24"/>
        </w:rPr>
        <w:t>Centers</w:t>
      </w:r>
      <w:r w:rsidR="3D4AE771" w:rsidRPr="761FC395">
        <w:rPr>
          <w:rFonts w:ascii="Times New Roman" w:hAnsi="Times New Roman" w:cs="Times New Roman"/>
          <w:sz w:val="24"/>
          <w:szCs w:val="24"/>
        </w:rPr>
        <w:t xml:space="preserve"> for Disease Control and Prevention’s (CDC) </w:t>
      </w:r>
      <w:commentRangeStart w:id="109"/>
      <w:commentRangeStart w:id="110"/>
      <w:r w:rsidR="64FE69CB" w:rsidRPr="761FC395">
        <w:rPr>
          <w:rFonts w:ascii="Times New Roman" w:hAnsi="Times New Roman" w:cs="Times New Roman"/>
          <w:sz w:val="24"/>
          <w:szCs w:val="24"/>
        </w:rPr>
        <w:t>Interim Public Health Recommendations for Fully Vaccinated People</w:t>
      </w:r>
      <w:commentRangeEnd w:id="109"/>
      <w:r w:rsidR="099383EF">
        <w:rPr>
          <w:rStyle w:val="CommentReference"/>
        </w:rPr>
        <w:commentReference w:id="109"/>
      </w:r>
      <w:commentRangeEnd w:id="110"/>
      <w:r w:rsidR="009E1BEC">
        <w:rPr>
          <w:rStyle w:val="CommentReference"/>
          <w:rFonts w:ascii="Times New Roman" w:hAnsi="Times New Roman" w:cs="Times New Roman"/>
        </w:rPr>
        <w:commentReference w:id="110"/>
      </w:r>
      <w:r w:rsidR="014ABE7F" w:rsidRPr="761FC395">
        <w:rPr>
          <w:rFonts w:ascii="Times New Roman" w:hAnsi="Times New Roman" w:cs="Times New Roman"/>
          <w:sz w:val="24"/>
          <w:szCs w:val="24"/>
        </w:rPr>
        <w:t xml:space="preserve"> recommends </w:t>
      </w:r>
      <w:r w:rsidR="1B24FFC8" w:rsidRPr="761FC395">
        <w:rPr>
          <w:rFonts w:ascii="Times New Roman" w:hAnsi="Times New Roman" w:cs="Times New Roman"/>
          <w:sz w:val="24"/>
          <w:szCs w:val="24"/>
        </w:rPr>
        <w:t>that</w:t>
      </w:r>
      <w:r w:rsidR="0B9C239B" w:rsidRPr="761FC395">
        <w:rPr>
          <w:rFonts w:ascii="Times New Roman" w:hAnsi="Times New Roman" w:cs="Times New Roman"/>
          <w:sz w:val="24"/>
          <w:szCs w:val="24"/>
        </w:rPr>
        <w:t>,</w:t>
      </w:r>
      <w:r w:rsidR="1B24FFC8" w:rsidRPr="761FC395">
        <w:rPr>
          <w:rFonts w:ascii="Times New Roman" w:hAnsi="Times New Roman" w:cs="Times New Roman"/>
          <w:sz w:val="24"/>
          <w:szCs w:val="24"/>
        </w:rPr>
        <w:t xml:space="preserve"> </w:t>
      </w:r>
      <w:ins w:id="111" w:author="Fukunaga, Rena (CDC/DDPHSIS/CGH/DGHT)" w:date="2021-09-24T12:48:00Z">
        <w:r w:rsidR="00D850A5" w:rsidRPr="00D850A5">
          <w:rPr>
            <w:rFonts w:ascii="Times New Roman" w:hAnsi="Times New Roman" w:cs="Times New Roman"/>
            <w:sz w:val="24"/>
            <w:szCs w:val="24"/>
          </w:rPr>
          <w:t>fully vaccinated people who have come into close contact with someone with suspected or confirmed COVID-19 be tested 3-5 days after exposure and wear a mas</w:t>
        </w:r>
        <w:r w:rsidR="00D850A5">
          <w:rPr>
            <w:rFonts w:ascii="Times New Roman" w:hAnsi="Times New Roman" w:cs="Times New Roman"/>
            <w:sz w:val="24"/>
            <w:szCs w:val="24"/>
          </w:rPr>
          <w:t>k</w:t>
        </w:r>
        <w:r w:rsidR="00D850A5" w:rsidRPr="00D850A5">
          <w:rPr>
            <w:rFonts w:ascii="Times New Roman" w:hAnsi="Times New Roman" w:cs="Times New Roman"/>
            <w:sz w:val="24"/>
            <w:szCs w:val="24"/>
          </w:rPr>
          <w:t xml:space="preserve"> in public indoor setting</w:t>
        </w:r>
      </w:ins>
      <w:ins w:id="112" w:author="Hoover, Christopher M" w:date="2021-09-24T12:27:00Z">
        <w:r w:rsidR="00A64EDB">
          <w:rPr>
            <w:rFonts w:ascii="Times New Roman" w:hAnsi="Times New Roman" w:cs="Times New Roman"/>
            <w:sz w:val="24"/>
            <w:szCs w:val="24"/>
          </w:rPr>
          <w:t>s</w:t>
        </w:r>
      </w:ins>
      <w:ins w:id="113" w:author="Fukunaga, Rena (CDC/DDPHSIS/CGH/DGHT)" w:date="2021-09-24T12:48:00Z">
        <w:r w:rsidR="00D850A5" w:rsidRPr="00D850A5">
          <w:rPr>
            <w:rFonts w:ascii="Times New Roman" w:hAnsi="Times New Roman" w:cs="Times New Roman"/>
            <w:sz w:val="24"/>
            <w:szCs w:val="24"/>
          </w:rPr>
          <w:t xml:space="preserve"> for 14 days, or until they receive a negative test result</w:t>
        </w:r>
      </w:ins>
      <w:commentRangeStart w:id="114"/>
      <w:commentRangeStart w:id="115"/>
      <w:del w:id="116" w:author="Fukunaga, Rena (CDC/DDPHSIS/CGH/DGHT)" w:date="2021-09-24T12:48:00Z">
        <w:r w:rsidR="05D44ABC" w:rsidRPr="761FC395" w:rsidDel="00D850A5">
          <w:rPr>
            <w:rFonts w:ascii="Times New Roman" w:hAnsi="Times New Roman" w:cs="Times New Roman"/>
            <w:sz w:val="24"/>
            <w:szCs w:val="24"/>
          </w:rPr>
          <w:delText xml:space="preserve">for </w:delText>
        </w:r>
        <w:commentRangeEnd w:id="114"/>
        <w:r w:rsidR="00F61B3A" w:rsidDel="00D850A5">
          <w:rPr>
            <w:rStyle w:val="CommentReference"/>
            <w:rFonts w:ascii="Times New Roman" w:hAnsi="Times New Roman" w:cs="Times New Roman"/>
          </w:rPr>
          <w:commentReference w:id="114"/>
        </w:r>
      </w:del>
      <w:commentRangeEnd w:id="115"/>
      <w:r w:rsidR="00D850A5">
        <w:rPr>
          <w:rStyle w:val="CommentReference"/>
          <w:rFonts w:ascii="Times New Roman" w:hAnsi="Times New Roman" w:cs="Times New Roman"/>
        </w:rPr>
        <w:commentReference w:id="115"/>
      </w:r>
      <w:del w:id="117" w:author="Fukunaga, Rena (CDC/DDPHSIS/CGH/DGHT)" w:date="2021-09-24T12:48:00Z">
        <w:r w:rsidR="05D44ABC" w:rsidRPr="761FC395" w:rsidDel="00D850A5">
          <w:rPr>
            <w:rFonts w:ascii="Times New Roman" w:hAnsi="Times New Roman" w:cs="Times New Roman"/>
            <w:sz w:val="24"/>
            <w:szCs w:val="24"/>
          </w:rPr>
          <w:delText>fully vaccinated people who have come into close contact with someone with suspected or confirmed COVID-19 to be tested</w:delText>
        </w:r>
        <w:commentRangeStart w:id="118"/>
        <w:commentRangeStart w:id="119"/>
        <w:r w:rsidR="05D44ABC" w:rsidRPr="761FC395" w:rsidDel="00D850A5">
          <w:rPr>
            <w:rFonts w:ascii="Times New Roman" w:hAnsi="Times New Roman" w:cs="Times New Roman"/>
            <w:sz w:val="24"/>
            <w:szCs w:val="24"/>
          </w:rPr>
          <w:delText xml:space="preserve"> 3-5</w:delText>
        </w:r>
        <w:commentRangeEnd w:id="118"/>
        <w:r w:rsidR="099383EF" w:rsidDel="00D850A5">
          <w:rPr>
            <w:rStyle w:val="CommentReference"/>
          </w:rPr>
          <w:commentReference w:id="118"/>
        </w:r>
        <w:commentRangeEnd w:id="119"/>
        <w:r w:rsidR="009E1BEC" w:rsidDel="00D850A5">
          <w:rPr>
            <w:rStyle w:val="CommentReference"/>
            <w:rFonts w:ascii="Times New Roman" w:hAnsi="Times New Roman" w:cs="Times New Roman"/>
          </w:rPr>
          <w:commentReference w:id="119"/>
        </w:r>
        <w:r w:rsidR="05D44ABC" w:rsidRPr="761FC395" w:rsidDel="00D850A5">
          <w:rPr>
            <w:rFonts w:ascii="Times New Roman" w:hAnsi="Times New Roman" w:cs="Times New Roman"/>
            <w:sz w:val="24"/>
            <w:szCs w:val="24"/>
          </w:rPr>
          <w:delText xml:space="preserve"> days after exposure, </w:delText>
        </w:r>
        <w:r w:rsidR="05D44ABC" w:rsidRPr="009D64F7" w:rsidDel="00D850A5">
          <w:rPr>
            <w:rFonts w:ascii="Times New Roman" w:hAnsi="Times New Roman" w:cs="Times New Roman"/>
            <w:sz w:val="24"/>
            <w:szCs w:val="24"/>
          </w:rPr>
          <w:delText>and to wear a mask in public indoor settings for 14 days</w:delText>
        </w:r>
        <w:r w:rsidR="05D44ABC" w:rsidRPr="761FC395" w:rsidDel="00D850A5">
          <w:rPr>
            <w:rFonts w:ascii="Times New Roman" w:hAnsi="Times New Roman" w:cs="Times New Roman"/>
            <w:sz w:val="24"/>
            <w:szCs w:val="24"/>
          </w:rPr>
          <w:delText xml:space="preserve"> or until they receive a negative test result</w:delText>
        </w:r>
      </w:del>
      <w:commentRangeStart w:id="120"/>
      <w:commentRangeStart w:id="121"/>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mEr4czFr","properties":{"formattedCitation":"(13)","plainCitation":"(13)","noteIndex":0},"citationItems":[{"id":634,"uris":["http://zotero.org/users/3463997/items/YNRHBBMD"],"uri":["http://zotero.org/users/3463997/items/YNRHBBMD"],"itemData":{"id":634,"type":"article","title":"Interim Guidance for SARS-CoV-2 Testing in Correctional and Detention Facilities","URL":"https://www.cdc.gov/coronavirus/2019-ncov/community/correction-detention/testing.html","author":[{"family":"Centers for Disease Controla and Prevention","given":""}],"accessed":{"date-parts":[["2021",7,21]]},"issued":{"date-parts":[["2021",7,23]]}}}],"schema":"https://github.com/citation-style-language/schema/raw/master/csl-citation.json"} </w:instrText>
      </w:r>
      <w:r w:rsidR="099383EF" w:rsidRPr="761FC395">
        <w:rPr>
          <w:rFonts w:ascii="Times New Roman" w:hAnsi="Times New Roman" w:cs="Times New Roman"/>
          <w:sz w:val="24"/>
          <w:szCs w:val="24"/>
        </w:rPr>
        <w:fldChar w:fldCharType="separate"/>
      </w:r>
      <w:r w:rsidR="0B9C239B" w:rsidRPr="761FC395">
        <w:rPr>
          <w:rFonts w:ascii="Times New Roman" w:hAnsi="Times New Roman" w:cs="Times New Roman"/>
          <w:noProof/>
          <w:sz w:val="24"/>
          <w:szCs w:val="24"/>
        </w:rPr>
        <w:t>(13)</w:t>
      </w:r>
      <w:r w:rsidR="099383EF" w:rsidRPr="761FC395">
        <w:rPr>
          <w:rFonts w:ascii="Times New Roman" w:hAnsi="Times New Roman" w:cs="Times New Roman"/>
          <w:sz w:val="24"/>
          <w:szCs w:val="24"/>
        </w:rPr>
        <w:fldChar w:fldCharType="end"/>
      </w:r>
      <w:r w:rsidR="0786FC5D" w:rsidRPr="761FC395">
        <w:rPr>
          <w:rFonts w:ascii="Times New Roman" w:hAnsi="Times New Roman" w:cs="Times New Roman"/>
          <w:sz w:val="24"/>
          <w:szCs w:val="24"/>
        </w:rPr>
        <w:t xml:space="preserve">. </w:t>
      </w:r>
      <w:ins w:id="122" w:author="Hoover, Christopher M" w:date="2021-09-24T12:28:00Z">
        <w:r w:rsidR="00A64EDB">
          <w:rPr>
            <w:rFonts w:ascii="Times New Roman" w:hAnsi="Times New Roman" w:cs="Times New Roman"/>
            <w:sz w:val="24"/>
            <w:szCs w:val="24"/>
          </w:rPr>
          <w:t>D</w:t>
        </w:r>
        <w:r w:rsidR="00A64EDB" w:rsidRPr="761FC395">
          <w:rPr>
            <w:rFonts w:ascii="Times New Roman" w:hAnsi="Times New Roman" w:cs="Times New Roman"/>
            <w:sz w:val="24"/>
            <w:szCs w:val="24"/>
          </w:rPr>
          <w:t>ue to the high risk of SARS-CoV-2 transmission in congregate settings</w:t>
        </w:r>
        <w:r w:rsidR="00A64EDB">
          <w:rPr>
            <w:rFonts w:ascii="Times New Roman" w:hAnsi="Times New Roman" w:cs="Times New Roman"/>
            <w:sz w:val="24"/>
            <w:szCs w:val="24"/>
          </w:rPr>
          <w:t xml:space="preserve"> </w:t>
        </w:r>
        <w:r w:rsidR="00A64EDB">
          <w:rPr>
            <w:rFonts w:ascii="Times New Roman" w:hAnsi="Times New Roman" w:cs="Times New Roman"/>
            <w:sz w:val="24"/>
            <w:szCs w:val="24"/>
          </w:rPr>
          <w:t>(6)</w:t>
        </w:r>
        <w:r w:rsidR="00A64EDB">
          <w:rPr>
            <w:rFonts w:ascii="Times New Roman" w:hAnsi="Times New Roman" w:cs="Times New Roman"/>
            <w:sz w:val="24"/>
            <w:szCs w:val="24"/>
          </w:rPr>
          <w:t>,</w:t>
        </w:r>
        <w:r w:rsidR="00A64EDB" w:rsidRPr="761FC395">
          <w:rPr>
            <w:rFonts w:ascii="Times New Roman" w:hAnsi="Times New Roman" w:cs="Times New Roman"/>
            <w:sz w:val="24"/>
            <w:szCs w:val="24"/>
          </w:rPr>
          <w:t xml:space="preserve"> </w:t>
        </w:r>
        <w:commentRangeStart w:id="123"/>
        <w:commentRangeEnd w:id="123"/>
        <w:r w:rsidR="00A64EDB">
          <w:rPr>
            <w:rStyle w:val="CommentReference"/>
            <w:rFonts w:ascii="Times New Roman" w:hAnsi="Times New Roman" w:cs="Times New Roman"/>
          </w:rPr>
          <w:commentReference w:id="123"/>
        </w:r>
        <w:commentRangeStart w:id="124"/>
        <w:commentRangeEnd w:id="124"/>
        <w:r w:rsidR="00A64EDB">
          <w:rPr>
            <w:rStyle w:val="CommentReference"/>
            <w:rFonts w:ascii="Times New Roman" w:hAnsi="Times New Roman" w:cs="Times New Roman"/>
          </w:rPr>
          <w:commentReference w:id="124"/>
        </w:r>
        <w:commentRangeStart w:id="125"/>
        <w:commentRangeEnd w:id="125"/>
        <w:r w:rsidR="00A64EDB">
          <w:rPr>
            <w:rStyle w:val="CommentReference"/>
            <w:rFonts w:ascii="Times New Roman" w:hAnsi="Times New Roman" w:cs="Times New Roman"/>
          </w:rPr>
          <w:commentReference w:id="125"/>
        </w:r>
        <w:commentRangeStart w:id="126"/>
        <w:commentRangeEnd w:id="126"/>
        <w:r w:rsidR="00A64EDB">
          <w:rPr>
            <w:rStyle w:val="CommentReference"/>
            <w:rFonts w:ascii="Times New Roman" w:hAnsi="Times New Roman" w:cs="Times New Roman"/>
          </w:rPr>
          <w:commentReference w:id="126"/>
        </w:r>
        <w:r w:rsidR="00A64EDB">
          <w:rPr>
            <w:rFonts w:ascii="Times New Roman" w:hAnsi="Times New Roman" w:cs="Times New Roman"/>
            <w:sz w:val="24"/>
            <w:szCs w:val="24"/>
          </w:rPr>
          <w:t>q</w:t>
        </w:r>
      </w:ins>
      <w:del w:id="127" w:author="Hoover, Christopher M" w:date="2021-09-24T12:28:00Z">
        <w:r w:rsidR="64FE69CB" w:rsidRPr="761FC395" w:rsidDel="00A64EDB">
          <w:rPr>
            <w:rFonts w:ascii="Times New Roman" w:hAnsi="Times New Roman" w:cs="Times New Roman"/>
            <w:sz w:val="24"/>
            <w:szCs w:val="24"/>
          </w:rPr>
          <w:delText>Q</w:delText>
        </w:r>
      </w:del>
      <w:r w:rsidR="64FE69CB" w:rsidRPr="761FC395">
        <w:rPr>
          <w:rFonts w:ascii="Times New Roman" w:hAnsi="Times New Roman" w:cs="Times New Roman"/>
          <w:sz w:val="24"/>
          <w:szCs w:val="24"/>
        </w:rPr>
        <w:t>uestions remain as to whether</w:t>
      </w:r>
      <w:r w:rsidR="0786FC5D" w:rsidRPr="761FC395">
        <w:rPr>
          <w:rFonts w:ascii="Times New Roman" w:hAnsi="Times New Roman" w:cs="Times New Roman"/>
          <w:sz w:val="24"/>
          <w:szCs w:val="24"/>
        </w:rPr>
        <w:t xml:space="preserve"> staff should </w:t>
      </w:r>
      <w:r w:rsidR="64FE69CB" w:rsidRPr="761FC395">
        <w:rPr>
          <w:rFonts w:ascii="Times New Roman" w:hAnsi="Times New Roman" w:cs="Times New Roman"/>
          <w:sz w:val="24"/>
          <w:szCs w:val="24"/>
        </w:rPr>
        <w:t>continue to be</w:t>
      </w:r>
      <w:r w:rsidR="0786FC5D" w:rsidRPr="761FC395">
        <w:rPr>
          <w:rFonts w:ascii="Times New Roman" w:hAnsi="Times New Roman" w:cs="Times New Roman"/>
          <w:sz w:val="24"/>
          <w:szCs w:val="24"/>
        </w:rPr>
        <w:t xml:space="preserve"> tested routinely</w:t>
      </w:r>
      <w:ins w:id="128" w:author="Hoover, Christopher M" w:date="2021-09-24T12:29:00Z">
        <w:r w:rsidR="00A64EDB">
          <w:rPr>
            <w:rFonts w:ascii="Times New Roman" w:hAnsi="Times New Roman" w:cs="Times New Roman"/>
            <w:sz w:val="24"/>
            <w:szCs w:val="24"/>
          </w:rPr>
          <w:t xml:space="preserve">, regardless of vaccination status, </w:t>
        </w:r>
      </w:ins>
      <w:del w:id="129" w:author="Hoover, Christopher M" w:date="2021-09-24T12:29:00Z">
        <w:r w:rsidR="0786FC5D" w:rsidRPr="761FC395" w:rsidDel="00A64EDB">
          <w:rPr>
            <w:rFonts w:ascii="Times New Roman" w:hAnsi="Times New Roman" w:cs="Times New Roman"/>
            <w:sz w:val="24"/>
            <w:szCs w:val="24"/>
          </w:rPr>
          <w:delText xml:space="preserve"> </w:delText>
        </w:r>
      </w:del>
      <w:del w:id="130" w:author="Hoover, Christopher M" w:date="2021-09-24T12:28:00Z">
        <w:r w:rsidR="14512489" w:rsidRPr="761FC395" w:rsidDel="00A64EDB">
          <w:rPr>
            <w:rFonts w:ascii="Times New Roman" w:hAnsi="Times New Roman" w:cs="Times New Roman"/>
            <w:sz w:val="24"/>
            <w:szCs w:val="24"/>
          </w:rPr>
          <w:delText>due to</w:delText>
        </w:r>
        <w:r w:rsidR="0786FC5D" w:rsidRPr="761FC395" w:rsidDel="00A64EDB">
          <w:rPr>
            <w:rFonts w:ascii="Times New Roman" w:hAnsi="Times New Roman" w:cs="Times New Roman"/>
            <w:sz w:val="24"/>
            <w:szCs w:val="24"/>
          </w:rPr>
          <w:delText xml:space="preserve"> the </w:delText>
        </w:r>
        <w:commentRangeStart w:id="131"/>
        <w:commentRangeStart w:id="132"/>
        <w:r w:rsidR="0786FC5D" w:rsidRPr="761FC395" w:rsidDel="00A64EDB">
          <w:rPr>
            <w:rFonts w:ascii="Times New Roman" w:hAnsi="Times New Roman" w:cs="Times New Roman"/>
            <w:sz w:val="24"/>
            <w:szCs w:val="24"/>
          </w:rPr>
          <w:delText>high risk of</w:delText>
        </w:r>
        <w:r w:rsidR="1A134C47" w:rsidRPr="761FC395" w:rsidDel="00A64EDB">
          <w:rPr>
            <w:rFonts w:ascii="Times New Roman" w:hAnsi="Times New Roman" w:cs="Times New Roman"/>
            <w:sz w:val="24"/>
            <w:szCs w:val="24"/>
          </w:rPr>
          <w:delText xml:space="preserve"> asymptomatic</w:delText>
        </w:r>
        <w:r w:rsidR="0786FC5D" w:rsidRPr="761FC395" w:rsidDel="00A64EDB">
          <w:rPr>
            <w:rFonts w:ascii="Times New Roman" w:hAnsi="Times New Roman" w:cs="Times New Roman"/>
            <w:sz w:val="24"/>
            <w:szCs w:val="24"/>
          </w:rPr>
          <w:delText xml:space="preserve"> SARS-CoV-2 transmission in </w:delText>
        </w:r>
        <w:r w:rsidR="14512489" w:rsidRPr="761FC395" w:rsidDel="00A64EDB">
          <w:rPr>
            <w:rFonts w:ascii="Times New Roman" w:hAnsi="Times New Roman" w:cs="Times New Roman"/>
            <w:sz w:val="24"/>
            <w:szCs w:val="24"/>
          </w:rPr>
          <w:delText>congregate</w:delText>
        </w:r>
        <w:r w:rsidR="4FB8F366" w:rsidRPr="761FC395" w:rsidDel="00A64EDB">
          <w:rPr>
            <w:rFonts w:ascii="Times New Roman" w:hAnsi="Times New Roman" w:cs="Times New Roman"/>
            <w:sz w:val="24"/>
            <w:szCs w:val="24"/>
          </w:rPr>
          <w:delText xml:space="preserve"> </w:delText>
        </w:r>
        <w:r w:rsidR="14512489" w:rsidRPr="761FC395" w:rsidDel="00A64EDB">
          <w:rPr>
            <w:rFonts w:ascii="Times New Roman" w:hAnsi="Times New Roman" w:cs="Times New Roman"/>
            <w:sz w:val="24"/>
            <w:szCs w:val="24"/>
          </w:rPr>
          <w:delText>settings</w:delText>
        </w:r>
      </w:del>
      <w:ins w:id="133" w:author="Fukunaga, Rena (CDC/DDPHSIS/CGH/DGHT)" w:date="2021-09-24T12:52:00Z">
        <w:del w:id="134" w:author="Hoover, Christopher M" w:date="2021-09-24T12:28:00Z">
          <w:r w:rsidR="00454434" w:rsidDel="00A64EDB">
            <w:rPr>
              <w:rFonts w:ascii="Times New Roman" w:hAnsi="Times New Roman" w:cs="Times New Roman"/>
              <w:sz w:val="24"/>
              <w:szCs w:val="24"/>
            </w:rPr>
            <w:delText xml:space="preserve"> (6)</w:delText>
          </w:r>
        </w:del>
      </w:ins>
      <w:del w:id="135" w:author="Hoover, Christopher M" w:date="2021-09-24T12:28:00Z">
        <w:r w:rsidR="1A134C47" w:rsidRPr="761FC395" w:rsidDel="00A64EDB">
          <w:rPr>
            <w:rFonts w:ascii="Times New Roman" w:hAnsi="Times New Roman" w:cs="Times New Roman"/>
            <w:sz w:val="24"/>
            <w:szCs w:val="24"/>
          </w:rPr>
          <w:delText xml:space="preserve">. </w:delText>
        </w:r>
        <w:commentRangeEnd w:id="120"/>
        <w:r w:rsidR="006B5C07" w:rsidDel="00A64EDB">
          <w:rPr>
            <w:rStyle w:val="CommentReference"/>
            <w:rFonts w:ascii="Times New Roman" w:hAnsi="Times New Roman" w:cs="Times New Roman"/>
          </w:rPr>
          <w:commentReference w:id="120"/>
        </w:r>
        <w:commentRangeEnd w:id="121"/>
        <w:commentRangeEnd w:id="131"/>
        <w:commentRangeEnd w:id="132"/>
        <w:r w:rsidR="00F81323" w:rsidDel="00A64EDB">
          <w:rPr>
            <w:rStyle w:val="CommentReference"/>
            <w:rFonts w:ascii="Times New Roman" w:hAnsi="Times New Roman" w:cs="Times New Roman"/>
          </w:rPr>
          <w:commentReference w:id="121"/>
        </w:r>
        <w:r w:rsidR="006B5C07" w:rsidDel="00A64EDB">
          <w:rPr>
            <w:rStyle w:val="CommentReference"/>
            <w:rFonts w:ascii="Times New Roman" w:hAnsi="Times New Roman" w:cs="Times New Roman"/>
          </w:rPr>
          <w:commentReference w:id="131"/>
        </w:r>
        <w:r w:rsidR="00454434" w:rsidDel="00A64EDB">
          <w:rPr>
            <w:rStyle w:val="CommentReference"/>
            <w:rFonts w:ascii="Times New Roman" w:hAnsi="Times New Roman" w:cs="Times New Roman"/>
          </w:rPr>
          <w:commentReference w:id="132"/>
        </w:r>
      </w:del>
      <w:del w:id="136" w:author="Hoover, Christopher M" w:date="2021-09-24T12:29:00Z">
        <w:r w:rsidR="1A134C47" w:rsidRPr="00D97959" w:rsidDel="00A64EDB">
          <w:rPr>
            <w:rFonts w:ascii="Times New Roman" w:hAnsi="Times New Roman"/>
            <w:sz w:val="24"/>
            <w:highlight w:val="yellow"/>
            <w:rPrChange w:id="137" w:author="Leeb, Rebecca (CDC/DDNID/NCBDDD/DHDD)" w:date="2021-09-20T14:57:00Z">
              <w:rPr>
                <w:rFonts w:ascii="Times New Roman" w:hAnsi="Times New Roman" w:cs="Times New Roman"/>
                <w:sz w:val="24"/>
                <w:szCs w:val="24"/>
              </w:rPr>
            </w:rPrChange>
          </w:rPr>
          <w:delText>This</w:delText>
        </w:r>
        <w:r w:rsidR="1A134C47" w:rsidRPr="761FC395" w:rsidDel="00A64EDB">
          <w:rPr>
            <w:rFonts w:ascii="Times New Roman" w:hAnsi="Times New Roman" w:cs="Times New Roman"/>
            <w:sz w:val="24"/>
            <w:szCs w:val="24"/>
          </w:rPr>
          <w:delText xml:space="preserve"> holds for vaccinated and unvaccinated staff </w:delText>
        </w:r>
      </w:del>
      <w:r w:rsidR="7A60673B" w:rsidRPr="761FC395">
        <w:rPr>
          <w:rFonts w:ascii="Times New Roman" w:hAnsi="Times New Roman" w:cs="Times New Roman"/>
          <w:sz w:val="24"/>
          <w:szCs w:val="24"/>
        </w:rPr>
        <w:t>with reports of</w:t>
      </w:r>
      <w:r w:rsidR="1A134C47" w:rsidRPr="761FC395">
        <w:rPr>
          <w:rFonts w:ascii="Times New Roman" w:hAnsi="Times New Roman" w:cs="Times New Roman"/>
          <w:sz w:val="24"/>
          <w:szCs w:val="24"/>
        </w:rPr>
        <w:t xml:space="preserve"> </w:t>
      </w:r>
      <w:commentRangeStart w:id="138"/>
      <w:commentRangeStart w:id="139"/>
      <w:del w:id="140" w:author="Fukunaga, Rena (CDC/DDPHSIS/CGH/DGHT)" w:date="2021-09-24T12:53:00Z">
        <w:r w:rsidR="0786FC5D" w:rsidRPr="00AA2AFC" w:rsidDel="007363FC">
          <w:rPr>
            <w:rFonts w:ascii="Times New Roman" w:hAnsi="Times New Roman" w:cs="Times New Roman"/>
            <w:sz w:val="24"/>
            <w:szCs w:val="24"/>
          </w:rPr>
          <w:delText>vaccine breakthrough</w:delText>
        </w:r>
      </w:del>
      <w:ins w:id="141" w:author="Fukunaga, Rena (CDC/DDPHSIS/CGH/DGHT)" w:date="2021-09-24T12:53:00Z">
        <w:r w:rsidR="007363FC">
          <w:rPr>
            <w:rFonts w:ascii="Times New Roman" w:hAnsi="Times New Roman" w:cs="Times New Roman"/>
            <w:sz w:val="24"/>
            <w:szCs w:val="24"/>
          </w:rPr>
          <w:t>infections in vaccinated persons</w:t>
        </w:r>
      </w:ins>
      <w:del w:id="142" w:author="Fukunaga, Rena (CDC/DDPHSIS/CGH/DGHT)" w:date="2021-09-24T12:53:00Z">
        <w:r w:rsidR="0786FC5D" w:rsidRPr="00AA2AFC" w:rsidDel="007363FC">
          <w:rPr>
            <w:rFonts w:ascii="Times New Roman" w:hAnsi="Times New Roman" w:cs="Times New Roman"/>
            <w:sz w:val="24"/>
            <w:szCs w:val="24"/>
          </w:rPr>
          <w:delText xml:space="preserve"> </w:delText>
        </w:r>
        <w:commentRangeEnd w:id="138"/>
        <w:r w:rsidR="00F61B3A" w:rsidDel="007363FC">
          <w:rPr>
            <w:rStyle w:val="CommentReference"/>
            <w:rFonts w:ascii="Times New Roman" w:hAnsi="Times New Roman" w:cs="Times New Roman"/>
          </w:rPr>
          <w:commentReference w:id="138"/>
        </w:r>
        <w:commentRangeEnd w:id="139"/>
        <w:r w:rsidR="007363FC" w:rsidDel="007363FC">
          <w:rPr>
            <w:rStyle w:val="CommentReference"/>
            <w:rFonts w:ascii="Times New Roman" w:hAnsi="Times New Roman" w:cs="Times New Roman"/>
          </w:rPr>
          <w:commentReference w:id="139"/>
        </w:r>
        <w:r w:rsidR="0786FC5D" w:rsidRPr="00AA2AFC" w:rsidDel="007363FC">
          <w:rPr>
            <w:rFonts w:ascii="Times New Roman" w:hAnsi="Times New Roman" w:cs="Times New Roman"/>
            <w:sz w:val="24"/>
            <w:szCs w:val="24"/>
          </w:rPr>
          <w:delText>cases</w:delText>
        </w:r>
      </w:del>
      <w:r w:rsidR="7A60673B" w:rsidRPr="761FC395">
        <w:rPr>
          <w:rFonts w:ascii="Times New Roman" w:hAnsi="Times New Roman" w:cs="Times New Roman"/>
          <w:sz w:val="24"/>
          <w:szCs w:val="24"/>
        </w:rPr>
        <w:t xml:space="preserve"> in </w:t>
      </w:r>
      <w:r w:rsidR="4A32150F" w:rsidRPr="761FC395">
        <w:rPr>
          <w:rFonts w:ascii="Times New Roman" w:hAnsi="Times New Roman" w:cs="Times New Roman"/>
          <w:sz w:val="24"/>
          <w:szCs w:val="24"/>
        </w:rPr>
        <w:t>large public gatherings</w:t>
      </w:r>
      <w:r w:rsidR="683A899D"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Y0NvYNZp","properties":{"formattedCitation":"(14)","plainCitation":"(14)","noteIndex":0},"citationItems":[{"id":722,"uris":["http://zotero.org/users/3463997/items/M4CF5C68"],"uri":["http://zotero.org/users/3463997/items/M4CF5C68"],"itemData":{"id":722,"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(14)</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as well as</w:t>
      </w:r>
      <w:r w:rsidR="16567128" w:rsidRPr="761FC395">
        <w:rPr>
          <w:rFonts w:ascii="Times New Roman" w:hAnsi="Times New Roman" w:cs="Times New Roman"/>
          <w:sz w:val="24"/>
          <w:szCs w:val="24"/>
        </w:rPr>
        <w:t xml:space="preserve"> in</w:t>
      </w:r>
      <w:r w:rsidR="683A899D" w:rsidRPr="761FC395">
        <w:rPr>
          <w:rFonts w:ascii="Times New Roman" w:hAnsi="Times New Roman" w:cs="Times New Roman"/>
          <w:sz w:val="24"/>
          <w:szCs w:val="24"/>
        </w:rPr>
        <w:t xml:space="preserve"> congregate</w:t>
      </w:r>
      <w:r w:rsidR="4FB8F366"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settings </w:t>
      </w:r>
      <w:r w:rsidR="16567128" w:rsidRPr="761FC395">
        <w:rPr>
          <w:rFonts w:ascii="Times New Roman" w:hAnsi="Times New Roman" w:cs="Times New Roman"/>
          <w:sz w:val="24"/>
          <w:szCs w:val="24"/>
        </w:rPr>
        <w:t>such as</w:t>
      </w:r>
      <w:r w:rsidR="683A899D" w:rsidRPr="761FC395">
        <w:rPr>
          <w:rFonts w:ascii="Times New Roman" w:hAnsi="Times New Roman" w:cs="Times New Roman"/>
          <w:sz w:val="24"/>
          <w:szCs w:val="24"/>
        </w:rPr>
        <w:t xml:space="preserve"> </w:t>
      </w:r>
      <w:r w:rsidR="4A32150F" w:rsidRPr="761FC395">
        <w:rPr>
          <w:rFonts w:ascii="Times New Roman" w:hAnsi="Times New Roman" w:cs="Times New Roman"/>
          <w:sz w:val="24"/>
          <w:szCs w:val="24"/>
        </w:rPr>
        <w:t xml:space="preserve">health care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1g12xU1G","properties":{"formattedCitation":"(15)","plainCitation":"(15)","noteIndex":0},"citationItems":[{"id":723,"uris":["http://zotero.org/users/3463997/items/TKH762WY"],"uri":["http://zotero.org/users/3463997/items/TKH762WY"],"itemData":{"id":723,"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(15)</w:t>
      </w:r>
      <w:r w:rsidR="099383EF" w:rsidRPr="761FC395">
        <w:rPr>
          <w:rFonts w:ascii="Times New Roman" w:hAnsi="Times New Roman" w:cs="Times New Roman"/>
          <w:sz w:val="24"/>
          <w:szCs w:val="24"/>
        </w:rPr>
        <w:fldChar w:fldCharType="end"/>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and</w:t>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correctional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WTdgP6fk","properties":{"formattedCitation":"(16)","plainCitation":"(16)","noteIndex":0},"citationItems":[{"id":728,"uris":["http://zotero.org/users/3463997/items/HJNXUNKK"],"uri":["http://zotero.org/users/3463997/items/HJNXUNKK"],"itemData":{"id":728,"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(16)</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xml:space="preserve"> facilities</w:t>
      </w:r>
      <w:r w:rsidR="2596049C" w:rsidRPr="761FC395">
        <w:rPr>
          <w:rFonts w:ascii="Times New Roman" w:hAnsi="Times New Roman" w:cs="Times New Roman"/>
          <w:sz w:val="24"/>
          <w:szCs w:val="24"/>
        </w:rPr>
        <w:t xml:space="preserve">. </w:t>
      </w:r>
    </w:p>
    <w:p w14:paraId="2C05A7F2" w14:textId="6799C261" w:rsidR="005C6410" w:rsidRPr="00E14288" w:rsidRDefault="00E852DD" w:rsidP="00690A47">
      <w:pPr>
        <w:spacing w:line="480" w:lineRule="auto"/>
        <w:ind w:firstLine="720"/>
        <w:rPr>
          <w:rFonts w:ascii="Times New Roman" w:hAnsi="Times New Roman" w:cs="Times New Roman"/>
          <w:sz w:val="24"/>
          <w:szCs w:val="24"/>
        </w:rPr>
      </w:pPr>
      <w:r w:rsidRPr="2EDAFAC9">
        <w:rPr>
          <w:rFonts w:ascii="Times New Roman" w:hAnsi="Times New Roman" w:cs="Times New Roman"/>
          <w:sz w:val="24"/>
          <w:szCs w:val="24"/>
        </w:rPr>
        <w:t>At this time,</w:t>
      </w:r>
      <w:r w:rsidR="005909BC" w:rsidRPr="2EDAFAC9">
        <w:rPr>
          <w:rFonts w:ascii="Times New Roman" w:hAnsi="Times New Roman" w:cs="Times New Roman"/>
          <w:sz w:val="24"/>
          <w:szCs w:val="24"/>
        </w:rPr>
        <w:t xml:space="preserve"> the</w:t>
      </w:r>
      <w:commentRangeStart w:id="143"/>
      <w:commentRangeStart w:id="144"/>
      <w:r w:rsidR="3D92F907" w:rsidRPr="2EDAFAC9">
        <w:rPr>
          <w:rFonts w:ascii="Times New Roman" w:hAnsi="Times New Roman" w:cs="Times New Roman"/>
          <w:sz w:val="24"/>
          <w:szCs w:val="24"/>
        </w:rPr>
        <w:t xml:space="preserve"> </w:t>
      </w:r>
      <w:r w:rsidR="7E9F2BEF" w:rsidRPr="2EDAFAC9">
        <w:rPr>
          <w:rFonts w:ascii="Times New Roman" w:hAnsi="Times New Roman" w:cs="Times New Roman"/>
          <w:sz w:val="24"/>
          <w:szCs w:val="24"/>
        </w:rPr>
        <w:t xml:space="preserve">CDC </w:t>
      </w:r>
      <w:r w:rsidR="2AE56A57" w:rsidRPr="2EDAFAC9">
        <w:rPr>
          <w:rFonts w:ascii="Times New Roman" w:hAnsi="Times New Roman" w:cs="Times New Roman"/>
          <w:sz w:val="24"/>
          <w:szCs w:val="24"/>
        </w:rPr>
        <w:t>Interim Guidance for SARS-CoV-2 Testing in Correctional and Detention</w:t>
      </w:r>
      <w:r w:rsidR="7524E34B" w:rsidRPr="2EDAFAC9">
        <w:rPr>
          <w:rFonts w:ascii="Times New Roman" w:hAnsi="Times New Roman" w:cs="Times New Roman"/>
          <w:sz w:val="24"/>
          <w:szCs w:val="24"/>
        </w:rPr>
        <w:t xml:space="preserve"> </w:t>
      </w:r>
      <w:r w:rsidR="2AE56A57" w:rsidRPr="2EDAFAC9">
        <w:rPr>
          <w:rFonts w:ascii="Times New Roman" w:hAnsi="Times New Roman" w:cs="Times New Roman"/>
          <w:sz w:val="24"/>
          <w:szCs w:val="24"/>
        </w:rPr>
        <w:t>Facilities</w:t>
      </w:r>
      <w:r w:rsidR="7E9F2BEF" w:rsidRPr="2EDAFAC9">
        <w:rPr>
          <w:rFonts w:ascii="Times New Roman" w:hAnsi="Times New Roman" w:cs="Times New Roman"/>
          <w:sz w:val="24"/>
          <w:szCs w:val="24"/>
        </w:rPr>
        <w:t xml:space="preserve"> </w:t>
      </w:r>
      <w:commentRangeEnd w:id="143"/>
      <w:r>
        <w:rPr>
          <w:rStyle w:val="CommentReference"/>
        </w:rPr>
        <w:commentReference w:id="143"/>
      </w:r>
      <w:commentRangeEnd w:id="144"/>
      <w:r w:rsidR="009E1BEC">
        <w:rPr>
          <w:rStyle w:val="CommentReference"/>
          <w:rFonts w:ascii="Times New Roman" w:hAnsi="Times New Roman" w:cs="Times New Roman"/>
        </w:rPr>
        <w:commentReference w:id="144"/>
      </w:r>
      <w:r w:rsidR="00CA55D2" w:rsidRPr="2EDAFAC9">
        <w:rPr>
          <w:rFonts w:ascii="Times New Roman" w:hAnsi="Times New Roman" w:cs="Times New Roman"/>
          <w:sz w:val="24"/>
          <w:szCs w:val="24"/>
        </w:rPr>
        <w:t>(</w:t>
      </w:r>
      <w:commentRangeStart w:id="145"/>
      <w:commentRangeStart w:id="146"/>
      <w:r w:rsidR="00CA55D2" w:rsidRPr="2EDAFAC9">
        <w:rPr>
          <w:rFonts w:ascii="Times New Roman" w:hAnsi="Times New Roman" w:cs="Times New Roman"/>
          <w:sz w:val="24"/>
          <w:szCs w:val="24"/>
        </w:rPr>
        <w:t>13</w:t>
      </w:r>
      <w:commentRangeEnd w:id="145"/>
      <w:r w:rsidR="007B77BE">
        <w:rPr>
          <w:rStyle w:val="CommentReference"/>
          <w:rFonts w:ascii="Times New Roman" w:hAnsi="Times New Roman" w:cs="Times New Roman"/>
        </w:rPr>
        <w:commentReference w:id="145"/>
      </w:r>
      <w:commentRangeEnd w:id="146"/>
      <w:r w:rsidR="000F4297">
        <w:rPr>
          <w:rStyle w:val="CommentReference"/>
          <w:rFonts w:ascii="Times New Roman" w:hAnsi="Times New Roman" w:cs="Times New Roman"/>
        </w:rPr>
        <w:commentReference w:id="146"/>
      </w:r>
      <w:r w:rsidR="00CA55D2" w:rsidRPr="2EDAFAC9">
        <w:rPr>
          <w:rFonts w:ascii="Times New Roman" w:hAnsi="Times New Roman" w:cs="Times New Roman"/>
          <w:sz w:val="24"/>
          <w:szCs w:val="24"/>
        </w:rPr>
        <w:t xml:space="preserve">) </w:t>
      </w:r>
      <w:r w:rsidRPr="2EDAFAC9">
        <w:rPr>
          <w:rFonts w:ascii="Times New Roman" w:hAnsi="Times New Roman" w:cs="Times New Roman"/>
          <w:sz w:val="24"/>
          <w:szCs w:val="24"/>
        </w:rPr>
        <w:t>does not specify when staff should be tested during the work week</w:t>
      </w:r>
      <w:r w:rsidR="00E14288" w:rsidRPr="2EDAFAC9">
        <w:rPr>
          <w:rFonts w:ascii="Times New Roman" w:hAnsi="Times New Roman" w:cs="Times New Roman"/>
          <w:sz w:val="24"/>
          <w:szCs w:val="24"/>
        </w:rPr>
        <w:t xml:space="preserve"> to </w:t>
      </w:r>
      <w:r w:rsidR="00474A59" w:rsidRPr="2EDAFAC9">
        <w:rPr>
          <w:rFonts w:ascii="Times New Roman" w:hAnsi="Times New Roman" w:cs="Times New Roman"/>
          <w:sz w:val="24"/>
          <w:szCs w:val="24"/>
        </w:rPr>
        <w:lastRenderedPageBreak/>
        <w:t xml:space="preserve">minimize the spread of </w:t>
      </w:r>
      <w:r w:rsidR="00B812AC" w:rsidRPr="2EDAFAC9">
        <w:rPr>
          <w:rFonts w:ascii="Times New Roman" w:hAnsi="Times New Roman" w:cs="Times New Roman"/>
          <w:sz w:val="24"/>
          <w:szCs w:val="24"/>
        </w:rPr>
        <w:t>SARS-CoV-2</w:t>
      </w:r>
      <w:r w:rsidR="00474A59" w:rsidRPr="2EDAFAC9">
        <w:rPr>
          <w:rFonts w:ascii="Times New Roman" w:hAnsi="Times New Roman" w:cs="Times New Roman"/>
          <w:sz w:val="24"/>
          <w:szCs w:val="24"/>
        </w:rPr>
        <w:t xml:space="preserve"> via</w:t>
      </w:r>
      <w:r w:rsidR="00E14288" w:rsidRPr="2EDAFAC9">
        <w:rPr>
          <w:rFonts w:ascii="Times New Roman" w:hAnsi="Times New Roman" w:cs="Times New Roman"/>
          <w:sz w:val="24"/>
          <w:szCs w:val="24"/>
        </w:rPr>
        <w:t xml:space="preserve"> rapid identification and isolation of new staff cases.</w:t>
      </w:r>
      <w:r w:rsidR="00D94028" w:rsidRPr="2EDAFAC9">
        <w:rPr>
          <w:rFonts w:ascii="Times New Roman" w:hAnsi="Times New Roman" w:cs="Times New Roman"/>
          <w:sz w:val="24"/>
          <w:szCs w:val="24"/>
        </w:rPr>
        <w:t xml:space="preserve"> The timing of systematic testing in relation to work schedules and variable infectiousness profiles could have profound </w:t>
      </w:r>
      <w:commentRangeStart w:id="147"/>
      <w:commentRangeStart w:id="148"/>
      <w:r w:rsidR="00D94028" w:rsidRPr="009623F6">
        <w:rPr>
          <w:rFonts w:ascii="Times New Roman" w:hAnsi="Times New Roman" w:cs="Times New Roman"/>
          <w:sz w:val="24"/>
          <w:szCs w:val="24"/>
        </w:rPr>
        <w:t>importance for designing optimal systematic testing strategies</w:t>
      </w:r>
      <w:commentRangeEnd w:id="147"/>
      <w:r w:rsidR="00983D39" w:rsidRPr="009623F6">
        <w:rPr>
          <w:rStyle w:val="CommentReference"/>
          <w:rFonts w:ascii="Times New Roman" w:hAnsi="Times New Roman" w:cs="Times New Roman"/>
          <w:sz w:val="24"/>
          <w:szCs w:val="24"/>
          <w:rPrChange w:id="149" w:author="Hoover, Christopher M" w:date="2021-09-24T12:41:00Z">
            <w:rPr>
              <w:rStyle w:val="CommentReference"/>
              <w:rFonts w:ascii="Times New Roman" w:hAnsi="Times New Roman" w:cs="Times New Roman"/>
            </w:rPr>
          </w:rPrChange>
        </w:rPr>
        <w:commentReference w:id="147"/>
      </w:r>
      <w:commentRangeEnd w:id="148"/>
      <w:r w:rsidR="00F62A1A" w:rsidRPr="009623F6">
        <w:rPr>
          <w:rStyle w:val="CommentReference"/>
          <w:rFonts w:ascii="Times New Roman" w:hAnsi="Times New Roman" w:cs="Times New Roman"/>
          <w:sz w:val="24"/>
          <w:szCs w:val="24"/>
          <w:rPrChange w:id="150" w:author="Hoover, Christopher M" w:date="2021-09-24T12:41:00Z">
            <w:rPr>
              <w:rStyle w:val="CommentReference"/>
              <w:rFonts w:ascii="Times New Roman" w:hAnsi="Times New Roman" w:cs="Times New Roman"/>
            </w:rPr>
          </w:rPrChange>
        </w:rPr>
        <w:commentReference w:id="148"/>
      </w:r>
      <w:ins w:id="151" w:author="Fukunaga, Rena (CDC/DDPHSIS/CGH/DGHT)" w:date="2021-09-24T12:55:00Z">
        <w:r w:rsidR="0025418F" w:rsidRPr="009623F6">
          <w:rPr>
            <w:rFonts w:ascii="Times New Roman" w:hAnsi="Times New Roman" w:cs="Times New Roman"/>
            <w:sz w:val="24"/>
            <w:szCs w:val="24"/>
            <w:rPrChange w:id="152" w:author="Hoover, Christopher M" w:date="2021-09-24T12:41:00Z">
              <w:rPr/>
            </w:rPrChange>
          </w:rPr>
          <w:t xml:space="preserve"> </w:t>
        </w:r>
        <w:r w:rsidR="00F62A1A" w:rsidRPr="009623F6">
          <w:rPr>
            <w:rFonts w:ascii="Times New Roman" w:hAnsi="Times New Roman" w:cs="Times New Roman"/>
            <w:sz w:val="24"/>
            <w:szCs w:val="24"/>
            <w:rPrChange w:id="153" w:author="Hoover, Christopher M" w:date="2021-09-24T12:41:00Z">
              <w:rPr/>
            </w:rPrChange>
          </w:rPr>
          <w:t>and</w:t>
        </w:r>
        <w:r w:rsidR="00F62A1A" w:rsidRPr="009623F6">
          <w:rPr>
            <w:sz w:val="24"/>
            <w:szCs w:val="24"/>
            <w:rPrChange w:id="154" w:author="Hoover, Christopher M" w:date="2021-09-24T12:41:00Z">
              <w:rPr/>
            </w:rPrChange>
          </w:rPr>
          <w:t xml:space="preserve"> </w:t>
        </w:r>
        <w:del w:id="155" w:author="Hoover, Christopher M" w:date="2021-09-24T12:42:00Z">
          <w:r w:rsidR="0025418F" w:rsidRPr="009623F6" w:rsidDel="009623F6">
            <w:rPr>
              <w:rFonts w:ascii="Times New Roman" w:hAnsi="Times New Roman" w:cs="Times New Roman"/>
              <w:sz w:val="24"/>
              <w:szCs w:val="24"/>
            </w:rPr>
            <w:delText xml:space="preserve">critical </w:delText>
          </w:r>
        </w:del>
        <w:r w:rsidR="0025418F" w:rsidRPr="009623F6">
          <w:rPr>
            <w:rFonts w:ascii="Times New Roman" w:hAnsi="Times New Roman" w:cs="Times New Roman"/>
            <w:sz w:val="24"/>
            <w:szCs w:val="24"/>
          </w:rPr>
          <w:t xml:space="preserve">for informing downstream activities to prevent </w:t>
        </w:r>
        <w:del w:id="156" w:author="Hoover, Christopher M" w:date="2021-09-24T12:42:00Z">
          <w:r w:rsidR="0025418F" w:rsidRPr="009623F6" w:rsidDel="009623F6">
            <w:rPr>
              <w:rFonts w:ascii="Times New Roman" w:hAnsi="Times New Roman" w:cs="Times New Roman"/>
              <w:sz w:val="24"/>
              <w:szCs w:val="24"/>
            </w:rPr>
            <w:delText>spread</w:delText>
          </w:r>
        </w:del>
      </w:ins>
      <w:ins w:id="157" w:author="Hoover, Christopher M" w:date="2021-09-24T12:42:00Z">
        <w:r w:rsidR="009623F6">
          <w:rPr>
            <w:rFonts w:ascii="Times New Roman" w:hAnsi="Times New Roman" w:cs="Times New Roman"/>
            <w:sz w:val="24"/>
            <w:szCs w:val="24"/>
          </w:rPr>
          <w:t>transmission</w:t>
        </w:r>
      </w:ins>
      <w:ins w:id="158" w:author="Fukunaga, Rena (CDC/DDPHSIS/CGH/DGHT)" w:date="2021-09-24T12:56:00Z">
        <w:r w:rsidR="00F62A1A" w:rsidRPr="009623F6">
          <w:rPr>
            <w:rFonts w:ascii="Times New Roman" w:hAnsi="Times New Roman" w:cs="Times New Roman"/>
            <w:sz w:val="24"/>
            <w:szCs w:val="24"/>
          </w:rPr>
          <w:t xml:space="preserve">, such as </w:t>
        </w:r>
      </w:ins>
      <w:ins w:id="159" w:author="Fukunaga, Rena (CDC/DDPHSIS/CGH/DGHT)" w:date="2021-09-24T12:55:00Z">
        <w:r w:rsidR="0025418F" w:rsidRPr="009623F6">
          <w:rPr>
            <w:rFonts w:ascii="Times New Roman" w:hAnsi="Times New Roman" w:cs="Times New Roman"/>
            <w:sz w:val="24"/>
            <w:szCs w:val="24"/>
          </w:rPr>
          <w:t>rapid identification and isolation of positive staff cases</w:t>
        </w:r>
      </w:ins>
      <w:r w:rsidR="00D94028" w:rsidRPr="009623F6">
        <w:rPr>
          <w:rFonts w:ascii="Times New Roman" w:hAnsi="Times New Roman" w:cs="Times New Roman"/>
          <w:sz w:val="24"/>
          <w:szCs w:val="24"/>
        </w:rPr>
        <w:t>.</w:t>
      </w:r>
      <w:r w:rsidR="00D94028" w:rsidRPr="2EDAFAC9">
        <w:rPr>
          <w:rFonts w:ascii="Times New Roman" w:hAnsi="Times New Roman" w:cs="Times New Roman"/>
          <w:sz w:val="24"/>
          <w:szCs w:val="24"/>
        </w:rPr>
        <w:t xml:space="preserve"> Testing early in the work week may miss recently acquired infections and lead to staff working around the time of their peak infectiousness. However, testing later in the work week risks missing infectious individuals who are then allowed to work several days prior to being tested and isolated.</w:t>
      </w:r>
    </w:p>
    <w:p w14:paraId="6A822D22" w14:textId="4C697413" w:rsidR="00B4730A" w:rsidRPr="00E14288" w:rsidRDefault="0015497D" w:rsidP="00690A47">
      <w:pPr>
        <w:spacing w:line="480" w:lineRule="auto"/>
        <w:ind w:firstLine="720"/>
        <w:rPr>
          <w:rFonts w:ascii="Times New Roman" w:hAnsi="Times New Roman" w:cs="Times New Roman"/>
          <w:sz w:val="24"/>
          <w:szCs w:val="24"/>
        </w:rPr>
      </w:pPr>
      <w:commentRangeStart w:id="160"/>
      <w:commentRangeStart w:id="161"/>
      <w:del w:id="162" w:author="Fukunaga, Rena (CDC/DDPHSIS/CGH/DGHT)" w:date="2021-09-24T13:00:00Z">
        <w:r w:rsidRPr="00E14288" w:rsidDel="00A32D4C">
          <w:rPr>
            <w:rFonts w:ascii="Times New Roman" w:hAnsi="Times New Roman" w:cs="Times New Roman"/>
            <w:sz w:val="24"/>
            <w:szCs w:val="24"/>
          </w:rPr>
          <w:delText xml:space="preserve">Here we </w:delText>
        </w:r>
        <w:r w:rsidR="00871CF6" w:rsidDel="00A32D4C">
          <w:rPr>
            <w:rFonts w:ascii="Times New Roman" w:hAnsi="Times New Roman" w:cs="Times New Roman"/>
            <w:sz w:val="24"/>
            <w:szCs w:val="24"/>
          </w:rPr>
          <w:delText>exam</w:delText>
        </w:r>
        <w:r w:rsidR="006F35CB" w:rsidDel="00A32D4C">
          <w:rPr>
            <w:rFonts w:ascii="Times New Roman" w:hAnsi="Times New Roman" w:cs="Times New Roman"/>
            <w:sz w:val="24"/>
            <w:szCs w:val="24"/>
          </w:rPr>
          <w:delText>in</w:delText>
        </w:r>
        <w:r w:rsidR="00871CF6" w:rsidDel="00A32D4C">
          <w:rPr>
            <w:rFonts w:ascii="Times New Roman" w:hAnsi="Times New Roman" w:cs="Times New Roman"/>
            <w:sz w:val="24"/>
            <w:szCs w:val="24"/>
          </w:rPr>
          <w:delText>e</w:delText>
        </w:r>
      </w:del>
      <w:ins w:id="163" w:author="Fukunaga, Rena (CDC/DDPHSIS/CGH/DGHT)" w:date="2021-09-24T13:00:00Z">
        <w:r w:rsidR="00A32D4C">
          <w:rPr>
            <w:rFonts w:ascii="Times New Roman" w:hAnsi="Times New Roman" w:cs="Times New Roman"/>
            <w:sz w:val="24"/>
            <w:szCs w:val="24"/>
          </w:rPr>
          <w:t>This study examines</w:t>
        </w:r>
      </w:ins>
      <w:r w:rsidR="00871CF6">
        <w:rPr>
          <w:rFonts w:ascii="Times New Roman" w:hAnsi="Times New Roman" w:cs="Times New Roman"/>
          <w:sz w:val="24"/>
          <w:szCs w:val="24"/>
        </w:rPr>
        <w:t xml:space="preserve"> the relationship </w:t>
      </w:r>
      <w:commentRangeEnd w:id="160"/>
      <w:r w:rsidR="006933B1">
        <w:rPr>
          <w:rStyle w:val="CommentReference"/>
          <w:rFonts w:ascii="Times New Roman" w:hAnsi="Times New Roman" w:cs="Times New Roman"/>
        </w:rPr>
        <w:commentReference w:id="160"/>
      </w:r>
      <w:commentRangeEnd w:id="161"/>
      <w:r w:rsidR="00A32D4C">
        <w:rPr>
          <w:rStyle w:val="CommentReference"/>
          <w:rFonts w:ascii="Times New Roman" w:hAnsi="Times New Roman" w:cs="Times New Roman"/>
        </w:rPr>
        <w:commentReference w:id="161"/>
      </w:r>
      <w:r w:rsidR="00871CF6">
        <w:rPr>
          <w:rFonts w:ascii="Times New Roman" w:hAnsi="Times New Roman" w:cs="Times New Roman"/>
          <w:sz w:val="24"/>
          <w:szCs w:val="24"/>
        </w:rPr>
        <w:t xml:space="preserve">between </w:t>
      </w:r>
      <w:r w:rsidR="005D11A5">
        <w:rPr>
          <w:rFonts w:ascii="Times New Roman" w:hAnsi="Times New Roman" w:cs="Times New Roman"/>
          <w:sz w:val="24"/>
          <w:szCs w:val="24"/>
        </w:rPr>
        <w:t>work schedules,</w:t>
      </w:r>
      <w:r w:rsidR="00474A59">
        <w:rPr>
          <w:rFonts w:ascii="Times New Roman" w:hAnsi="Times New Roman" w:cs="Times New Roman"/>
          <w:sz w:val="24"/>
          <w:szCs w:val="24"/>
        </w:rPr>
        <w:t xml:space="preserve"> testing schedules</w:t>
      </w:r>
      <w:r w:rsidR="005D11A5">
        <w:rPr>
          <w:rFonts w:ascii="Times New Roman" w:hAnsi="Times New Roman" w:cs="Times New Roman"/>
          <w:sz w:val="24"/>
          <w:szCs w:val="24"/>
        </w:rPr>
        <w:t>,</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Pr="00E14288">
        <w:rPr>
          <w:rFonts w:ascii="Times New Roman" w:hAnsi="Times New Roman" w:cs="Times New Roman"/>
          <w:sz w:val="24"/>
          <w:szCs w:val="24"/>
        </w:rPr>
        <w:t xml:space="preserve"> </w:t>
      </w:r>
      <w:del w:id="164" w:author="Hoover, Christopher M" w:date="2021-09-24T11:03:00Z">
        <w:r w:rsidRPr="00E14288" w:rsidDel="00A64EDB">
          <w:rPr>
            <w:rFonts w:ascii="Times New Roman" w:hAnsi="Times New Roman" w:cs="Times New Roman"/>
            <w:sz w:val="24"/>
            <w:szCs w:val="24"/>
          </w:rPr>
          <w:delText xml:space="preserve">We </w:delText>
        </w:r>
        <w:r w:rsidR="005D11A5" w:rsidDel="00A64EDB">
          <w:rPr>
            <w:rFonts w:ascii="Times New Roman" w:hAnsi="Times New Roman" w:cs="Times New Roman"/>
            <w:sz w:val="24"/>
            <w:szCs w:val="24"/>
          </w:rPr>
          <w:delText xml:space="preserve">first </w:delText>
        </w:r>
        <w:r w:rsidR="00871CF6" w:rsidDel="00A64EDB">
          <w:rPr>
            <w:rFonts w:ascii="Times New Roman" w:hAnsi="Times New Roman" w:cs="Times New Roman"/>
            <w:sz w:val="24"/>
            <w:szCs w:val="24"/>
          </w:rPr>
          <w:delText>present</w:delText>
        </w:r>
        <w:r w:rsidR="006F35CB" w:rsidDel="00A64EDB">
          <w:rPr>
            <w:rFonts w:ascii="Times New Roman" w:hAnsi="Times New Roman" w:cs="Times New Roman"/>
            <w:sz w:val="24"/>
            <w:szCs w:val="24"/>
          </w:rPr>
          <w:delText xml:space="preserve"> </w:delText>
        </w:r>
        <w:r w:rsidRPr="00E14288" w:rsidDel="00A64EDB">
          <w:rPr>
            <w:rFonts w:ascii="Times New Roman" w:hAnsi="Times New Roman" w:cs="Times New Roman"/>
            <w:sz w:val="24"/>
            <w:szCs w:val="24"/>
          </w:rPr>
          <w:delText>an</w:delText>
        </w:r>
      </w:del>
      <w:ins w:id="165" w:author="Hoover, Christopher M" w:date="2021-09-24T11:03:00Z">
        <w:r w:rsidR="00A64EDB">
          <w:rPr>
            <w:rFonts w:ascii="Times New Roman" w:hAnsi="Times New Roman" w:cs="Times New Roman"/>
            <w:sz w:val="24"/>
            <w:szCs w:val="24"/>
          </w:rPr>
          <w:t>An</w:t>
        </w:r>
      </w:ins>
      <w:r w:rsidRPr="00E14288">
        <w:rPr>
          <w:rFonts w:ascii="Times New Roman" w:hAnsi="Times New Roman" w:cs="Times New Roman"/>
          <w:sz w:val="24"/>
          <w:szCs w:val="24"/>
        </w:rPr>
        <w:t xml:space="preserve"> analytic framework to estimate the effect of variable testing frequencies and </w:t>
      </w:r>
      <w:r w:rsidR="005D11A5">
        <w:rPr>
          <w:rFonts w:ascii="Times New Roman" w:hAnsi="Times New Roman" w:cs="Times New Roman"/>
          <w:sz w:val="24"/>
          <w:szCs w:val="24"/>
        </w:rPr>
        <w:t xml:space="preserve">turnaround time between test administration and </w:t>
      </w:r>
      <w:r w:rsidR="008F141A">
        <w:rPr>
          <w:rFonts w:ascii="Times New Roman" w:hAnsi="Times New Roman" w:cs="Times New Roman"/>
          <w:sz w:val="24"/>
          <w:szCs w:val="24"/>
        </w:rPr>
        <w:t>isolation</w:t>
      </w:r>
      <w:r w:rsidRPr="00E14288">
        <w:rPr>
          <w:rFonts w:ascii="Times New Roman" w:hAnsi="Times New Roman" w:cs="Times New Roman"/>
          <w:sz w:val="24"/>
          <w:szCs w:val="24"/>
        </w:rPr>
        <w:t xml:space="preserve"> on </w:t>
      </w:r>
      <w:r w:rsidR="00474A59">
        <w:rPr>
          <w:rFonts w:ascii="Times New Roman" w:hAnsi="Times New Roman" w:cs="Times New Roman"/>
          <w:sz w:val="24"/>
          <w:szCs w:val="24"/>
        </w:rPr>
        <w:t>SARS-CoV</w:t>
      </w:r>
      <w:r w:rsidR="00653AED">
        <w:rPr>
          <w:rFonts w:ascii="Times New Roman" w:hAnsi="Times New Roman" w:cs="Times New Roman"/>
          <w:sz w:val="24"/>
          <w:szCs w:val="24"/>
        </w:rPr>
        <w:t>-</w:t>
      </w:r>
      <w:r w:rsidR="00474A59">
        <w:rPr>
          <w:rFonts w:ascii="Times New Roman" w:hAnsi="Times New Roman" w:cs="Times New Roman"/>
          <w:sz w:val="24"/>
          <w:szCs w:val="24"/>
        </w:rPr>
        <w:t>2 transmission</w:t>
      </w:r>
      <w:ins w:id="166" w:author="Hoover, Christopher M" w:date="2021-09-24T11:03:00Z">
        <w:r w:rsidR="00A64EDB">
          <w:rPr>
            <w:rFonts w:ascii="Times New Roman" w:hAnsi="Times New Roman" w:cs="Times New Roman"/>
            <w:sz w:val="24"/>
            <w:szCs w:val="24"/>
          </w:rPr>
          <w:t xml:space="preserve"> is presented</w:t>
        </w:r>
      </w:ins>
      <w:r w:rsidRPr="00E14288">
        <w:rPr>
          <w:rFonts w:ascii="Times New Roman" w:hAnsi="Times New Roman" w:cs="Times New Roman"/>
          <w:sz w:val="24"/>
          <w:szCs w:val="24"/>
        </w:rPr>
        <w:t xml:space="preserve">. </w:t>
      </w:r>
      <w:del w:id="167" w:author="Hoover, Christopher M" w:date="2021-09-24T11:04:00Z">
        <w:r w:rsidRPr="00E14288" w:rsidDel="00A64EDB">
          <w:rPr>
            <w:rFonts w:ascii="Times New Roman" w:hAnsi="Times New Roman" w:cs="Times New Roman"/>
            <w:sz w:val="24"/>
            <w:szCs w:val="24"/>
          </w:rPr>
          <w:delText xml:space="preserve">We then develop </w:delText>
        </w:r>
      </w:del>
      <w:ins w:id="168" w:author="Hoover, Christopher M" w:date="2021-09-24T11:04:00Z">
        <w:r w:rsidR="00A64EDB">
          <w:rPr>
            <w:rFonts w:ascii="Times New Roman" w:hAnsi="Times New Roman" w:cs="Times New Roman"/>
            <w:sz w:val="24"/>
            <w:szCs w:val="24"/>
          </w:rPr>
          <w:t xml:space="preserve">In addition, </w:t>
        </w:r>
      </w:ins>
      <w:r w:rsidRPr="00E14288">
        <w:rPr>
          <w:rFonts w:ascii="Times New Roman" w:hAnsi="Times New Roman" w:cs="Times New Roman"/>
          <w:sz w:val="24"/>
          <w:szCs w:val="24"/>
        </w:rPr>
        <w:t xml:space="preserve">an individual-based model </w:t>
      </w:r>
      <w:r w:rsidR="00221343" w:rsidRPr="00E14288">
        <w:rPr>
          <w:rFonts w:ascii="Times New Roman" w:hAnsi="Times New Roman" w:cs="Times New Roman"/>
          <w:sz w:val="24"/>
          <w:szCs w:val="24"/>
        </w:rPr>
        <w:t xml:space="preserve">which incorporates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221343" w:rsidRPr="00E14288">
        <w:rPr>
          <w:rFonts w:ascii="Times New Roman" w:hAnsi="Times New Roman" w:cs="Times New Roman"/>
          <w:sz w:val="24"/>
          <w:szCs w:val="24"/>
        </w:rPr>
        <w:t xml:space="preserve">and testing schedules </w:t>
      </w:r>
      <w:r w:rsidR="008F141A">
        <w:rPr>
          <w:rFonts w:ascii="Times New Roman" w:hAnsi="Times New Roman" w:cs="Times New Roman"/>
          <w:sz w:val="24"/>
          <w:szCs w:val="24"/>
        </w:rPr>
        <w:t>influenced by those observed in operations records collected</w:t>
      </w:r>
      <w:r w:rsidR="008F141A" w:rsidRPr="00E14288">
        <w:rPr>
          <w:rFonts w:ascii="Times New Roman" w:hAnsi="Times New Roman" w:cs="Times New Roman"/>
          <w:sz w:val="24"/>
          <w:szCs w:val="24"/>
        </w:rPr>
        <w:t xml:space="preserve"> by the California Department of Corrections and Rehabilitation (CDCR) </w:t>
      </w:r>
      <w:ins w:id="169" w:author="Hoover, Christopher M" w:date="2021-09-24T11:04:00Z">
        <w:r w:rsidR="00A64EDB">
          <w:rPr>
            <w:rFonts w:ascii="Times New Roman" w:hAnsi="Times New Roman" w:cs="Times New Roman"/>
            <w:sz w:val="24"/>
            <w:szCs w:val="24"/>
          </w:rPr>
          <w:t xml:space="preserve">is used </w:t>
        </w:r>
      </w:ins>
      <w:r w:rsidRPr="00E14288">
        <w:rPr>
          <w:rFonts w:ascii="Times New Roman" w:hAnsi="Times New Roman" w:cs="Times New Roman"/>
          <w:sz w:val="24"/>
          <w:szCs w:val="24"/>
        </w:rPr>
        <w:t xml:space="preserve">to simulate </w:t>
      </w:r>
      <w:del w:id="170" w:author="Hoover, Christopher M" w:date="2021-09-24T12:43:00Z">
        <w:r w:rsidR="003111A4" w:rsidDel="009623F6">
          <w:rPr>
            <w:rFonts w:ascii="Times New Roman" w:hAnsi="Times New Roman" w:cs="Times New Roman"/>
            <w:sz w:val="24"/>
            <w:szCs w:val="24"/>
          </w:rPr>
          <w:delText xml:space="preserve">how </w:delText>
        </w:r>
      </w:del>
      <w:r w:rsidRPr="00E14288">
        <w:rPr>
          <w:rFonts w:ascii="Times New Roman" w:hAnsi="Times New Roman" w:cs="Times New Roman"/>
          <w:sz w:val="24"/>
          <w:szCs w:val="24"/>
        </w:rPr>
        <w:t>community acquisition of SARS-CoV</w:t>
      </w:r>
      <w:r w:rsidR="00B812AC">
        <w:rPr>
          <w:rFonts w:ascii="Times New Roman" w:hAnsi="Times New Roman" w:cs="Times New Roman"/>
          <w:sz w:val="24"/>
          <w:szCs w:val="24"/>
        </w:rPr>
        <w:t>-</w:t>
      </w:r>
      <w:r w:rsidRPr="00E14288">
        <w:rPr>
          <w:rFonts w:ascii="Times New Roman" w:hAnsi="Times New Roman" w:cs="Times New Roman"/>
          <w:sz w:val="24"/>
          <w:szCs w:val="24"/>
        </w:rPr>
        <w:t xml:space="preserve">2 </w:t>
      </w:r>
      <w:r w:rsidR="003111A4">
        <w:rPr>
          <w:rFonts w:ascii="Times New Roman" w:hAnsi="Times New Roman" w:cs="Times New Roman"/>
          <w:sz w:val="24"/>
          <w:szCs w:val="24"/>
        </w:rPr>
        <w:t xml:space="preserve">by staff </w:t>
      </w:r>
      <w:del w:id="171" w:author="Hoover, Christopher M" w:date="2021-09-24T12:43:00Z">
        <w:r w:rsidR="003111A4" w:rsidDel="009623F6">
          <w:rPr>
            <w:rFonts w:ascii="Times New Roman" w:hAnsi="Times New Roman" w:cs="Times New Roman"/>
            <w:sz w:val="24"/>
            <w:szCs w:val="24"/>
          </w:rPr>
          <w:delText>impacts</w:delText>
        </w:r>
        <w:r w:rsidRPr="00E14288" w:rsidDel="009623F6">
          <w:rPr>
            <w:rFonts w:ascii="Times New Roman" w:hAnsi="Times New Roman" w:cs="Times New Roman"/>
            <w:sz w:val="24"/>
            <w:szCs w:val="24"/>
          </w:rPr>
          <w:delText xml:space="preserve"> </w:delText>
        </w:r>
      </w:del>
      <w:ins w:id="172" w:author="Hoover, Christopher M" w:date="2021-09-24T12:43:00Z">
        <w:r w:rsidR="009623F6">
          <w:rPr>
            <w:rFonts w:ascii="Times New Roman" w:hAnsi="Times New Roman" w:cs="Times New Roman"/>
            <w:sz w:val="24"/>
            <w:szCs w:val="24"/>
          </w:rPr>
          <w:t>and</w:t>
        </w:r>
        <w:r w:rsidR="009623F6" w:rsidRPr="00E14288">
          <w:rPr>
            <w:rFonts w:ascii="Times New Roman" w:hAnsi="Times New Roman" w:cs="Times New Roman"/>
            <w:sz w:val="24"/>
            <w:szCs w:val="24"/>
          </w:rPr>
          <w:t xml:space="preserve"> </w:t>
        </w:r>
      </w:ins>
      <w:r w:rsidRPr="00E14288">
        <w:rPr>
          <w:rFonts w:ascii="Times New Roman" w:hAnsi="Times New Roman" w:cs="Times New Roman"/>
          <w:sz w:val="24"/>
          <w:szCs w:val="24"/>
        </w:rPr>
        <w:t xml:space="preserve">subsequent </w:t>
      </w:r>
      <w:r w:rsidR="00221343" w:rsidRPr="00E14288">
        <w:rPr>
          <w:rFonts w:ascii="Times New Roman" w:hAnsi="Times New Roman" w:cs="Times New Roman"/>
          <w:sz w:val="24"/>
          <w:szCs w:val="24"/>
        </w:rPr>
        <w:t>transmission in a</w:t>
      </w:r>
      <w:r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Pr="00E14288">
        <w:rPr>
          <w:rFonts w:ascii="Times New Roman" w:hAnsi="Times New Roman" w:cs="Times New Roman"/>
          <w:sz w:val="24"/>
          <w:szCs w:val="24"/>
        </w:rPr>
        <w:t xml:space="preserve">. </w:t>
      </w:r>
      <w:del w:id="173" w:author="Hoover, Christopher M" w:date="2021-09-24T11:04:00Z">
        <w:r w:rsidRPr="00E14288" w:rsidDel="00A64EDB">
          <w:rPr>
            <w:rFonts w:ascii="Times New Roman" w:hAnsi="Times New Roman" w:cs="Times New Roman"/>
            <w:sz w:val="24"/>
            <w:szCs w:val="24"/>
          </w:rPr>
          <w:delText>We use the</w:delText>
        </w:r>
      </w:del>
      <w:ins w:id="174" w:author="Hoover, Christopher M" w:date="2021-09-24T12:44:00Z">
        <w:r w:rsidR="009623F6">
          <w:rPr>
            <w:rFonts w:ascii="Times New Roman" w:hAnsi="Times New Roman" w:cs="Times New Roman"/>
            <w:sz w:val="24"/>
            <w:szCs w:val="24"/>
          </w:rPr>
          <w:t xml:space="preserve">Simulations </w:t>
        </w:r>
      </w:ins>
      <w:del w:id="175" w:author="Hoover, Christopher M" w:date="2021-09-24T12:44:00Z">
        <w:r w:rsidRPr="00E14288" w:rsidDel="009623F6">
          <w:rPr>
            <w:rFonts w:ascii="Times New Roman" w:hAnsi="Times New Roman" w:cs="Times New Roman"/>
            <w:sz w:val="24"/>
            <w:szCs w:val="24"/>
          </w:rPr>
          <w:delText xml:space="preserve"> model to </w:delText>
        </w:r>
      </w:del>
      <w:r w:rsidRPr="00E14288">
        <w:rPr>
          <w:rFonts w:ascii="Times New Roman" w:hAnsi="Times New Roman" w:cs="Times New Roman"/>
          <w:sz w:val="24"/>
          <w:szCs w:val="24"/>
        </w:rPr>
        <w:t>explor</w:t>
      </w:r>
      <w:del w:id="176" w:author="Hoover, Christopher M" w:date="2021-09-24T12:44:00Z">
        <w:r w:rsidRPr="00E14288" w:rsidDel="009623F6">
          <w:rPr>
            <w:rFonts w:ascii="Times New Roman" w:hAnsi="Times New Roman" w:cs="Times New Roman"/>
            <w:sz w:val="24"/>
            <w:szCs w:val="24"/>
          </w:rPr>
          <w:delText>e</w:delText>
        </w:r>
      </w:del>
      <w:ins w:id="177" w:author="Hoover, Christopher M" w:date="2021-09-24T12:44:00Z">
        <w:r w:rsidR="009623F6">
          <w:rPr>
            <w:rFonts w:ascii="Times New Roman" w:hAnsi="Times New Roman" w:cs="Times New Roman"/>
            <w:sz w:val="24"/>
            <w:szCs w:val="24"/>
          </w:rPr>
          <w:t>ing</w:t>
        </w:r>
      </w:ins>
      <w:r w:rsidRPr="00E14288">
        <w:rPr>
          <w:rFonts w:ascii="Times New Roman" w:hAnsi="Times New Roman" w:cs="Times New Roman"/>
          <w:sz w:val="24"/>
          <w:szCs w:val="24"/>
        </w:rPr>
        <w:t xml:space="preserve"> the impact of aligning testing schedules with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Pr="00E14288">
        <w:rPr>
          <w:rFonts w:ascii="Times New Roman" w:hAnsi="Times New Roman" w:cs="Times New Roman"/>
          <w:sz w:val="24"/>
          <w:szCs w:val="24"/>
        </w:rPr>
        <w:t xml:space="preserve">schedules </w:t>
      </w:r>
      <w:ins w:id="178" w:author="Hoover, Christopher M" w:date="2021-09-24T12:44:00Z">
        <w:r w:rsidR="009623F6">
          <w:rPr>
            <w:rFonts w:ascii="Times New Roman" w:hAnsi="Times New Roman" w:cs="Times New Roman"/>
            <w:sz w:val="24"/>
            <w:szCs w:val="24"/>
          </w:rPr>
          <w:t xml:space="preserve">are conducted </w:t>
        </w:r>
      </w:ins>
      <w:r w:rsidRPr="00E14288">
        <w:rPr>
          <w:rFonts w:ascii="Times New Roman" w:hAnsi="Times New Roman" w:cs="Times New Roman"/>
          <w:sz w:val="24"/>
          <w:szCs w:val="24"/>
        </w:rPr>
        <w:t>across testing frequenc</w:t>
      </w:r>
      <w:r w:rsidR="00474A59">
        <w:rPr>
          <w:rFonts w:ascii="Times New Roman" w:hAnsi="Times New Roman" w:cs="Times New Roman"/>
          <w:sz w:val="24"/>
          <w:szCs w:val="24"/>
        </w:rPr>
        <w:t>y</w:t>
      </w:r>
      <w:r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1C8C6F33" w:rsidR="002D4CDB" w:rsidRDefault="00603C0F" w:rsidP="00E14288">
      <w:pPr>
        <w:pStyle w:val="Heading2"/>
        <w:spacing w:line="480" w:lineRule="auto"/>
        <w:rPr>
          <w:rFonts w:ascii="Times New Roman" w:eastAsia="Times New Roman" w:hAnsi="Times New Roman" w:cs="Times New Roman"/>
          <w:szCs w:val="24"/>
        </w:rPr>
      </w:pPr>
      <w:bookmarkStart w:id="179"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w:t>
      </w:r>
      <w:r w:rsidR="00D23B03">
        <w:rPr>
          <w:rFonts w:ascii="Times New Roman" w:eastAsia="Times New Roman" w:hAnsi="Times New Roman" w:cs="Times New Roman"/>
          <w:szCs w:val="24"/>
        </w:rPr>
        <w:t xml:space="preserve">1262 </w:t>
      </w:r>
      <w:r w:rsidR="00AF04E2">
        <w:rPr>
          <w:rFonts w:ascii="Times New Roman" w:eastAsia="Times New Roman" w:hAnsi="Times New Roman" w:cs="Times New Roman"/>
          <w:szCs w:val="24"/>
        </w:rPr>
        <w:t>words)</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r w:rsidR="00096241">
        <w:rPr>
          <w:rFonts w:ascii="Times New Roman" w:eastAsia="Times New Roman" w:hAnsi="Times New Roman" w:cs="Times New Roman"/>
          <w:szCs w:val="24"/>
        </w:rPr>
        <w:t>-</w:t>
      </w:r>
      <w:r w:rsidRPr="00E14288">
        <w:rPr>
          <w:rFonts w:ascii="Times New Roman" w:eastAsia="Times New Roman" w:hAnsi="Times New Roman" w:cs="Times New Roman"/>
          <w:szCs w:val="24"/>
        </w:rPr>
        <w:t>2</w:t>
      </w:r>
    </w:p>
    <w:p w14:paraId="7D982959" w14:textId="43DB7AEE" w:rsidR="002D4CDB" w:rsidRPr="00E14288"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002D4CDB"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J18ygQ6A","properties":{"formattedCitation":"(14)","plainCitation":"(14)","dontUpdate":true,"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2D4CDB" w:rsidRPr="00E14288">
        <w:rPr>
          <w:rFonts w:ascii="Times New Roman" w:hAnsi="Times New Roman" w:cs="Times New Roman"/>
          <w:sz w:val="24"/>
          <w:szCs w:val="24"/>
        </w:rPr>
        <w:fldChar w:fldCharType="separate"/>
      </w:r>
      <w:r>
        <w:rPr>
          <w:rFonts w:ascii="Times New Roman" w:hAnsi="Times New Roman" w:cs="Times New Roman"/>
          <w:noProof/>
          <w:sz w:val="24"/>
          <w:szCs w:val="24"/>
        </w:rPr>
        <w:t>(1</w:t>
      </w:r>
      <w:r w:rsidR="63D23C48">
        <w:rPr>
          <w:rFonts w:ascii="Times New Roman" w:hAnsi="Times New Roman" w:cs="Times New Roman"/>
          <w:noProof/>
          <w:sz w:val="24"/>
          <w:szCs w:val="24"/>
        </w:rPr>
        <w:t>7</w:t>
      </w:r>
      <w:r>
        <w:rPr>
          <w:rFonts w:ascii="Times New Roman" w:hAnsi="Times New Roman" w:cs="Times New Roman"/>
          <w:noProof/>
          <w:sz w:val="24"/>
          <w:szCs w:val="24"/>
        </w:rPr>
        <w:t>)</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2D4CDB"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y4k2xrir","properties":{"formattedCitation":"(15)","plainCitation":"(15)","dontUpdate":true,"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sidRPr="00E14288">
        <w:rPr>
          <w:rFonts w:ascii="Times New Roman" w:hAnsi="Times New Roman" w:cs="Times New Roman"/>
          <w:sz w:val="24"/>
          <w:szCs w:val="24"/>
        </w:rPr>
        <w:fldChar w:fldCharType="separate"/>
      </w:r>
      <w:r>
        <w:rPr>
          <w:rFonts w:ascii="Times New Roman" w:hAnsi="Times New Roman" w:cs="Times New Roman"/>
          <w:noProof/>
          <w:sz w:val="24"/>
          <w:szCs w:val="24"/>
        </w:rPr>
        <w:t>(1</w:t>
      </w:r>
      <w:r w:rsidR="63D23C48">
        <w:rPr>
          <w:rFonts w:ascii="Times New Roman" w:hAnsi="Times New Roman" w:cs="Times New Roman"/>
          <w:noProof/>
          <w:sz w:val="24"/>
          <w:szCs w:val="24"/>
        </w:rPr>
        <w:t>8</w:t>
      </w:r>
      <w:r>
        <w:rPr>
          <w:rFonts w:ascii="Times New Roman" w:hAnsi="Times New Roman" w:cs="Times New Roman"/>
          <w:noProof/>
          <w:sz w:val="24"/>
          <w:szCs w:val="24"/>
        </w:rPr>
        <w:t>)</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r w:rsidR="45654FAC">
        <w:rPr>
          <w:rFonts w:ascii="Times New Roman" w:hAnsi="Times New Roman" w:cs="Times New Roman"/>
          <w:sz w:val="24"/>
          <w:szCs w:val="24"/>
        </w:rPr>
        <w:t>-</w:t>
      </w:r>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t>
      </w:r>
      <w:r w:rsidRPr="00E14288">
        <w:rPr>
          <w:rFonts w:ascii="Times New Roman" w:hAnsi="Times New Roman" w:cs="Times New Roman"/>
          <w:sz w:val="24"/>
          <w:szCs w:val="24"/>
        </w:rPr>
        <w:lastRenderedPageBreak/>
        <w:t xml:space="preserve">generated from key biological parameters of the virus that determine the distribution of infectiousness over time. </w:t>
      </w:r>
      <w:ins w:id="180" w:author="Hoover, Christopher M" w:date="2021-09-24T12:44:00Z">
        <w:r w:rsidR="009623F6">
          <w:rPr>
            <w:rFonts w:ascii="Times New Roman" w:hAnsi="Times New Roman" w:cs="Times New Roman"/>
            <w:sz w:val="24"/>
            <w:szCs w:val="24"/>
          </w:rPr>
          <w:t>T</w:t>
        </w:r>
      </w:ins>
      <w:del w:id="181" w:author="Hoover, Christopher M" w:date="2021-09-24T12:44:00Z">
        <w:r w:rsidDel="009623F6">
          <w:rPr>
            <w:rFonts w:ascii="Times New Roman" w:hAnsi="Times New Roman" w:cs="Times New Roman"/>
            <w:sz w:val="24"/>
            <w:szCs w:val="24"/>
          </w:rPr>
          <w:delText>We used t</w:delText>
        </w:r>
      </w:del>
      <w:r>
        <w:rPr>
          <w:rFonts w:ascii="Times New Roman" w:hAnsi="Times New Roman" w:cs="Times New Roman"/>
          <w:sz w:val="24"/>
          <w:szCs w:val="24"/>
        </w:rPr>
        <w: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 xml:space="preserve">triangle distribution </w:t>
      </w:r>
      <w:ins w:id="182" w:author="Hoover, Christopher M" w:date="2021-09-24T12:44:00Z">
        <w:r w:rsidR="009623F6">
          <w:rPr>
            <w:rFonts w:ascii="Times New Roman" w:hAnsi="Times New Roman" w:cs="Times New Roman"/>
            <w:sz w:val="24"/>
            <w:szCs w:val="24"/>
          </w:rPr>
          <w:t xml:space="preserve">is used </w:t>
        </w:r>
      </w:ins>
      <w:r w:rsidRPr="00E14288">
        <w:rPr>
          <w:rFonts w:ascii="Times New Roman" w:hAnsi="Times New Roman" w:cs="Times New Roman"/>
          <w:sz w:val="24"/>
          <w:szCs w:val="24"/>
        </w:rPr>
        <w:t xml:space="preserve">to model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r>
          <m:rPr>
            <m:sty m:val="p"/>
          </m:rPr>
          <w:rPr>
            <w:rFonts w:ascii="Cambria Math" w:hAnsi="Cambria Math" w:cs="Times New Roman"/>
            <w:sz w:val="24"/>
            <w:szCs w:val="24"/>
          </w:rPr>
          <m:t xml:space="preserve"> where </m:t>
        </m:r>
        <m:sSub>
          <m:sSubPr>
            <m:ctrlPr>
              <w:rPr>
                <w:rFonts w:ascii="Cambria Math" w:eastAsiaTheme="minorEastAsia" w:hAnsi="Cambria Math" w:cs="Times New Roman"/>
                <w:b/>
                <w:bCs/>
                <w:i/>
                <w:sz w:val="24"/>
                <w:szCs w:val="24"/>
                <w:rPrChange w:id="183" w:author="Hoover, Christopher M" w:date="2021-09-24T12:46:00Z">
                  <w:rPr>
                    <w:rFonts w:ascii="Cambria Math" w:eastAsiaTheme="minorEastAsia" w:hAnsi="Cambria Math" w:cs="Times New Roman"/>
                    <w:i/>
                    <w:sz w:val="24"/>
                    <w:szCs w:val="24"/>
                  </w:rPr>
                </w:rPrChange>
              </w:rPr>
            </m:ctrlPr>
          </m:sSubPr>
          <m:e>
            <m:r>
              <m:rPr>
                <m:sty m:val="bi"/>
              </m:rPr>
              <w:rPr>
                <w:rFonts w:ascii="Cambria Math" w:eastAsiaTheme="minorEastAsia" w:hAnsi="Cambria Math" w:cs="Times New Roman"/>
                <w:sz w:val="24"/>
                <w:szCs w:val="24"/>
              </w:rPr>
              <m:t>t</m:t>
            </m:r>
            <m:ctrlPr>
              <w:rPr>
                <w:rFonts w:ascii="Cambria Math" w:hAnsi="Cambria Math" w:cs="Times New Roman"/>
                <w:b/>
                <w:bCs/>
                <w:sz w:val="24"/>
                <w:szCs w:val="24"/>
                <w:rPrChange w:id="184" w:author="Hoover, Christopher M" w:date="2021-09-24T12:46:00Z">
                  <w:rPr>
                    <w:rFonts w:ascii="Cambria Math" w:hAnsi="Cambria Math" w:cs="Times New Roman"/>
                    <w:sz w:val="24"/>
                    <w:szCs w:val="24"/>
                  </w:rPr>
                </w:rPrChange>
              </w:rPr>
            </m:ctrlPr>
          </m:e>
          <m:sub>
            <m:r>
              <m:rPr>
                <m:sty m:val="bi"/>
              </m:rPr>
              <w:rPr>
                <w:rFonts w:ascii="Cambria Math" w:eastAsiaTheme="minorEastAsia" w:hAnsi="Cambria Math" w:cs="Times New Roman"/>
                <w:sz w:val="24"/>
                <w:szCs w:val="24"/>
              </w:rPr>
              <m:t>total</m:t>
            </m:r>
          </m:sub>
        </m:sSub>
        <m:r>
          <m:rPr>
            <m:sty m:val="b"/>
          </m:rPr>
          <w:rPr>
            <w:rFonts w:ascii="Cambria Math" w:hAnsi="Cambria Math" w:cs="Times New Roman"/>
            <w:sz w:val="24"/>
            <w:szCs w:val="24"/>
          </w:rPr>
          <m:t>=</m:t>
        </m:r>
        <m:sSub>
          <m:sSubPr>
            <m:ctrlPr>
              <w:rPr>
                <w:rFonts w:ascii="Cambria Math" w:hAnsi="Cambria Math" w:cs="Times New Roman"/>
                <w:b/>
                <w:bCs/>
                <w:sz w:val="24"/>
                <w:szCs w:val="24"/>
                <w:rPrChange w:id="185" w:author="Hoover, Christopher M" w:date="2021-09-24T12:46:00Z">
                  <w:rPr>
                    <w:rFonts w:ascii="Cambria Math" w:hAnsi="Cambria Math" w:cs="Times New Roman"/>
                    <w:sz w:val="24"/>
                    <w:szCs w:val="24"/>
                  </w:rPr>
                </w:rPrChange>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w:t>
      </w:r>
      <w:commentRangeStart w:id="186"/>
      <w:commentRangeStart w:id="187"/>
      <w:r w:rsidRPr="00E14288">
        <w:rPr>
          <w:rFonts w:ascii="Times New Roman" w:hAnsi="Times New Roman" w:cs="Times New Roman"/>
          <w:sz w:val="24"/>
          <w:szCs w:val="24"/>
        </w:rPr>
        <w:t xml:space="preserve">Fig </w:t>
      </w:r>
      <w:r w:rsidR="126F95FD">
        <w:rPr>
          <w:rFonts w:ascii="Times New Roman" w:hAnsi="Times New Roman" w:cs="Times New Roman"/>
          <w:sz w:val="24"/>
          <w:szCs w:val="24"/>
        </w:rPr>
        <w:t>1</w:t>
      </w:r>
      <w:r w:rsidRPr="00E14288">
        <w:rPr>
          <w:rFonts w:ascii="Times New Roman" w:hAnsi="Times New Roman" w:cs="Times New Roman"/>
          <w:sz w:val="24"/>
          <w:szCs w:val="24"/>
        </w:rPr>
        <w:t>a</w:t>
      </w:r>
      <w:commentRangeEnd w:id="186"/>
      <w:r w:rsidR="00983D39">
        <w:rPr>
          <w:rStyle w:val="CommentReference"/>
          <w:rFonts w:ascii="Times New Roman" w:hAnsi="Times New Roman" w:cs="Times New Roman"/>
        </w:rPr>
        <w:commentReference w:id="186"/>
      </w:r>
      <w:commentRangeEnd w:id="187"/>
      <w:r w:rsidR="002971B2">
        <w:rPr>
          <w:rStyle w:val="CommentReference"/>
          <w:rFonts w:ascii="Times New Roman" w:hAnsi="Times New Roman" w:cs="Times New Roman"/>
        </w:rPr>
        <w:commentReference w:id="187"/>
      </w:r>
      <w:r w:rsidRPr="00E14288">
        <w:rPr>
          <w:rFonts w:ascii="Times New Roman" w:hAnsi="Times New Roman" w:cs="Times New Roman"/>
          <w:sz w:val="24"/>
          <w:szCs w:val="24"/>
        </w:rPr>
        <w:t>).</w:t>
      </w:r>
    </w:p>
    <w:p w14:paraId="51773F0E" w14:textId="0904E3D8" w:rsidR="002D4CDB" w:rsidRPr="00E14288" w:rsidRDefault="6A01600E"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r w:rsidR="05B8E933">
        <w:rPr>
          <w:rFonts w:ascii="Times New Roman" w:hAnsi="Times New Roman" w:cs="Times New Roman"/>
          <w:sz w:val="24"/>
          <w:szCs w:val="24"/>
        </w:rPr>
        <w:t>-</w:t>
      </w:r>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002D4CDB"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JVW94YSZ","properties":{"formattedCitation":"(16\\uc0\\u8211{}18)","plainCitation":"(16–18)","dontUpdate":true,"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Pr="410C5BEB">
        <w:rPr>
          <w:rFonts w:ascii="Times New Roman" w:hAnsi="Times New Roman" w:cs="Times New Roman"/>
          <w:sz w:val="24"/>
          <w:szCs w:val="24"/>
        </w:rPr>
        <w:t>(1</w:t>
      </w:r>
      <w:r w:rsidR="4CA76038" w:rsidRPr="410C5BEB">
        <w:rPr>
          <w:rFonts w:ascii="Times New Roman" w:hAnsi="Times New Roman" w:cs="Times New Roman"/>
          <w:sz w:val="24"/>
          <w:szCs w:val="24"/>
        </w:rPr>
        <w:t>9</w:t>
      </w:r>
      <w:r w:rsidRPr="410C5BEB">
        <w:rPr>
          <w:rFonts w:ascii="Times New Roman" w:hAnsi="Times New Roman" w:cs="Times New Roman"/>
          <w:sz w:val="24"/>
          <w:szCs w:val="24"/>
        </w:rPr>
        <w:t>–</w:t>
      </w:r>
      <w:r w:rsidR="4CA76038" w:rsidRPr="410C5BEB">
        <w:rPr>
          <w:rFonts w:ascii="Times New Roman" w:hAnsi="Times New Roman" w:cs="Times New Roman"/>
          <w:sz w:val="24"/>
          <w:szCs w:val="24"/>
        </w:rPr>
        <w:t>21</w:t>
      </w:r>
      <w:r w:rsidRPr="410C5BEB">
        <w:rPr>
          <w:rFonts w:ascii="Times New Roman" w:hAnsi="Times New Roman" w:cs="Times New Roman"/>
          <w:sz w:val="24"/>
          <w:szCs w:val="24"/>
        </w:rPr>
        <w:t>)</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In terms of the infectiousness profile for SARS-CoV</w:t>
      </w:r>
      <w:r w:rsidR="05B8E933">
        <w:rPr>
          <w:rFonts w:ascii="Times New Roman" w:hAnsi="Times New Roman" w:cs="Times New Roman"/>
          <w:sz w:val="24"/>
          <w:szCs w:val="24"/>
        </w:rPr>
        <w:t>-</w:t>
      </w:r>
      <w:r w:rsidRPr="00E14288">
        <w:rPr>
          <w:rFonts w:ascii="Times New Roman" w:hAnsi="Times New Roman" w:cs="Times New Roman"/>
          <w:sz w:val="24"/>
          <w:szCs w:val="24"/>
        </w:rPr>
        <w:t xml:space="preserve">2, this means that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6A8088BF">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7901D36B" w:rsidRPr="6A8088B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002D4CDB"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QpDgQmOg","properties":{"formattedCitation":"(21)","plainCitation":"(21)","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D6A7D02">
        <w:rPr>
          <w:rFonts w:ascii="Times New Roman" w:hAnsi="Times New Roman" w:cs="Times New Roman"/>
          <w:noProof/>
          <w:sz w:val="24"/>
          <w:szCs w:val="24"/>
        </w:rPr>
        <w:t>(21)</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r w:rsidR="6D6EE249">
        <w:rPr>
          <w:rFonts w:ascii="Times New Roman" w:hAnsi="Times New Roman" w:cs="Times New Roman"/>
          <w:sz w:val="24"/>
          <w:szCs w:val="24"/>
        </w:rPr>
        <w:t xml:space="preserve">, here defined </w:t>
      </w:r>
      <w:r w:rsidRPr="00E14288">
        <w:rPr>
          <w:rFonts w:ascii="Times New Roman" w:hAnsi="Times New Roman" w:cs="Times New Roman"/>
          <w:sz w:val="24"/>
          <w:szCs w:val="24"/>
        </w:rPr>
        <w:t xml:space="preserve">as the expected number of cases generated </w:t>
      </w:r>
      <w:r w:rsidR="6D6EE249">
        <w:rPr>
          <w:rFonts w:ascii="Times New Roman" w:hAnsi="Times New Roman" w:cs="Times New Roman"/>
          <w:sz w:val="24"/>
          <w:szCs w:val="24"/>
        </w:rPr>
        <w:t xml:space="preserve">in a facility </w:t>
      </w:r>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r w:rsidR="6D6EE249">
        <w:rPr>
          <w:rFonts w:ascii="Times New Roman" w:hAnsi="Times New Roman" w:cs="Times New Roman"/>
          <w:sz w:val="24"/>
          <w:szCs w:val="24"/>
        </w:rPr>
        <w:t xml:space="preserve">, assuming they spent </w:t>
      </w:r>
      <w:del w:id="188" w:author="Hoover, Christopher M" w:date="2021-09-24T12:46:00Z">
        <w:r w:rsidR="6D6EE249" w:rsidDel="009623F6">
          <w:rPr>
            <w:rFonts w:ascii="Times New Roman" w:hAnsi="Times New Roman" w:cs="Times New Roman"/>
            <w:sz w:val="24"/>
            <w:szCs w:val="24"/>
          </w:rPr>
          <w:delText xml:space="preserve">the duration of </w:delText>
        </w:r>
      </w:del>
      <w:r w:rsidR="6D6EE249">
        <w:rPr>
          <w:rFonts w:ascii="Times New Roman" w:hAnsi="Times New Roman" w:cs="Times New Roman"/>
          <w:sz w:val="24"/>
          <w:szCs w:val="24"/>
        </w:rPr>
        <w:t xml:space="preserve">their </w:t>
      </w:r>
      <w:ins w:id="189" w:author="Hoover, Christopher M" w:date="2021-09-24T12:46:00Z">
        <w:r w:rsidR="009623F6">
          <w:rPr>
            <w:rFonts w:ascii="Times New Roman" w:hAnsi="Times New Roman" w:cs="Times New Roman"/>
            <w:sz w:val="24"/>
            <w:szCs w:val="24"/>
          </w:rPr>
          <w:t xml:space="preserve">entire </w:t>
        </w:r>
      </w:ins>
      <w:r w:rsidR="6D6EE249">
        <w:rPr>
          <w:rFonts w:ascii="Times New Roman" w:hAnsi="Times New Roman" w:cs="Times New Roman"/>
          <w:sz w:val="24"/>
          <w:szCs w:val="24"/>
        </w:rPr>
        <w:t>infectious period in the facility</w:t>
      </w:r>
      <w:r w:rsidRPr="00E14288">
        <w:rPr>
          <w:rFonts w:ascii="Times New Roman" w:hAnsi="Times New Roman" w:cs="Times New Roman"/>
          <w:sz w:val="24"/>
          <w:szCs w:val="24"/>
        </w:rPr>
        <w:t xml:space="preserve">. </w:t>
      </w:r>
      <w:r w:rsidR="0075790A">
        <w:rPr>
          <w:rFonts w:ascii="Times New Roman" w:hAnsi="Times New Roman" w:cs="Times New Roman"/>
          <w:sz w:val="24"/>
          <w:szCs w:val="24"/>
        </w:rPr>
        <w:t>In the absence of other interventions, t</w:t>
      </w:r>
      <w:r w:rsidRPr="00E14288">
        <w:rPr>
          <w:rFonts w:ascii="Times New Roman" w:hAnsi="Times New Roman" w:cs="Times New Roman"/>
          <w:sz w:val="24"/>
          <w:szCs w:val="24"/>
        </w:rPr>
        <w:t xml:space="preserve">he model therefore assumes that new cases are most likely to be generated around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6D6EE249" w:rsidRPr="6A8088BF">
        <w:rPr>
          <w:rFonts w:ascii="Times New Roman" w:eastAsiaTheme="minorEastAsia" w:hAnsi="Times New Roman" w:cs="Times New Roman"/>
          <w:sz w:val="24"/>
          <w:szCs w:val="24"/>
        </w:rPr>
        <w:t xml:space="preserve"> when infectiousness (viral load) is highest</w:t>
      </w:r>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66BAE283" w14:textId="2FA39ED6"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oMath>
      <w:r w:rsidRPr="00E14288">
        <w:rPr>
          <w:rFonts w:ascii="Times New Roman" w:hAnsi="Times New Roman" w:cs="Times New Roman"/>
          <w:sz w:val="24"/>
          <w:szCs w:val="24"/>
        </w:rPr>
        <w:t xml:space="preserve">, </w:t>
      </w:r>
      <w:ins w:id="190" w:author="Fukunaga, Rena (CDC/DDPHSIS/CGH/DGHT)" w:date="2021-09-24T13:03:00Z">
        <w:r w:rsidR="00A42595">
          <w:rPr>
            <w:rFonts w:ascii="Times New Roman" w:hAnsi="Times New Roman" w:cs="Times New Roman"/>
            <w:sz w:val="24"/>
            <w:szCs w:val="24"/>
          </w:rPr>
          <w:t>for example</w:t>
        </w:r>
      </w:ins>
      <w:ins w:id="191" w:author="Hoover, Christopher M" w:date="2021-09-24T11:05:00Z">
        <w:r w:rsidR="00A64EDB">
          <w:rPr>
            <w:rFonts w:ascii="Times New Roman" w:hAnsi="Times New Roman" w:cs="Times New Roman"/>
            <w:sz w:val="24"/>
            <w:szCs w:val="24"/>
          </w:rPr>
          <w:t xml:space="preserve"> </w:t>
        </w:r>
      </w:ins>
      <w:commentRangeStart w:id="192"/>
      <w:commentRangeStart w:id="193"/>
      <w:del w:id="194" w:author="Fukunaga, Rena (CDC/DDPHSIS/CGH/DGHT)" w:date="2021-09-24T13:03:00Z">
        <w:r w:rsidRPr="00E14288" w:rsidDel="00A42595">
          <w:rPr>
            <w:rFonts w:ascii="Times New Roman" w:hAnsi="Times New Roman" w:cs="Times New Roman"/>
            <w:sz w:val="24"/>
            <w:szCs w:val="24"/>
          </w:rPr>
          <w:delText>e.g. </w:delText>
        </w:r>
      </w:del>
      <w:r w:rsidRPr="00E14288">
        <w:rPr>
          <w:rFonts w:ascii="Times New Roman" w:hAnsi="Times New Roman" w:cs="Times New Roman"/>
          <w:sz w:val="24"/>
          <w:szCs w:val="24"/>
        </w:rPr>
        <w:t xml:space="preserve">through contact tracing, self-isolation following the onset of symptoms, or </w:t>
      </w:r>
      <w:r>
        <w:rPr>
          <w:rFonts w:ascii="Times New Roman" w:hAnsi="Times New Roman" w:cs="Times New Roman"/>
          <w:sz w:val="24"/>
          <w:szCs w:val="24"/>
        </w:rPr>
        <w:t xml:space="preserve">isolation following a positive </w:t>
      </w:r>
      <w:r w:rsidRPr="00E14288">
        <w:rPr>
          <w:rFonts w:ascii="Times New Roman" w:hAnsi="Times New Roman" w:cs="Times New Roman"/>
          <w:sz w:val="24"/>
          <w:szCs w:val="24"/>
        </w:rPr>
        <w:t>test</w:t>
      </w:r>
      <w:r>
        <w:rPr>
          <w:rFonts w:ascii="Times New Roman" w:hAnsi="Times New Roman" w:cs="Times New Roman"/>
          <w:sz w:val="24"/>
          <w:szCs w:val="24"/>
        </w:rPr>
        <w:t xml:space="preserve"> result</w:t>
      </w:r>
      <w:r w:rsidRPr="00E14288">
        <w:rPr>
          <w:rFonts w:ascii="Times New Roman" w:hAnsi="Times New Roman" w:cs="Times New Roman"/>
          <w:sz w:val="24"/>
          <w:szCs w:val="24"/>
        </w:rPr>
        <w:t xml:space="preserve">, </w:t>
      </w:r>
      <w:commentRangeEnd w:id="192"/>
      <w:r w:rsidR="00983D39">
        <w:rPr>
          <w:rStyle w:val="CommentReference"/>
          <w:rFonts w:ascii="Times New Roman" w:hAnsi="Times New Roman" w:cs="Times New Roman"/>
        </w:rPr>
        <w:commentReference w:id="192"/>
      </w:r>
      <w:commentRangeEnd w:id="193"/>
      <w:r w:rsidR="00A42595">
        <w:rPr>
          <w:rStyle w:val="CommentReference"/>
          <w:rFonts w:ascii="Times New Roman" w:hAnsi="Times New Roman" w:cs="Times New Roman"/>
        </w:rPr>
        <w:commentReference w:id="193"/>
      </w:r>
      <w:r w:rsidRPr="00E14288">
        <w:rPr>
          <w:rFonts w:ascii="Times New Roman" w:hAnsi="Times New Roman" w:cs="Times New Roman"/>
          <w:sz w:val="24"/>
          <w:szCs w:val="24"/>
        </w:rPr>
        <w:t xml:space="preserve">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e>
            </m:nary>
          </m:e>
        </m:d>
      </m:oMath>
      <w:r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a). </w:t>
      </w:r>
    </w:p>
    <w:p w14:paraId="2A90A10B" w14:textId="04581E63" w:rsidR="002D4CDB" w:rsidRPr="00690A47"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Figure </w:t>
      </w:r>
      <w:r w:rsidR="6DF6D04D">
        <w:rPr>
          <w:rFonts w:ascii="Times New Roman" w:hAnsi="Times New Roman" w:cs="Times New Roman"/>
          <w:sz w:val="24"/>
          <w:szCs w:val="24"/>
        </w:rPr>
        <w:t>1</w:t>
      </w:r>
      <w:r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E14288">
        <w:rPr>
          <w:rFonts w:ascii="Times New Roman" w:hAnsi="Times New Roman" w:cs="Times New Roman"/>
          <w:sz w:val="24"/>
          <w:szCs w:val="24"/>
        </w:rPr>
        <w:t xml:space="preserve">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w:t>
      </w:r>
      <w:r w:rsidR="00244134">
        <w:rPr>
          <w:rFonts w:ascii="Times New Roman" w:hAnsi="Times New Roman" w:cs="Times New Roman"/>
          <w:sz w:val="24"/>
          <w:szCs w:val="24"/>
        </w:rPr>
        <w:t xml:space="preserve"> levels of vaccination coverage,</w:t>
      </w:r>
      <w:r w:rsidRPr="00E14288">
        <w:rPr>
          <w:rFonts w:ascii="Times New Roman" w:hAnsi="Times New Roman" w:cs="Times New Roman"/>
          <w:sz w:val="24"/>
          <w:szCs w:val="24"/>
        </w:rPr>
        <w:t xml:space="preserve"> wearing a mask</w:t>
      </w:r>
      <w:ins w:id="195" w:author="Hoover, Christopher M" w:date="2021-09-24T12:48:00Z">
        <w:r w:rsidR="009623F6">
          <w:rPr>
            <w:rFonts w:ascii="Times New Roman" w:hAnsi="Times New Roman" w:cs="Times New Roman"/>
            <w:sz w:val="24"/>
            <w:szCs w:val="24"/>
          </w:rPr>
          <w:t>,</w:t>
        </w:r>
      </w:ins>
      <w:r w:rsidRPr="00E14288">
        <w:rPr>
          <w:rFonts w:ascii="Times New Roman" w:hAnsi="Times New Roman" w:cs="Times New Roman"/>
          <w:sz w:val="24"/>
          <w:szCs w:val="24"/>
        </w:rPr>
        <w:t xml:space="preserve">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097EFA97" w14:textId="312C2A3C" w:rsidR="002D4CDB" w:rsidRPr="000B3CAB" w:rsidRDefault="0EB93F23" w:rsidP="6A8088BF">
      <w:pPr>
        <w:pStyle w:val="Subtitle"/>
        <w:spacing w:line="480" w:lineRule="auto"/>
        <w:rPr>
          <w:rFonts w:eastAsia="Times New Roman" w:cs="Times New Roman"/>
          <w:sz w:val="22"/>
        </w:rPr>
      </w:pPr>
      <w:r w:rsidRPr="6A8088BF">
        <w:rPr>
          <w:rFonts w:eastAsia="Times New Roman" w:cs="Times New Roman"/>
          <w:b/>
          <w:bCs/>
          <w:sz w:val="22"/>
        </w:rPr>
        <w:t>Table 1</w:t>
      </w:r>
      <w:r w:rsidRPr="6A8088BF">
        <w:rPr>
          <w:rFonts w:eastAsia="Times New Roman" w:cs="Times New Roman"/>
          <w:sz w:val="22"/>
        </w:rPr>
        <w:t xml:space="preserve">: Distributions and parameter values used in analytic framework and model simulations. The </w:t>
      </w:r>
      <w:r w:rsidR="570C1B56" w:rsidRPr="6A8088BF">
        <w:rPr>
          <w:rFonts w:eastAsia="Times New Roman" w:cs="Times New Roman"/>
          <w:sz w:val="22"/>
        </w:rPr>
        <w:t xml:space="preserve">latent </w:t>
      </w:r>
      <w:r w:rsidRPr="6A8088BF">
        <w:rPr>
          <w:rFonts w:eastAsia="Times New Roman" w:cs="Times New Roman"/>
          <w:sz w:val="22"/>
        </w:rPr>
        <w:t>period is defined as the time between</w:t>
      </w:r>
      <w:r w:rsidR="00244134">
        <w:rPr>
          <w:rFonts w:eastAsia="Times New Roman" w:cs="Times New Roman"/>
          <w:sz w:val="22"/>
        </w:rPr>
        <w:t xml:space="preserve"> </w:t>
      </w:r>
      <w:r w:rsidR="009D19C8">
        <w:rPr>
          <w:rFonts w:eastAsia="Times New Roman" w:cs="Times New Roman"/>
          <w:sz w:val="22"/>
        </w:rPr>
        <w:t>exposure</w:t>
      </w:r>
      <w:r w:rsidRPr="6A8088BF">
        <w:rPr>
          <w:rFonts w:eastAsia="Times New Roman" w:cs="Times New Roman"/>
          <w:sz w:val="22"/>
        </w:rPr>
        <w:t xml:space="preserve"> and onset of infectiousness, the </w:t>
      </w:r>
      <w:r w:rsidR="570C1B56" w:rsidRPr="6A8088BF">
        <w:rPr>
          <w:rFonts w:eastAsia="Times New Roman" w:cs="Times New Roman"/>
          <w:sz w:val="22"/>
        </w:rPr>
        <w:t xml:space="preserve">incubation </w:t>
      </w:r>
      <w:r w:rsidRPr="6A8088BF">
        <w:rPr>
          <w:rFonts w:eastAsia="Times New Roman" w:cs="Times New Roman"/>
          <w:sz w:val="22"/>
        </w:rPr>
        <w:t xml:space="preserve">period </w:t>
      </w:r>
      <w:r w:rsidR="5D0B4D2E" w:rsidRPr="6A8088BF">
        <w:rPr>
          <w:rFonts w:eastAsia="Times New Roman" w:cs="Times New Roman"/>
          <w:sz w:val="22"/>
        </w:rPr>
        <w:t xml:space="preserve">as </w:t>
      </w:r>
      <w:r w:rsidRPr="6A8088BF">
        <w:rPr>
          <w:rFonts w:eastAsia="Times New Roman" w:cs="Times New Roman"/>
          <w:sz w:val="22"/>
        </w:rPr>
        <w:t xml:space="preserve">the time between </w:t>
      </w:r>
      <w:r w:rsidR="009D19C8">
        <w:rPr>
          <w:rFonts w:eastAsia="Times New Roman" w:cs="Times New Roman"/>
          <w:sz w:val="22"/>
        </w:rPr>
        <w:t>exposure</w:t>
      </w:r>
      <w:r w:rsidR="009D19C8" w:rsidRPr="6A8088BF">
        <w:rPr>
          <w:rFonts w:eastAsia="Times New Roman" w:cs="Times New Roman"/>
          <w:sz w:val="22"/>
        </w:rPr>
        <w:t xml:space="preserve"> </w:t>
      </w:r>
      <w:r w:rsidRPr="6A8088BF">
        <w:rPr>
          <w:rFonts w:eastAsia="Times New Roman" w:cs="Times New Roman"/>
          <w:sz w:val="22"/>
        </w:rPr>
        <w:t xml:space="preserve">and </w:t>
      </w:r>
      <w:r w:rsidR="46F9149A" w:rsidRPr="6A8088BF">
        <w:rPr>
          <w:rFonts w:eastAsia="Times New Roman" w:cs="Times New Roman"/>
          <w:sz w:val="22"/>
        </w:rPr>
        <w:t xml:space="preserve">both </w:t>
      </w:r>
      <w:r w:rsidRPr="6A8088BF">
        <w:rPr>
          <w:rFonts w:eastAsia="Times New Roman" w:cs="Times New Roman"/>
          <w:sz w:val="22"/>
        </w:rPr>
        <w:t>symptoms</w:t>
      </w:r>
      <w:r w:rsidR="46F9149A" w:rsidRPr="6A8088BF">
        <w:rPr>
          <w:rFonts w:eastAsia="Times New Roman" w:cs="Times New Roman"/>
          <w:sz w:val="22"/>
        </w:rPr>
        <w:t xml:space="preserve"> and peak infectiousness (even in the absence of symptoms)</w:t>
      </w:r>
      <w:r w:rsidRPr="6A8088BF">
        <w:rPr>
          <w:rFonts w:eastAsia="Times New Roman" w:cs="Times New Roman"/>
          <w:sz w:val="22"/>
        </w:rPr>
        <w:t xml:space="preserve">, and the infectious period </w:t>
      </w:r>
      <w:r w:rsidR="5D0B4D2E" w:rsidRPr="6A8088BF">
        <w:rPr>
          <w:rFonts w:eastAsia="Times New Roman" w:cs="Times New Roman"/>
          <w:sz w:val="22"/>
        </w:rPr>
        <w:t>as</w:t>
      </w:r>
      <w:r w:rsidRPr="6A8088BF">
        <w:rPr>
          <w:rFonts w:eastAsia="Times New Roman" w:cs="Times New Roman"/>
          <w:sz w:val="22"/>
        </w:rPr>
        <w:t xml:space="preserve">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024AA4">
        <w:tc>
          <w:tcPr>
            <w:tcW w:w="1990" w:type="pct"/>
          </w:tcPr>
          <w:p w14:paraId="6760334B"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Pr>
          <w:p w14:paraId="709CA62D"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024AA4">
        <w:tc>
          <w:tcPr>
            <w:tcW w:w="1990" w:type="pct"/>
          </w:tcPr>
          <w:p w14:paraId="1D1717AC" w14:textId="77777777" w:rsidR="002D4CDB" w:rsidRPr="00E14288" w:rsidRDefault="002D4CDB" w:rsidP="00024AA4">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19C93631" w:rsidR="002D4CDB" w:rsidRPr="00E14288" w:rsidRDefault="002D4CDB" w:rsidP="00024AA4">
            <w:pPr>
              <w:spacing w:after="0" w:line="480" w:lineRule="auto"/>
              <w:jc w:val="both"/>
              <w:rPr>
                <w:rFonts w:ascii="Times New Roman" w:eastAsia="Times New Roman" w:hAnsi="Times New Roman" w:cs="Times New Roman"/>
                <w:bCs/>
                <w:sz w:val="24"/>
                <w:szCs w:val="24"/>
              </w:rPr>
            </w:pPr>
            <w:commentRangeStart w:id="196"/>
            <w:commentRangeStart w:id="197"/>
            <w:r w:rsidRPr="00E14288">
              <w:rPr>
                <w:rFonts w:ascii="Times New Roman" w:eastAsia="Times New Roman" w:hAnsi="Times New Roman" w:cs="Times New Roman"/>
                <w:bCs/>
                <w:i/>
                <w:iCs/>
                <w:sz w:val="24"/>
                <w:szCs w:val="24"/>
              </w:rPr>
              <w:t>Log</w:t>
            </w:r>
            <w:ins w:id="198" w:author="Fukunaga, Rena (CDC/DDPHSIS/CGH/DGHT)" w:date="2021-09-24T13:03:00Z">
              <w:r w:rsidR="0002547F">
                <w:rPr>
                  <w:rFonts w:ascii="Times New Roman" w:eastAsia="Times New Roman" w:hAnsi="Times New Roman" w:cs="Times New Roman"/>
                  <w:bCs/>
                  <w:i/>
                  <w:iCs/>
                  <w:sz w:val="24"/>
                  <w:szCs w:val="24"/>
                </w:rPr>
                <w:t xml:space="preserve"> </w:t>
              </w:r>
            </w:ins>
            <w:r w:rsidRPr="00E14288">
              <w:rPr>
                <w:rFonts w:ascii="Times New Roman" w:eastAsia="Times New Roman" w:hAnsi="Times New Roman" w:cs="Times New Roman"/>
                <w:bCs/>
                <w:i/>
                <w:iCs/>
                <w:sz w:val="24"/>
                <w:szCs w:val="24"/>
              </w:rPr>
              <w:t>normal</w:t>
            </w:r>
            <w:ins w:id="199" w:author="Fukunaga, Rena (CDC/DDPHSIS/CGH/DGHT)" w:date="2021-09-24T13:03:00Z">
              <w:r w:rsidR="0002547F">
                <w:rPr>
                  <w:rFonts w:ascii="Times New Roman" w:eastAsia="Times New Roman" w:hAnsi="Times New Roman" w:cs="Times New Roman"/>
                  <w:bCs/>
                  <w:i/>
                  <w:iCs/>
                  <w:sz w:val="24"/>
                  <w:szCs w:val="24"/>
                </w:rPr>
                <w:t xml:space="preserve"> </w:t>
              </w:r>
            </w:ins>
            <w:r w:rsidRPr="00E14288">
              <w:rPr>
                <w:rFonts w:ascii="Times New Roman" w:eastAsia="Times New Roman" w:hAnsi="Times New Roman" w:cs="Times New Roman"/>
                <w:bCs/>
                <w:sz w:val="24"/>
                <w:szCs w:val="24"/>
              </w:rPr>
              <w:t>(1.63, 0.5)</w:t>
            </w:r>
            <w:commentRangeEnd w:id="196"/>
            <w:r w:rsidR="00755FE7">
              <w:rPr>
                <w:rStyle w:val="CommentReference"/>
                <w:rFonts w:ascii="Times New Roman" w:hAnsi="Times New Roman" w:cs="Times New Roman"/>
              </w:rPr>
              <w:commentReference w:id="196"/>
            </w:r>
            <w:commentRangeEnd w:id="197"/>
            <w:r w:rsidR="0002547F">
              <w:rPr>
                <w:rStyle w:val="CommentReference"/>
                <w:rFonts w:ascii="Times New Roman" w:hAnsi="Times New Roman" w:cs="Times New Roman"/>
              </w:rPr>
              <w:commentReference w:id="197"/>
            </w:r>
          </w:p>
        </w:tc>
        <w:tc>
          <w:tcPr>
            <w:tcW w:w="777" w:type="pct"/>
          </w:tcPr>
          <w:p w14:paraId="3D2351AC" w14:textId="1A83F478"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D11A5">
              <w:rPr>
                <w:rFonts w:ascii="Times New Roman" w:eastAsia="Times New Roman" w:hAnsi="Times New Roman" w:cs="Times New Roman"/>
                <w:bCs/>
                <w:sz w:val="24"/>
                <w:szCs w:val="24"/>
              </w:rPr>
              <w:instrText xml:space="preserve"> ADDIN ZOTERO_ITEM CSL_CITATION {"citationID":"h180vOFg","properties":{"formattedCitation":"(19)","plainCitation":"(19)","dontUpdate":true,"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w:t>
            </w:r>
            <w:r w:rsidR="001F5DA9">
              <w:rPr>
                <w:rFonts w:ascii="Times New Roman" w:eastAsia="Times New Roman" w:hAnsi="Times New Roman" w:cs="Times New Roman"/>
                <w:bCs/>
                <w:noProof/>
                <w:sz w:val="24"/>
                <w:szCs w:val="24"/>
              </w:rPr>
              <w:t>22</w:t>
            </w:r>
            <w:r>
              <w:rPr>
                <w:rFonts w:ascii="Times New Roman" w:eastAsia="Times New Roman" w:hAnsi="Times New Roman" w:cs="Times New Roman"/>
                <w:bCs/>
                <w:noProof/>
                <w:sz w:val="24"/>
                <w:szCs w:val="24"/>
              </w:rPr>
              <w:t>)</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024AA4">
        <w:tc>
          <w:tcPr>
            <w:tcW w:w="1990" w:type="pct"/>
          </w:tcPr>
          <w:p w14:paraId="37FB68B8"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64796B05" w:rsidR="002D4CDB" w:rsidRPr="00E14288" w:rsidRDefault="0048653C" w:rsidP="00024AA4">
            <w:pPr>
              <w:spacing w:after="0"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2D4CDB" w:rsidRPr="00E14288">
              <w:rPr>
                <w:rFonts w:ascii="Times New Roman" w:eastAsia="Times New Roman" w:hAnsi="Times New Roman" w:cs="Times New Roman"/>
                <w:bCs/>
                <w:sz w:val="24"/>
                <w:szCs w:val="24"/>
              </w:rPr>
              <w:t xml:space="preserve"> </w:t>
            </w:r>
            <m:oMath>
              <m:r>
                <w:del w:id="200" w:author="Fukunaga, Rena (CDC/DDPHSIS/CGH/DGHT)" w:date="2021-09-24T13:04:00Z">
                  <w:rPr>
                    <w:rFonts w:ascii="Cambria Math" w:eastAsia="Times New Roman" w:hAnsi="Cambria Math" w:cs="Times New Roman"/>
                    <w:sz w:val="24"/>
                    <w:szCs w:val="24"/>
                  </w:rPr>
                  <m:t>-</m:t>
                </w:del>
              </m:r>
              <m:r>
                <w:ins w:id="201" w:author="Fukunaga, Rena (CDC/DDPHSIS/CGH/DGHT)" w:date="2021-09-24T13:04:00Z">
                  <w:rPr>
                    <w:rFonts w:ascii="Cambria Math" w:eastAsia="Times New Roman" w:hAnsi="Cambria Math" w:cs="Times New Roman"/>
                    <w:sz w:val="24"/>
                    <w:szCs w:val="24"/>
                  </w:rPr>
                  <m:t>–</m:t>
                </w:ins>
              </m:r>
            </m:oMath>
            <w:r w:rsidR="002D4CDB">
              <w:rPr>
                <w:rFonts w:ascii="Times New Roman" w:eastAsia="Times New Roman" w:hAnsi="Times New Roman" w:cs="Times New Roman"/>
                <w:bCs/>
                <w:sz w:val="24"/>
                <w:szCs w:val="24"/>
              </w:rPr>
              <w:t xml:space="preserve"> </w:t>
            </w:r>
            <w:r w:rsidR="002D4CDB" w:rsidRPr="00E14288">
              <w:rPr>
                <w:rFonts w:ascii="Times New Roman" w:eastAsia="Times New Roman" w:hAnsi="Times New Roman" w:cs="Times New Roman"/>
                <w:bCs/>
                <w:i/>
                <w:iCs/>
                <w:sz w:val="24"/>
                <w:szCs w:val="24"/>
              </w:rPr>
              <w:t>Uniform</w:t>
            </w:r>
            <w:ins w:id="202" w:author="Fukunaga, Rena (CDC/DDPHSIS/CGH/DGHT)" w:date="2021-09-24T13:04:00Z">
              <w:r w:rsidR="0002547F">
                <w:rPr>
                  <w:rFonts w:ascii="Times New Roman" w:eastAsia="Times New Roman" w:hAnsi="Times New Roman" w:cs="Times New Roman"/>
                  <w:bCs/>
                  <w:i/>
                  <w:iCs/>
                  <w:sz w:val="24"/>
                  <w:szCs w:val="24"/>
                </w:rPr>
                <w:t xml:space="preserve"> </w:t>
              </w:r>
            </w:ins>
            <w:r w:rsidR="002D4CDB" w:rsidRPr="00E14288">
              <w:rPr>
                <w:rFonts w:ascii="Times New Roman" w:eastAsia="Times New Roman" w:hAnsi="Times New Roman" w:cs="Times New Roman"/>
                <w:bCs/>
                <w:sz w:val="24"/>
                <w:szCs w:val="24"/>
              </w:rPr>
              <w:t>(0</w:t>
            </w:r>
            <w:r w:rsidR="002D4CDB">
              <w:rPr>
                <w:rFonts w:ascii="Times New Roman" w:eastAsia="Times New Roman" w:hAnsi="Times New Roman" w:cs="Times New Roman"/>
                <w:bCs/>
                <w:sz w:val="24"/>
                <w:szCs w:val="24"/>
              </w:rPr>
              <w:t>, 2</w:t>
            </w:r>
            <w:r w:rsidR="002D4CDB" w:rsidRPr="00E14288">
              <w:rPr>
                <w:rFonts w:ascii="Times New Roman" w:eastAsia="Times New Roman" w:hAnsi="Times New Roman" w:cs="Times New Roman"/>
                <w:bCs/>
                <w:sz w:val="24"/>
                <w:szCs w:val="24"/>
              </w:rPr>
              <w:t>)</w:t>
            </w:r>
          </w:p>
        </w:tc>
        <w:tc>
          <w:tcPr>
            <w:tcW w:w="777" w:type="pct"/>
          </w:tcPr>
          <w:p w14:paraId="20C0329C" w14:textId="3B963A1A"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D11A5">
              <w:rPr>
                <w:rFonts w:ascii="Times New Roman" w:eastAsia="Times New Roman" w:hAnsi="Times New Roman" w:cs="Times New Roman"/>
                <w:bCs/>
                <w:sz w:val="24"/>
                <w:szCs w:val="24"/>
              </w:rPr>
              <w:instrText xml:space="preserve"> ADDIN ZOTERO_ITEM CSL_CITATION {"citationID":"dcuHuCYN","properties":{"formattedCitation":"(18,20)","plainCitation":"(18,20)","dontUpdate":true,"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w:t>
            </w:r>
            <w:r w:rsidR="001F5DA9">
              <w:rPr>
                <w:rFonts w:ascii="Times New Roman" w:eastAsia="Times New Roman" w:hAnsi="Times New Roman" w:cs="Times New Roman"/>
                <w:bCs/>
                <w:noProof/>
                <w:sz w:val="24"/>
                <w:szCs w:val="24"/>
              </w:rPr>
              <w:t>21</w:t>
            </w:r>
            <w:r>
              <w:rPr>
                <w:rFonts w:ascii="Times New Roman" w:eastAsia="Times New Roman" w:hAnsi="Times New Roman" w:cs="Times New Roman"/>
                <w:bCs/>
                <w:noProof/>
                <w:sz w:val="24"/>
                <w:szCs w:val="24"/>
              </w:rPr>
              <w:t>,</w:t>
            </w:r>
            <w:ins w:id="203" w:author="Fukunaga, Rena (CDC/DDPHSIS/CGH/DGHT)" w:date="2021-09-24T13:04:00Z">
              <w:r w:rsidR="0002547F">
                <w:rPr>
                  <w:rFonts w:ascii="Times New Roman" w:eastAsia="Times New Roman" w:hAnsi="Times New Roman" w:cs="Times New Roman"/>
                  <w:bCs/>
                  <w:noProof/>
                  <w:sz w:val="24"/>
                  <w:szCs w:val="24"/>
                </w:rPr>
                <w:t xml:space="preserve"> </w:t>
              </w:r>
            </w:ins>
            <w:r w:rsidR="001F5DA9">
              <w:rPr>
                <w:rFonts w:ascii="Times New Roman" w:eastAsia="Times New Roman" w:hAnsi="Times New Roman" w:cs="Times New Roman"/>
                <w:bCs/>
                <w:noProof/>
                <w:sz w:val="24"/>
                <w:szCs w:val="24"/>
              </w:rPr>
              <w:t>23</w:t>
            </w:r>
            <w:r>
              <w:rPr>
                <w:rFonts w:ascii="Times New Roman" w:eastAsia="Times New Roman" w:hAnsi="Times New Roman" w:cs="Times New Roman"/>
                <w:bCs/>
                <w:noProof/>
                <w:sz w:val="24"/>
                <w:szCs w:val="24"/>
              </w:rPr>
              <w:t>)</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024AA4">
        <w:tc>
          <w:tcPr>
            <w:tcW w:w="1990" w:type="pct"/>
          </w:tcPr>
          <w:p w14:paraId="4074D5BF"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210B8C97"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Uniform</w:t>
            </w:r>
            <w:ins w:id="204" w:author="Fukunaga, Rena (CDC/DDPHSIS/CGH/DGHT)" w:date="2021-09-24T13:04:00Z">
              <w:r w:rsidR="0002547F">
                <w:rPr>
                  <w:rFonts w:ascii="Times New Roman" w:eastAsia="Times New Roman" w:hAnsi="Times New Roman" w:cs="Times New Roman"/>
                  <w:bCs/>
                  <w:i/>
                  <w:iCs/>
                  <w:sz w:val="24"/>
                  <w:szCs w:val="24"/>
                </w:rPr>
                <w:t xml:space="preserve"> </w:t>
              </w:r>
            </w:ins>
            <w:r w:rsidRPr="00E1428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commentRangeStart w:id="205"/>
        <w:commentRangeStart w:id="206"/>
        <w:tc>
          <w:tcPr>
            <w:tcW w:w="777" w:type="pct"/>
          </w:tcPr>
          <w:p w14:paraId="69357372" w14:textId="7EFE2C4D"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D11A5">
              <w:rPr>
                <w:rFonts w:ascii="Times New Roman" w:eastAsia="Times New Roman" w:hAnsi="Times New Roman" w:cs="Times New Roman"/>
                <w:bCs/>
                <w:sz w:val="24"/>
                <w:szCs w:val="24"/>
              </w:rPr>
              <w:instrText xml:space="preserve"> ADDIN ZOTERO_ITEM CSL_CITATION {"citationID":"epUBCzn6","properties":{"formattedCitation":"(18,20)","plainCitation":"(18,20)","dontUpdate":true,"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w:t>
            </w:r>
            <w:r w:rsidR="001F5DA9">
              <w:rPr>
                <w:rFonts w:ascii="Times New Roman" w:eastAsia="Times New Roman" w:hAnsi="Times New Roman" w:cs="Times New Roman"/>
                <w:bCs/>
                <w:noProof/>
                <w:sz w:val="24"/>
                <w:szCs w:val="24"/>
              </w:rPr>
              <w:t>21</w:t>
            </w:r>
            <w:r>
              <w:rPr>
                <w:rFonts w:ascii="Times New Roman" w:eastAsia="Times New Roman" w:hAnsi="Times New Roman" w:cs="Times New Roman"/>
                <w:bCs/>
                <w:noProof/>
                <w:sz w:val="24"/>
                <w:szCs w:val="24"/>
              </w:rPr>
              <w:t>,</w:t>
            </w:r>
            <w:ins w:id="207" w:author="Fukunaga, Rena (CDC/DDPHSIS/CGH/DGHT)" w:date="2021-09-24T13:04:00Z">
              <w:r w:rsidR="0002547F">
                <w:rPr>
                  <w:rFonts w:ascii="Times New Roman" w:eastAsia="Times New Roman" w:hAnsi="Times New Roman" w:cs="Times New Roman"/>
                  <w:bCs/>
                  <w:noProof/>
                  <w:sz w:val="24"/>
                  <w:szCs w:val="24"/>
                </w:rPr>
                <w:t xml:space="preserve"> </w:t>
              </w:r>
            </w:ins>
            <w:r>
              <w:rPr>
                <w:rFonts w:ascii="Times New Roman" w:eastAsia="Times New Roman" w:hAnsi="Times New Roman" w:cs="Times New Roman"/>
                <w:bCs/>
                <w:noProof/>
                <w:sz w:val="24"/>
                <w:szCs w:val="24"/>
              </w:rPr>
              <w:t>2</w:t>
            </w:r>
            <w:r w:rsidR="001F5DA9">
              <w:rPr>
                <w:rFonts w:ascii="Times New Roman" w:eastAsia="Times New Roman" w:hAnsi="Times New Roman" w:cs="Times New Roman"/>
                <w:bCs/>
                <w:noProof/>
                <w:sz w:val="24"/>
                <w:szCs w:val="24"/>
              </w:rPr>
              <w:t>3</w:t>
            </w:r>
            <w:r>
              <w:rPr>
                <w:rFonts w:ascii="Times New Roman" w:eastAsia="Times New Roman" w:hAnsi="Times New Roman" w:cs="Times New Roman"/>
                <w:bCs/>
                <w:noProof/>
                <w:sz w:val="24"/>
                <w:szCs w:val="24"/>
              </w:rPr>
              <w:t>)</w:t>
            </w:r>
            <w:r w:rsidRPr="00E14288">
              <w:rPr>
                <w:rFonts w:ascii="Times New Roman" w:eastAsia="Times New Roman" w:hAnsi="Times New Roman" w:cs="Times New Roman"/>
                <w:bCs/>
                <w:sz w:val="24"/>
                <w:szCs w:val="24"/>
              </w:rPr>
              <w:fldChar w:fldCharType="end"/>
            </w:r>
            <w:commentRangeEnd w:id="205"/>
            <w:r w:rsidR="00370440">
              <w:rPr>
                <w:rStyle w:val="CommentReference"/>
                <w:rFonts w:ascii="Times New Roman" w:hAnsi="Times New Roman" w:cs="Times New Roman"/>
              </w:rPr>
              <w:commentReference w:id="205"/>
            </w:r>
            <w:commentRangeEnd w:id="206"/>
            <w:r w:rsidR="0002547F">
              <w:rPr>
                <w:rStyle w:val="CommentReference"/>
                <w:rFonts w:ascii="Times New Roman" w:hAnsi="Times New Roman" w:cs="Times New Roman"/>
              </w:rPr>
              <w:commentReference w:id="206"/>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1A2318EA" w:rsidR="002D4CDB" w:rsidRPr="00E14288" w:rsidRDefault="009623F6" w:rsidP="002D4CDB">
      <w:pPr>
        <w:spacing w:line="480" w:lineRule="auto"/>
        <w:ind w:firstLine="720"/>
        <w:rPr>
          <w:rFonts w:ascii="Times New Roman" w:hAnsi="Times New Roman" w:cs="Times New Roman"/>
          <w:sz w:val="24"/>
          <w:szCs w:val="24"/>
        </w:rPr>
      </w:pPr>
      <w:ins w:id="208" w:author="Hoover, Christopher M" w:date="2021-09-24T12:48:00Z">
        <w:r>
          <w:rPr>
            <w:rFonts w:ascii="Times New Roman" w:hAnsi="Times New Roman" w:cs="Times New Roman"/>
            <w:sz w:val="24"/>
            <w:szCs w:val="24"/>
          </w:rPr>
          <w:t>T</w:t>
        </w:r>
      </w:ins>
      <w:del w:id="209" w:author="Hoover, Christopher M" w:date="2021-09-24T12:48:00Z">
        <w:r w:rsidR="002D4CDB" w:rsidDel="009623F6">
          <w:rPr>
            <w:rFonts w:ascii="Times New Roman" w:hAnsi="Times New Roman" w:cs="Times New Roman"/>
            <w:sz w:val="24"/>
            <w:szCs w:val="24"/>
          </w:rPr>
          <w:delText>We define t</w:delText>
        </w:r>
      </w:del>
      <w:r w:rsidR="002D4CDB">
        <w:rPr>
          <w:rFonts w:ascii="Times New Roman" w:hAnsi="Times New Roman" w:cs="Times New Roman"/>
          <w:sz w:val="24"/>
          <w:szCs w:val="24"/>
        </w:rPr>
        <w:t xml:space="preserve">he </w:t>
      </w:r>
      <w:proofErr w:type="gramStart"/>
      <w:r w:rsidR="002D4CDB">
        <w:rPr>
          <w:rFonts w:ascii="Times New Roman" w:hAnsi="Times New Roman" w:cs="Times New Roman"/>
          <w:sz w:val="24"/>
          <w:szCs w:val="24"/>
        </w:rPr>
        <w:t>test</w:t>
      </w:r>
      <w:proofErr w:type="gramEnd"/>
      <w:r w:rsidR="002D4CDB">
        <w:rPr>
          <w:rFonts w:ascii="Times New Roman" w:hAnsi="Times New Roman" w:cs="Times New Roman"/>
          <w:sz w:val="24"/>
          <w:szCs w:val="24"/>
        </w:rPr>
        <w:t xml:space="preserve"> frequency, </w:t>
      </w:r>
      <m:oMath>
        <m:r>
          <m:rPr>
            <m:sty m:val="bi"/>
          </m:rPr>
          <w:rPr>
            <w:rFonts w:ascii="Cambria Math" w:hAnsi="Cambria Math" w:cs="Times New Roman"/>
            <w:sz w:val="24"/>
            <w:szCs w:val="24"/>
          </w:rPr>
          <m:t>f</m:t>
        </m:r>
      </m:oMath>
      <w:r w:rsidR="002D4CDB">
        <w:rPr>
          <w:rFonts w:ascii="Times New Roman" w:hAnsi="Times New Roman" w:cs="Times New Roman"/>
          <w:sz w:val="24"/>
          <w:szCs w:val="24"/>
        </w:rPr>
        <w:t xml:space="preserve">, </w:t>
      </w:r>
      <w:ins w:id="210" w:author="Hoover, Christopher M" w:date="2021-09-24T12:48:00Z">
        <w:r>
          <w:rPr>
            <w:rFonts w:ascii="Times New Roman" w:hAnsi="Times New Roman" w:cs="Times New Roman"/>
            <w:sz w:val="24"/>
            <w:szCs w:val="24"/>
          </w:rPr>
          <w:t xml:space="preserve">is defined </w:t>
        </w:r>
      </w:ins>
      <w:r w:rsidR="002D4CDB">
        <w:rPr>
          <w:rFonts w:ascii="Times New Roman" w:hAnsi="Times New Roman" w:cs="Times New Roman"/>
          <w:sz w:val="24"/>
          <w:szCs w:val="24"/>
        </w:rPr>
        <w:t xml:space="preserve">as the average number of tests per week. </w:t>
      </w:r>
      <w:r w:rsidR="002D4CDB" w:rsidRPr="00E14288">
        <w:rPr>
          <w:rFonts w:ascii="Times New Roman" w:hAnsi="Times New Roman" w:cs="Times New Roman"/>
          <w:sz w:val="24"/>
          <w:szCs w:val="24"/>
        </w:rPr>
        <w:t xml:space="preserve">Assuming testing is </w:t>
      </w:r>
      <w:r w:rsidR="002D4CDB">
        <w:rPr>
          <w:rFonts w:ascii="Times New Roman" w:hAnsi="Times New Roman" w:cs="Times New Roman"/>
          <w:sz w:val="24"/>
          <w:szCs w:val="24"/>
        </w:rPr>
        <w:t>done randomly through time</w:t>
      </w:r>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 xml:space="preserve">and is </w:t>
      </w:r>
      <w:r w:rsidR="002D4CDB" w:rsidRPr="00E14288">
        <w:rPr>
          <w:rFonts w:ascii="Times New Roman" w:hAnsi="Times New Roman" w:cs="Times New Roman"/>
          <w:sz w:val="24"/>
          <w:szCs w:val="24"/>
        </w:rPr>
        <w:t>independent of symptoms</w:t>
      </w:r>
      <w:r w:rsidR="002D4CDB">
        <w:rPr>
          <w:rFonts w:ascii="Times New Roman" w:hAnsi="Times New Roman" w:cs="Times New Roman"/>
          <w:sz w:val="24"/>
          <w:szCs w:val="24"/>
        </w:rPr>
        <w:t xml:space="preserve"> or</w:t>
      </w:r>
      <w:r w:rsidR="002D4CDB" w:rsidRPr="00E14288">
        <w:rPr>
          <w:rFonts w:ascii="Times New Roman" w:hAnsi="Times New Roman" w:cs="Times New Roman"/>
          <w:sz w:val="24"/>
          <w:szCs w:val="24"/>
        </w:rPr>
        <w:t xml:space="preserve"> known contacts, the probability of </w:t>
      </w:r>
      <w:r w:rsidR="002D4CDB">
        <w:rPr>
          <w:rFonts w:ascii="Times New Roman" w:hAnsi="Times New Roman" w:cs="Times New Roman"/>
          <w:sz w:val="24"/>
          <w:szCs w:val="24"/>
        </w:rPr>
        <w:t xml:space="preserve">being infectious and </w:t>
      </w:r>
      <w:r w:rsidR="002D4CDB" w:rsidRPr="00E14288">
        <w:rPr>
          <w:rFonts w:ascii="Times New Roman" w:hAnsi="Times New Roman" w:cs="Times New Roman"/>
          <w:sz w:val="24"/>
          <w:szCs w:val="24"/>
        </w:rPr>
        <w:t xml:space="preserve">going </w:t>
      </w:r>
      <m:oMath>
        <m:r>
          <m:rPr>
            <m:sty m:val="bi"/>
          </m:rPr>
          <w:rPr>
            <w:rFonts w:ascii="Cambria Math" w:hAnsi="Cambria Math" w:cs="Times New Roman"/>
            <w:sz w:val="24"/>
            <w:szCs w:val="24"/>
          </w:rPr>
          <m:t>t</m:t>
        </m:r>
      </m:oMath>
      <w:r w:rsidR="002D4CDB" w:rsidRPr="00E14288">
        <w:rPr>
          <w:rFonts w:ascii="Times New Roman" w:hAnsi="Times New Roman" w:cs="Times New Roman"/>
          <w:sz w:val="24"/>
          <w:szCs w:val="24"/>
        </w:rPr>
        <w:t xml:space="preserve"> days without being tested</w:t>
      </w:r>
      <w:r w:rsidR="002D4CDB">
        <w:rPr>
          <w:rFonts w:ascii="Times New Roman" w:hAnsi="Times New Roman" w:cs="Times New Roman"/>
          <w:sz w:val="24"/>
          <w:szCs w:val="24"/>
        </w:rPr>
        <w:t xml:space="preserve"> </w:t>
      </w:r>
      <w:commentRangeStart w:id="211"/>
      <w:commentRangeStart w:id="212"/>
      <w:r w:rsidR="002D4CDB">
        <w:rPr>
          <w:rFonts w:ascii="Times New Roman" w:hAnsi="Times New Roman" w:cs="Times New Roman"/>
          <w:sz w:val="24"/>
          <w:szCs w:val="24"/>
        </w:rPr>
        <w:t xml:space="preserve">and </w:t>
      </w:r>
      <w:del w:id="213" w:author="Fukunaga, Rena (CDC/DDPHSIS/CGH/DGHT)" w:date="2021-09-24T13:04:00Z">
        <w:r w:rsidR="002D4CDB" w:rsidDel="00802646">
          <w:rPr>
            <w:rFonts w:ascii="Times New Roman" w:hAnsi="Times New Roman" w:cs="Times New Roman"/>
            <w:sz w:val="24"/>
            <w:szCs w:val="24"/>
          </w:rPr>
          <w:delText>isolated</w:delText>
        </w:r>
        <w:r w:rsidR="002D4CDB" w:rsidRPr="00E14288" w:rsidDel="00802646">
          <w:rPr>
            <w:rFonts w:ascii="Times New Roman" w:hAnsi="Times New Roman" w:cs="Times New Roman"/>
            <w:sz w:val="24"/>
            <w:szCs w:val="24"/>
          </w:rPr>
          <w:delText xml:space="preserve"> </w:delText>
        </w:r>
      </w:del>
      <w:commentRangeEnd w:id="211"/>
      <w:commentRangeEnd w:id="212"/>
      <w:ins w:id="214" w:author="Fukunaga, Rena (CDC/DDPHSIS/CGH/DGHT)" w:date="2021-09-24T13:04:00Z">
        <w:r w:rsidR="00802646">
          <w:rPr>
            <w:rFonts w:ascii="Times New Roman" w:hAnsi="Times New Roman" w:cs="Times New Roman"/>
            <w:sz w:val="24"/>
            <w:szCs w:val="24"/>
          </w:rPr>
          <w:t>placed in isolation</w:t>
        </w:r>
      </w:ins>
      <w:ins w:id="215" w:author="Fukunaga, Rena (CDC/DDPHSIS/CGH/DGHT)" w:date="2021-09-24T13:05:00Z">
        <w:r w:rsidR="00802646">
          <w:rPr>
            <w:rFonts w:ascii="Times New Roman" w:hAnsi="Times New Roman" w:cs="Times New Roman"/>
            <w:sz w:val="24"/>
            <w:szCs w:val="24"/>
          </w:rPr>
          <w:t xml:space="preserve"> </w:t>
        </w:r>
      </w:ins>
      <w:del w:id="216" w:author="Fukunaga, Rena (CDC/DDPHSIS/CGH/DGHT)" w:date="2021-09-24T13:05:00Z">
        <w:r w:rsidR="00385678" w:rsidDel="00070870">
          <w:rPr>
            <w:rStyle w:val="CommentReference"/>
            <w:rFonts w:ascii="Times New Roman" w:hAnsi="Times New Roman" w:cs="Times New Roman"/>
          </w:rPr>
          <w:commentReference w:id="211"/>
        </w:r>
      </w:del>
      <w:r w:rsidR="0024269A">
        <w:rPr>
          <w:rStyle w:val="CommentReference"/>
          <w:rFonts w:ascii="Times New Roman" w:hAnsi="Times New Roman" w:cs="Times New Roman"/>
        </w:rPr>
        <w:commentReference w:id="212"/>
      </w:r>
      <w:r w:rsidR="002D4CDB" w:rsidRPr="00E14288">
        <w:rPr>
          <w:rFonts w:ascii="Times New Roman" w:hAnsi="Times New Roman" w:cs="Times New Roman"/>
          <w:sz w:val="24"/>
          <w:szCs w:val="24"/>
        </w:rPr>
        <w:t xml:space="preserve">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002D4CDB">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sidR="002D4CDB">
        <w:rPr>
          <w:rFonts w:ascii="Times New Roman" w:eastAsiaTheme="minorEastAsia" w:hAnsi="Times New Roman" w:cs="Times New Roman"/>
          <w:sz w:val="24"/>
          <w:szCs w:val="24"/>
        </w:rPr>
        <w:t xml:space="preserve"> if testing is conducted weekly</w:t>
      </w:r>
      <w:r w:rsidR="002D4CDB">
        <w:rPr>
          <w:rFonts w:ascii="Times New Roman" w:hAnsi="Times New Roman" w:cs="Times New Roman"/>
          <w:sz w:val="24"/>
          <w:szCs w:val="24"/>
        </w:rPr>
        <w:t>. T</w:t>
      </w:r>
      <w:r w:rsidR="002D4CDB" w:rsidRPr="00E14288">
        <w:rPr>
          <w:rFonts w:ascii="Times New Roman" w:hAnsi="Times New Roman" w:cs="Times New Roman"/>
          <w:sz w:val="24"/>
          <w:szCs w:val="24"/>
        </w:rPr>
        <w:t xml:space="preserve">he probability that </w:t>
      </w:r>
      <w:r w:rsidR="002D4CDB">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sidR="002D4CDB">
        <w:rPr>
          <w:rFonts w:ascii="Times New Roman" w:eastAsiaTheme="minorEastAsia" w:hAnsi="Times New Roman" w:cs="Times New Roman"/>
          <w:sz w:val="24"/>
          <w:szCs w:val="24"/>
        </w:rPr>
        <w:t xml:space="preserve"> </w:t>
      </w:r>
      <w:r w:rsidR="00FA000B">
        <w:rPr>
          <w:rFonts w:ascii="Times New Roman" w:eastAsiaTheme="minorEastAsia" w:hAnsi="Times New Roman" w:cs="Times New Roman"/>
          <w:sz w:val="24"/>
          <w:szCs w:val="24"/>
        </w:rPr>
        <w:t xml:space="preserve">after onset of infectiousness </w:t>
      </w:r>
      <w:r w:rsidR="002D4CDB">
        <w:rPr>
          <w:rFonts w:ascii="Times New Roman" w:hAnsi="Times New Roman" w:cs="Times New Roman"/>
          <w:sz w:val="24"/>
          <w:szCs w:val="24"/>
        </w:rPr>
        <w:t>can then be estimated as</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if</w:t>
      </w:r>
      <w:r w:rsidR="002D4CDB" w:rsidRPr="00E14288">
        <w:rPr>
          <w:rFonts w:ascii="Times New Roman" w:hAnsi="Times New Roman" w:cs="Times New Roman"/>
          <w:sz w:val="24"/>
          <w:szCs w:val="24"/>
        </w:rPr>
        <w:t xml:space="preserve"> isolation occurs immediately after testing. Given substantial turnaround times between testing and isolation, particularly when relying on </w:t>
      </w:r>
      <w:ins w:id="217" w:author="Fukunaga, Rena (CDC/DDPHSIS/CGH/DGHT)" w:date="2021-09-24T13:08:00Z">
        <w:r w:rsidR="00FC4DC6">
          <w:rPr>
            <w:rFonts w:ascii="Times New Roman" w:hAnsi="Times New Roman" w:cs="Times New Roman"/>
            <w:sz w:val="24"/>
            <w:szCs w:val="24"/>
          </w:rPr>
          <w:t>n</w:t>
        </w:r>
        <w:r w:rsidR="00FC4DC6" w:rsidRPr="00FC4DC6">
          <w:rPr>
            <w:rFonts w:ascii="Times New Roman" w:hAnsi="Times New Roman" w:cs="Times New Roman"/>
            <w:sz w:val="24"/>
            <w:szCs w:val="24"/>
          </w:rPr>
          <w:t xml:space="preserve">ucleic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cid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mplification </w:t>
        </w:r>
        <w:r w:rsidR="00FC4DC6">
          <w:rPr>
            <w:rFonts w:ascii="Times New Roman" w:hAnsi="Times New Roman" w:cs="Times New Roman"/>
            <w:sz w:val="24"/>
            <w:szCs w:val="24"/>
          </w:rPr>
          <w:t>t</w:t>
        </w:r>
        <w:r w:rsidR="00FC4DC6" w:rsidRPr="00FC4DC6">
          <w:rPr>
            <w:rFonts w:ascii="Times New Roman" w:hAnsi="Times New Roman" w:cs="Times New Roman"/>
            <w:sz w:val="24"/>
            <w:szCs w:val="24"/>
          </w:rPr>
          <w:t>ests</w:t>
        </w:r>
        <w:r w:rsidR="00FC4DC6" w:rsidRPr="00FC4DC6" w:rsidDel="00E731D8">
          <w:rPr>
            <w:rFonts w:ascii="Times New Roman" w:hAnsi="Times New Roman" w:cs="Times New Roman"/>
            <w:sz w:val="24"/>
            <w:szCs w:val="24"/>
          </w:rPr>
          <w:t xml:space="preserve"> </w:t>
        </w:r>
      </w:ins>
      <w:commentRangeStart w:id="218"/>
      <w:commentRangeStart w:id="219"/>
      <w:del w:id="220" w:author="Fukunaga, Rena (CDC/DDPHSIS/CGH/DGHT)" w:date="2021-09-24T13:07:00Z">
        <w:r w:rsidR="00F41742" w:rsidRPr="00F41742" w:rsidDel="00E731D8">
          <w:rPr>
            <w:rFonts w:ascii="Times New Roman" w:hAnsi="Times New Roman" w:cs="Times New Roman"/>
            <w:sz w:val="24"/>
            <w:szCs w:val="24"/>
          </w:rPr>
          <w:delText>reverse transcription-polymerase chain reaction</w:delText>
        </w:r>
        <w:r w:rsidR="00F41742" w:rsidDel="00E731D8">
          <w:rPr>
            <w:rFonts w:ascii="Times New Roman" w:hAnsi="Times New Roman" w:cs="Times New Roman"/>
            <w:sz w:val="24"/>
            <w:szCs w:val="24"/>
          </w:rPr>
          <w:delText xml:space="preserve"> (</w:delText>
        </w:r>
        <w:r w:rsidR="009231F1" w:rsidDel="00E731D8">
          <w:rPr>
            <w:rFonts w:ascii="Times New Roman" w:hAnsi="Times New Roman" w:cs="Times New Roman"/>
            <w:sz w:val="24"/>
            <w:szCs w:val="24"/>
          </w:rPr>
          <w:delText>RT-</w:delText>
        </w:r>
        <w:r w:rsidR="002D4CDB" w:rsidRPr="00E14288" w:rsidDel="00E731D8">
          <w:rPr>
            <w:rFonts w:ascii="Times New Roman" w:hAnsi="Times New Roman" w:cs="Times New Roman"/>
            <w:sz w:val="24"/>
            <w:szCs w:val="24"/>
          </w:rPr>
          <w:delText>PCR</w:delText>
        </w:r>
        <w:r w:rsidR="00F41742" w:rsidDel="00E731D8">
          <w:rPr>
            <w:rFonts w:ascii="Times New Roman" w:hAnsi="Times New Roman" w:cs="Times New Roman"/>
            <w:sz w:val="24"/>
            <w:szCs w:val="24"/>
          </w:rPr>
          <w:delText>)</w:delText>
        </w:r>
        <w:r w:rsidR="00904FB6" w:rsidDel="00E731D8">
          <w:rPr>
            <w:rFonts w:ascii="Times New Roman" w:hAnsi="Times New Roman" w:cs="Times New Roman"/>
            <w:sz w:val="24"/>
            <w:szCs w:val="24"/>
          </w:rPr>
          <w:delText xml:space="preserve"> </w:delText>
        </w:r>
        <w:r w:rsidR="002D4CDB" w:rsidRPr="00E14288" w:rsidDel="00E731D8">
          <w:rPr>
            <w:rFonts w:ascii="Times New Roman" w:hAnsi="Times New Roman" w:cs="Times New Roman"/>
            <w:sz w:val="24"/>
            <w:szCs w:val="24"/>
          </w:rPr>
          <w:delText>based</w:delText>
        </w:r>
      </w:del>
      <w:ins w:id="221" w:author="Fukunaga, Rena (CDC/DDPHSIS/CGH/DGHT)" w:date="2021-09-24T13:07:00Z">
        <w:r w:rsidR="00E731D8">
          <w:rPr>
            <w:rFonts w:ascii="Times New Roman" w:hAnsi="Times New Roman" w:cs="Times New Roman"/>
            <w:sz w:val="24"/>
            <w:szCs w:val="24"/>
          </w:rPr>
          <w:t>(NAAT</w:t>
        </w:r>
      </w:ins>
      <w:ins w:id="222" w:author="Fukunaga, Rena (CDC/DDPHSIS/CGH/DGHT)" w:date="2021-09-24T13:08:00Z">
        <w:r w:rsidR="00FC4DC6">
          <w:rPr>
            <w:rFonts w:ascii="Times New Roman" w:hAnsi="Times New Roman" w:cs="Times New Roman"/>
            <w:sz w:val="24"/>
            <w:szCs w:val="24"/>
          </w:rPr>
          <w:t>s</w:t>
        </w:r>
      </w:ins>
      <w:ins w:id="223" w:author="Fukunaga, Rena (CDC/DDPHSIS/CGH/DGHT)" w:date="2021-09-24T13:07:00Z">
        <w:r w:rsidR="00E731D8">
          <w:rPr>
            <w:rFonts w:ascii="Times New Roman" w:hAnsi="Times New Roman" w:cs="Times New Roman"/>
            <w:sz w:val="24"/>
            <w:szCs w:val="24"/>
          </w:rPr>
          <w:t>)</w:t>
        </w:r>
      </w:ins>
      <w:del w:id="224" w:author="Fukunaga, Rena (CDC/DDPHSIS/CGH/DGHT)" w:date="2021-09-24T13:08:00Z">
        <w:r w:rsidR="002D4CDB" w:rsidRPr="00E14288" w:rsidDel="00E731D8">
          <w:rPr>
            <w:rFonts w:ascii="Times New Roman" w:hAnsi="Times New Roman" w:cs="Times New Roman"/>
            <w:sz w:val="24"/>
            <w:szCs w:val="24"/>
          </w:rPr>
          <w:delText xml:space="preserve"> tests</w:delText>
        </w:r>
      </w:del>
      <w:commentRangeEnd w:id="218"/>
      <w:r w:rsidR="00564A73">
        <w:rPr>
          <w:rStyle w:val="CommentReference"/>
          <w:rFonts w:ascii="Times New Roman" w:hAnsi="Times New Roman" w:cs="Times New Roman"/>
        </w:rPr>
        <w:commentReference w:id="218"/>
      </w:r>
      <w:commentRangeEnd w:id="219"/>
      <w:r w:rsidR="00E731D8">
        <w:rPr>
          <w:rStyle w:val="CommentReference"/>
          <w:rFonts w:ascii="Times New Roman" w:hAnsi="Times New Roman" w:cs="Times New Roman"/>
        </w:rPr>
        <w:commentReference w:id="219"/>
      </w:r>
      <w:r w:rsidR="002D4CDB" w:rsidRPr="00E14288">
        <w:rPr>
          <w:rFonts w:ascii="Times New Roman" w:hAnsi="Times New Roman" w:cs="Times New Roman"/>
          <w:sz w:val="24"/>
          <w:szCs w:val="24"/>
        </w:rPr>
        <w:t xml:space="preserve">, the delay, </w:t>
      </w:r>
      <m:oMath>
        <m:r>
          <m:rPr>
            <m:sty m:val="bi"/>
          </m:rPr>
          <w:rPr>
            <w:rFonts w:ascii="Cambria Math" w:hAnsi="Cambria Math" w:cs="Times New Roman"/>
            <w:sz w:val="24"/>
            <w:szCs w:val="24"/>
          </w:rPr>
          <m:t>d</m:t>
        </m:r>
      </m:oMath>
      <w:r w:rsidR="002D4CDB" w:rsidRPr="00E14288">
        <w:rPr>
          <w:rFonts w:ascii="Times New Roman" w:hAnsi="Times New Roman" w:cs="Times New Roman"/>
          <w:sz w:val="24"/>
          <w:szCs w:val="24"/>
        </w:rPr>
        <w:t>, between testing and isolation can also be incorporated as:</w:t>
      </w:r>
      <w:r w:rsidR="00FA000B">
        <w:rPr>
          <w:rFonts w:ascii="Times New Roman" w:hAnsi="Times New Roman" w:cs="Times New Roman"/>
          <w:sz w:val="24"/>
          <w:szCs w:val="24"/>
        </w:rPr>
        <w:t xml:space="preserve"> </w:t>
      </w:r>
      <m:oMath>
        <m:r>
          <m:rPr>
            <m:sty m:val="bi"/>
          </m:rPr>
          <w:rPr>
            <w:rFonts w:ascii="Cambria Math" w:hAnsi="Cambria Math" w:cs="Times New Roman"/>
            <w:sz w:val="24"/>
            <w:szCs w:val="24"/>
          </w:rPr>
          <m:t>P=0</m:t>
        </m:r>
      </m:oMath>
      <w:r w:rsidR="00FA000B" w:rsidRPr="008B3D3F">
        <w:rPr>
          <w:rFonts w:ascii="Times New Roman" w:eastAsiaTheme="minorEastAsia" w:hAnsi="Times New Roman" w:cs="Times New Roman"/>
          <w:b/>
          <w:bCs/>
          <w:sz w:val="24"/>
          <w:szCs w:val="24"/>
        </w:rPr>
        <w:t xml:space="preserve"> for </w:t>
      </w:r>
      <m:oMath>
        <m:r>
          <m:rPr>
            <m:sty m:val="bi"/>
          </m:rPr>
          <w:rPr>
            <w:rFonts w:ascii="Cambria Math" w:eastAsiaTheme="minorEastAsia" w:hAnsi="Cambria Math" w:cs="Times New Roman"/>
            <w:sz w:val="24"/>
            <w:szCs w:val="24"/>
          </w:rPr>
          <m:t>τ&lt;d</m:t>
        </m:r>
      </m:oMath>
      <w:r w:rsidR="00FA000B">
        <w:rPr>
          <w:rFonts w:ascii="Times New Roman" w:eastAsiaTheme="minorEastAsia" w:hAnsi="Times New Roman" w:cs="Times New Roman"/>
          <w:sz w:val="24"/>
          <w:szCs w:val="24"/>
        </w:rPr>
        <w:t xml:space="preserve"> and</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r>
          <w:ins w:id="225" w:author="Hoover, Christopher M" w:date="2021-09-24T12:49:00Z">
            <m:rPr>
              <m:sty m:val="b"/>
            </m:rPr>
            <w:rPr>
              <w:rFonts w:ascii="Cambria Math" w:eastAsiaTheme="minorEastAsia" w:hAnsi="Cambria Math" w:cs="Times New Roman"/>
              <w:sz w:val="24"/>
              <w:szCs w:val="24"/>
            </w:rPr>
            <m:t xml:space="preserve"> </m:t>
          </w:ins>
        </m:r>
        <m:r>
          <w:ins w:id="226" w:author="Hoover, Christopher M" w:date="2021-09-24T12:49:00Z">
            <m:rPr>
              <m:sty m:val="b"/>
            </m:rPr>
            <w:rPr>
              <w:rFonts w:ascii="Cambria Math" w:eastAsiaTheme="minorEastAsia" w:hAnsi="Cambria Math" w:cs="Times New Roman"/>
              <w:sz w:val="24"/>
              <w:szCs w:val="24"/>
            </w:rPr>
            <m:t xml:space="preserve">for </m:t>
          </w:ins>
        </m:r>
        <m:r>
          <w:ins w:id="227" w:author="Hoover, Christopher M" w:date="2021-09-24T12:49:00Z">
            <m:rPr>
              <m:sty m:val="bi"/>
            </m:rPr>
            <w:rPr>
              <w:rFonts w:ascii="Cambria Math" w:eastAsiaTheme="minorEastAsia" w:hAnsi="Cambria Math" w:cs="Times New Roman"/>
              <w:sz w:val="24"/>
              <w:szCs w:val="24"/>
            </w:rPr>
            <m:t>τ</m:t>
          </w:ins>
        </m:r>
        <m:r>
          <w:ins w:id="228" w:author="Hoover, Christopher M" w:date="2021-09-24T12:50:00Z">
            <m:rPr>
              <m:sty m:val="bi"/>
            </m:rPr>
            <w:rPr>
              <w:rFonts w:ascii="Cambria Math" w:eastAsiaTheme="minorEastAsia" w:hAnsi="Cambria Math" w:cs="Times New Roman"/>
              <w:sz w:val="24"/>
              <w:szCs w:val="24"/>
            </w:rPr>
            <m:t>≥</m:t>
          </w:ins>
        </m:r>
        <m:r>
          <w:ins w:id="229" w:author="Hoover, Christopher M" w:date="2021-09-24T12:49:00Z">
            <m:rPr>
              <m:sty m:val="bi"/>
            </m:rPr>
            <w:rPr>
              <w:rFonts w:ascii="Cambria Math" w:eastAsiaTheme="minorEastAsia" w:hAnsi="Cambria Math" w:cs="Times New Roman"/>
              <w:sz w:val="24"/>
              <w:szCs w:val="24"/>
            </w:rPr>
            <m:t>d</m:t>
          </w:ins>
        </m:r>
        <m:r>
          <w:ins w:id="230" w:author="Hoover, Christopher M" w:date="2021-09-24T12:49:00Z">
            <m:rPr>
              <m:sty m:val="p"/>
            </m:rPr>
            <w:rPr>
              <w:rFonts w:ascii="Cambria Math" w:eastAsiaTheme="minorEastAsia" w:hAnsi="Cambria Math" w:cs="Times New Roman"/>
              <w:sz w:val="24"/>
              <w:szCs w:val="24"/>
            </w:rPr>
            <m:t xml:space="preserve"> </m:t>
          </w:ins>
        </m:r>
      </m:oMath>
      <w:r w:rsidR="002D4CDB" w:rsidRPr="00E14288">
        <w:rPr>
          <w:rFonts w:ascii="Times New Roman" w:hAnsi="Times New Roman" w:cs="Times New Roman"/>
          <w:sz w:val="24"/>
          <w:szCs w:val="24"/>
        </w:rPr>
        <w:t xml:space="preserve">. Figure </w:t>
      </w:r>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r w:rsidR="002D4CDB" w:rsidRPr="00E14288">
        <w:rPr>
          <w:rFonts w:ascii="Times New Roman" w:hAnsi="Times New Roman" w:cs="Times New Roman"/>
          <w:sz w:val="24"/>
          <w:szCs w:val="24"/>
        </w:rPr>
        <w:lastRenderedPageBreak/>
        <w:t>shows that such delays have a detrimental effect on the probability of achieving prompt isolation</w:t>
      </w:r>
      <w:r w:rsidR="002D4CDB">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sidR="002D4CDB">
        <w:rPr>
          <w:rFonts w:ascii="Times New Roman" w:hAnsi="Times New Roman" w:cs="Times New Roman"/>
          <w:sz w:val="24"/>
          <w:szCs w:val="24"/>
        </w:rPr>
        <w:t>) impossible</w:t>
      </w:r>
      <w:r w:rsidR="002D4CDB" w:rsidRPr="00E14288">
        <w:rPr>
          <w:rFonts w:ascii="Times New Roman" w:hAnsi="Times New Roman" w:cs="Times New Roman"/>
          <w:sz w:val="24"/>
          <w:szCs w:val="24"/>
        </w:rPr>
        <w:t xml:space="preserve">. </w:t>
      </w:r>
    </w:p>
    <w:p w14:paraId="4CAB31C4" w14:textId="72E0CD38" w:rsidR="002D4CDB" w:rsidRDefault="653A1538"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w:t>
      </w:r>
      <w:r w:rsidR="009D19C8" w:rsidRPr="009D19C8">
        <w:rPr>
          <w:rFonts w:ascii="Times New Roman" w:hAnsi="Times New Roman" w:cs="Times New Roman"/>
          <w:sz w:val="24"/>
          <w:szCs w:val="24"/>
        </w:rPr>
        <w:t xml:space="preserve">delay in obtaining test results </w:t>
      </w:r>
      <w:r w:rsidRPr="00E14288">
        <w:rPr>
          <w:rFonts w:ascii="Times New Roman" w:hAnsi="Times New Roman" w:cs="Times New Roman"/>
          <w:sz w:val="24"/>
          <w:szCs w:val="24"/>
        </w:rPr>
        <w:t xml:space="preserve">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sty m:val="bi"/>
          </m:rPr>
          <w:rPr>
            <w:rFonts w:ascii="Cambria Math" w:hAnsi="Cambria Math" w:cs="Times New Roman"/>
            <w:sz w:val="24"/>
            <w:szCs w:val="24"/>
          </w:rPr>
          <m:t>R</m:t>
        </m:r>
      </m:oMath>
      <w:r w:rsidRPr="410C5BEB">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t</m:t>
        </m:r>
      </m:oMath>
      <w:r>
        <w:rPr>
          <w:rFonts w:ascii="Times New Roman" w:hAnsi="Times New Roman" w:cs="Times New Roman"/>
          <w:sz w:val="24"/>
          <w:szCs w:val="24"/>
        </w:rPr>
        <w:t>. Discretizing, this gives:</w:t>
      </w:r>
    </w:p>
    <w:p w14:paraId="5EA0F974" w14:textId="393E28CB" w:rsidR="002D4CDB" w:rsidRPr="00446230" w:rsidRDefault="0048653C" w:rsidP="6A8088BF">
      <w:pPr>
        <w:spacing w:line="480" w:lineRule="auto"/>
        <w:ind w:firstLine="72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nary>
            <m:naryPr>
              <m:chr m:val="∑"/>
              <m:limLoc m:val="undOvr"/>
              <m:ctrlPr>
                <w:rPr>
                  <w:rFonts w:ascii="Cambria Math" w:hAnsi="Cambria Math" w:cs="Times New Roman"/>
                  <w:b/>
                  <w:bCs/>
                  <w:sz w:val="24"/>
                  <w:szCs w:val="24"/>
                </w:rPr>
              </m:ctrlPr>
            </m:naryPr>
            <m:sub>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f</m:t>
                              </m:r>
                            </m:num>
                            <m:den>
                              <m:r>
                                <m:rPr>
                                  <m:sty m:val="bi"/>
                                </m:rPr>
                                <w:rPr>
                                  <w:rFonts w:ascii="Cambria Math" w:hAnsi="Cambria Math" w:cs="Times New Roman"/>
                                  <w:sz w:val="24"/>
                                  <w:szCs w:val="24"/>
                                </w:rPr>
                                <m:t>7</m:t>
                              </m:r>
                            </m:den>
                          </m:f>
                        </m:e>
                      </m:d>
                    </m:e>
                    <m:sup>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p>
                  </m:sSup>
                </m:e>
              </m:d>
            </m:e>
          </m:nary>
        </m:oMath>
      </m:oMathPara>
    </w:p>
    <w:p w14:paraId="0CF31B24" w14:textId="59A35286" w:rsidR="00363CC2" w:rsidRPr="00363CC2" w:rsidRDefault="653A1538" w:rsidP="00363CC2">
      <w:pPr>
        <w:spacing w:line="480" w:lineRule="auto"/>
        <w:rPr>
          <w:rFonts w:ascii="Times New Roman" w:hAnsi="Times New Roman" w:cs="Times New Roman"/>
          <w:sz w:val="24"/>
          <w:szCs w:val="24"/>
        </w:rPr>
      </w:pPr>
      <w:commentRangeStart w:id="231"/>
      <w:commentRangeStart w:id="232"/>
      <w:commentRangeStart w:id="233"/>
      <w:r w:rsidRPr="00E14288">
        <w:rPr>
          <w:rFonts w:ascii="Times New Roman" w:hAnsi="Times New Roman" w:cs="Times New Roman"/>
          <w:sz w:val="24"/>
          <w:szCs w:val="24"/>
        </w:rPr>
        <w:t xml:space="preserve">Figure </w:t>
      </w:r>
      <w:r w:rsidR="4C841E91">
        <w:rPr>
          <w:rFonts w:ascii="Times New Roman" w:hAnsi="Times New Roman" w:cs="Times New Roman"/>
          <w:sz w:val="24"/>
          <w:szCs w:val="24"/>
        </w:rPr>
        <w:t>1</w:t>
      </w:r>
      <w:r w:rsidR="4C841E91" w:rsidRPr="00E14288">
        <w:rPr>
          <w:rFonts w:ascii="Times New Roman" w:hAnsi="Times New Roman" w:cs="Times New Roman"/>
          <w:sz w:val="24"/>
          <w:szCs w:val="24"/>
        </w:rPr>
        <w:t xml:space="preserve">c </w:t>
      </w:r>
      <w:commentRangeEnd w:id="231"/>
      <w:r w:rsidR="006933B1">
        <w:rPr>
          <w:rStyle w:val="CommentReference"/>
          <w:rFonts w:ascii="Times New Roman" w:hAnsi="Times New Roman" w:cs="Times New Roman"/>
        </w:rPr>
        <w:commentReference w:id="231"/>
      </w:r>
      <w:commentRangeEnd w:id="232"/>
      <w:r w:rsidR="0024269A">
        <w:rPr>
          <w:rStyle w:val="CommentReference"/>
          <w:rFonts w:ascii="Times New Roman" w:hAnsi="Times New Roman" w:cs="Times New Roman"/>
        </w:rPr>
        <w:commentReference w:id="232"/>
      </w:r>
      <w:commentRangeEnd w:id="233"/>
      <w:r w:rsidR="009623F6">
        <w:rPr>
          <w:rStyle w:val="CommentReference"/>
          <w:rFonts w:ascii="Times New Roman" w:hAnsi="Times New Roman" w:cs="Times New Roman"/>
        </w:rPr>
        <w:commentReference w:id="233"/>
      </w:r>
      <w:r w:rsidRPr="00E14288">
        <w:rPr>
          <w:rFonts w:ascii="Times New Roman" w:hAnsi="Times New Roman" w:cs="Times New Roman"/>
          <w:sz w:val="24"/>
          <w:szCs w:val="24"/>
        </w:rPr>
        <w:t xml:space="preserve">shows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w:t>
      </w:r>
      <w:r w:rsidR="6FE9F8B9">
        <w:rPr>
          <w:rFonts w:ascii="Times New Roman" w:hAnsi="Times New Roman" w:cs="Times New Roman"/>
          <w:sz w:val="24"/>
          <w:szCs w:val="24"/>
        </w:rPr>
        <w:t>-</w:t>
      </w:r>
      <w:r w:rsidRPr="00E14288">
        <w:rPr>
          <w:rFonts w:ascii="Times New Roman" w:hAnsi="Times New Roman" w:cs="Times New Roman"/>
          <w:sz w:val="24"/>
          <w:szCs w:val="24"/>
        </w:rPr>
        <w:t xml:space="preserve">2 latent, </w:t>
      </w:r>
      <w:r w:rsidR="5B12197B">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w:t>
      </w:r>
      <w:r w:rsidR="009D19C8" w:rsidRPr="009D19C8">
        <w:rPr>
          <w:rFonts w:ascii="Times New Roman" w:hAnsi="Times New Roman" w:cs="Times New Roman"/>
          <w:sz w:val="24"/>
          <w:szCs w:val="24"/>
        </w:rPr>
        <w:t>delay</w:t>
      </w:r>
      <w:r w:rsidR="009D19C8">
        <w:rPr>
          <w:rFonts w:ascii="Times New Roman" w:hAnsi="Times New Roman" w:cs="Times New Roman"/>
          <w:sz w:val="24"/>
          <w:szCs w:val="24"/>
        </w:rPr>
        <w:t>s</w:t>
      </w:r>
      <w:r w:rsidR="009D19C8" w:rsidRPr="009D19C8">
        <w:rPr>
          <w:rFonts w:ascii="Times New Roman" w:hAnsi="Times New Roman" w:cs="Times New Roman"/>
          <w:sz w:val="24"/>
          <w:szCs w:val="24"/>
        </w:rPr>
        <w:t xml:space="preserve"> in obtaining test results </w:t>
      </w:r>
      <w:r w:rsidRPr="00E14288">
        <w:rPr>
          <w:rFonts w:ascii="Times New Roman" w:hAnsi="Times New Roman" w:cs="Times New Roman"/>
          <w:sz w:val="24"/>
          <w:szCs w:val="24"/>
        </w:rPr>
        <w:t xml:space="preserve">from 0 to 2 days.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5B12197B"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5B12197B" w:rsidRPr="00363CC2">
        <w:rPr>
          <w:rFonts w:ascii="Times New Roman" w:hAnsi="Times New Roman" w:cs="Times New Roman"/>
          <w:sz w:val="24"/>
          <w:szCs w:val="24"/>
        </w:rPr>
        <w:t>) with a two-day turnaround time for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with immediate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5B12197B" w:rsidRPr="00363CC2">
        <w:rPr>
          <w:rFonts w:ascii="Times New Roman" w:hAnsi="Times New Roman" w:cs="Times New Roman"/>
          <w:sz w:val="24"/>
          <w:szCs w:val="24"/>
        </w:rPr>
        <w:t>) (</w:t>
      </w:r>
      <w:del w:id="234" w:author="Rajakumar, Augustine (CDC/DDID/NCIRD/OD) (CTR)" w:date="2021-09-20T14:57:00Z">
        <w:r w:rsidR="5B12197B" w:rsidRPr="00363CC2">
          <w:rPr>
            <w:rFonts w:ascii="Times New Roman" w:hAnsi="Times New Roman" w:cs="Times New Roman"/>
            <w:sz w:val="24"/>
            <w:szCs w:val="24"/>
          </w:rPr>
          <w:delText>fig</w:delText>
        </w:r>
      </w:del>
      <w:commentRangeStart w:id="235"/>
      <w:commentRangeStart w:id="236"/>
      <w:ins w:id="237" w:author="Rajakumar, Augustine (CDC/DDID/NCIRD/OD) (CTR)" w:date="2021-09-20T14:57:00Z">
        <w:del w:id="238" w:author="Fukunaga, Rena (CDC/DDPHSIS/CGH/DGHT)" w:date="2021-09-24T13:06:00Z">
          <w:r w:rsidR="5B12197B" w:rsidRPr="00BF275E" w:rsidDel="0024269A">
            <w:rPr>
              <w:rFonts w:ascii="Times New Roman" w:hAnsi="Times New Roman" w:cs="Times New Roman"/>
              <w:sz w:val="24"/>
              <w:szCs w:val="24"/>
            </w:rPr>
            <w:delText>f</w:delText>
          </w:r>
          <w:commentRangeEnd w:id="235"/>
          <w:r w:rsidR="00BF275E" w:rsidDel="0024269A">
            <w:rPr>
              <w:rStyle w:val="CommentReference"/>
              <w:rFonts w:ascii="Times New Roman" w:hAnsi="Times New Roman" w:cs="Times New Roman"/>
            </w:rPr>
            <w:commentReference w:id="235"/>
          </w:r>
        </w:del>
      </w:ins>
      <w:commentRangeEnd w:id="236"/>
      <w:r w:rsidR="0024269A">
        <w:rPr>
          <w:rStyle w:val="CommentReference"/>
          <w:rFonts w:ascii="Times New Roman" w:hAnsi="Times New Roman" w:cs="Times New Roman"/>
        </w:rPr>
        <w:commentReference w:id="236"/>
      </w:r>
      <w:ins w:id="239" w:author="Rajakumar, Augustine (CDC/DDID/NCIRD/OD) (CTR)" w:date="2021-09-20T14:57:00Z">
        <w:del w:id="240" w:author="Fukunaga, Rena (CDC/DDPHSIS/CGH/DGHT)" w:date="2021-09-24T13:06:00Z">
          <w:r w:rsidR="5B12197B" w:rsidRPr="00BF275E" w:rsidDel="0024269A">
            <w:rPr>
              <w:rFonts w:ascii="Times New Roman" w:hAnsi="Times New Roman" w:cs="Times New Roman"/>
              <w:sz w:val="24"/>
              <w:szCs w:val="24"/>
            </w:rPr>
            <w:delText>i</w:delText>
          </w:r>
        </w:del>
      </w:ins>
      <w:ins w:id="241" w:author="Fukunaga, Rena (CDC/DDPHSIS/CGH/DGHT)" w:date="2021-09-24T13:06:00Z">
        <w:r w:rsidR="0024269A">
          <w:rPr>
            <w:rFonts w:ascii="Times New Roman" w:hAnsi="Times New Roman" w:cs="Times New Roman"/>
            <w:sz w:val="24"/>
            <w:szCs w:val="24"/>
          </w:rPr>
          <w:t>Fi</w:t>
        </w:r>
      </w:ins>
      <w:ins w:id="242" w:author="Rajakumar, Augustine (CDC/DDID/NCIRD/OD) (CTR)" w:date="2021-09-20T14:57:00Z">
        <w:r w:rsidR="5B12197B" w:rsidRPr="00BF275E">
          <w:rPr>
            <w:rFonts w:ascii="Times New Roman" w:hAnsi="Times New Roman" w:cs="Times New Roman"/>
            <w:sz w:val="24"/>
            <w:szCs w:val="24"/>
          </w:rPr>
          <w:t>g</w:t>
        </w:r>
      </w:ins>
      <w:r w:rsidR="5B12197B" w:rsidRPr="00363CC2">
        <w:rPr>
          <w:rFonts w:ascii="Times New Roman" w:hAnsi="Times New Roman" w:cs="Times New Roman"/>
          <w:sz w:val="24"/>
          <w:szCs w:val="24"/>
        </w:rPr>
        <w:t xml:space="preserve">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0.33, respectively)</w:t>
      </w:r>
      <w:r w:rsidR="7D0FA525">
        <w:rPr>
          <w:rFonts w:ascii="Times New Roman" w:hAnsi="Times New Roman" w:cs="Times New Roman"/>
          <w:sz w:val="24"/>
          <w:szCs w:val="24"/>
        </w:rPr>
        <w:t xml:space="preserve">, </w:t>
      </w:r>
      <w:r w:rsidR="7D0FA525" w:rsidRPr="00363CC2">
        <w:rPr>
          <w:rFonts w:ascii="Times New Roman" w:hAnsi="Times New Roman" w:cs="Times New Roman"/>
          <w:sz w:val="24"/>
          <w:szCs w:val="24"/>
        </w:rPr>
        <w:t>again reiterat</w:t>
      </w:r>
      <w:r w:rsidR="7D0FA525">
        <w:rPr>
          <w:rFonts w:ascii="Times New Roman" w:hAnsi="Times New Roman" w:cs="Times New Roman"/>
          <w:sz w:val="24"/>
          <w:szCs w:val="24"/>
        </w:rPr>
        <w:t>ing</w:t>
      </w:r>
      <w:r w:rsidR="7D0FA525" w:rsidRPr="00363CC2">
        <w:rPr>
          <w:rFonts w:ascii="Times New Roman" w:hAnsi="Times New Roman" w:cs="Times New Roman"/>
          <w:sz w:val="24"/>
          <w:szCs w:val="24"/>
        </w:rPr>
        <w:t xml:space="preserve"> the importance of reducing </w:t>
      </w:r>
      <w:r w:rsidR="00127DA6" w:rsidRPr="009D19C8">
        <w:rPr>
          <w:rFonts w:ascii="Times New Roman" w:hAnsi="Times New Roman" w:cs="Times New Roman"/>
          <w:sz w:val="24"/>
          <w:szCs w:val="24"/>
        </w:rPr>
        <w:t>delay</w:t>
      </w:r>
      <w:r w:rsidR="00127DA6">
        <w:rPr>
          <w:rFonts w:ascii="Times New Roman" w:hAnsi="Times New Roman" w:cs="Times New Roman"/>
          <w:sz w:val="24"/>
          <w:szCs w:val="24"/>
        </w:rPr>
        <w:t>s</w:t>
      </w:r>
      <w:r w:rsidR="00127DA6" w:rsidRPr="009D19C8">
        <w:rPr>
          <w:rFonts w:ascii="Times New Roman" w:hAnsi="Times New Roman" w:cs="Times New Roman"/>
          <w:sz w:val="24"/>
          <w:szCs w:val="24"/>
        </w:rPr>
        <w:t xml:space="preserve"> in obtaining test results</w:t>
      </w:r>
      <w:r w:rsidR="5B12197B" w:rsidRPr="00363CC2">
        <w:rPr>
          <w:rFonts w:ascii="Times New Roman" w:hAnsi="Times New Roman" w:cs="Times New Roman"/>
          <w:sz w:val="24"/>
          <w:szCs w:val="24"/>
        </w:rPr>
        <w:t>.</w:t>
      </w:r>
    </w:p>
    <w:p w14:paraId="5EB7ECE1" w14:textId="6564DE43" w:rsidR="002D4CDB" w:rsidRPr="008C1FD0" w:rsidRDefault="00363CC2" w:rsidP="00363CC2">
      <w:pPr>
        <w:spacing w:line="480" w:lineRule="auto"/>
        <w:rPr>
          <w:rFonts w:eastAsia="Times New Roman" w:cstheme="majorBidi"/>
          <w:b/>
          <w:sz w:val="24"/>
          <w:szCs w:val="26"/>
        </w:rPr>
      </w:pPr>
      <w:r>
        <w:rPr>
          <w:noProof/>
        </w:rPr>
        <w:lastRenderedPageBreak/>
        <w:drawing>
          <wp:inline distT="0" distB="0" distL="0" distR="0" wp14:anchorId="69B2B47E" wp14:editId="07C3393E">
            <wp:extent cx="5334000" cy="4000500"/>
            <wp:effectExtent l="0" t="0" r="0" b="0"/>
            <wp:docPr id="1" name="Picture" descr="Figure 1. Model framework and analytic results."/>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14:paraId="51074FC0" w14:textId="5D98A7CF" w:rsidR="002D4CDB" w:rsidRDefault="653A1538" w:rsidP="410C5BEB">
      <w:pPr>
        <w:pStyle w:val="Subtitle"/>
        <w:rPr>
          <w:rFonts w:eastAsia="Times New Roman"/>
          <w:sz w:val="22"/>
        </w:rPr>
      </w:pPr>
      <w:r w:rsidRPr="410C5BEB">
        <w:rPr>
          <w:rFonts w:eastAsia="Times New Roman"/>
          <w:b/>
          <w:bCs/>
          <w:sz w:val="22"/>
        </w:rPr>
        <w:t xml:space="preserve">Figure </w:t>
      </w:r>
      <w:r w:rsidR="5B12197B" w:rsidRPr="410C5BEB">
        <w:rPr>
          <w:rFonts w:eastAsia="Times New Roman"/>
          <w:b/>
          <w:bCs/>
          <w:sz w:val="22"/>
        </w:rPr>
        <w:t>1</w:t>
      </w:r>
      <w:r w:rsidRPr="410C5BEB">
        <w:rPr>
          <w:rFonts w:eastAsia="Times New Roman"/>
          <w:b/>
          <w:bCs/>
          <w:sz w:val="22"/>
        </w:rPr>
        <w:t>. Model framework and analytic results</w:t>
      </w:r>
      <w:r w:rsidRPr="410C5BEB">
        <w:rPr>
          <w:rFonts w:eastAsia="Times New Roman"/>
          <w:sz w:val="22"/>
        </w:rPr>
        <w:t>.</w:t>
      </w:r>
      <w:r w:rsidRPr="000B3CAB">
        <w:rPr>
          <w:rFonts w:eastAsia="Times New Roman"/>
          <w:sz w:val="22"/>
        </w:rPr>
        <w:t xml:space="preserve"> </w:t>
      </w:r>
      <w:commentRangeStart w:id="243"/>
      <w:commentRangeStart w:id="244"/>
      <w:r w:rsidRPr="000B3CAB">
        <w:rPr>
          <w:rFonts w:eastAsia="Times New Roman"/>
          <w:sz w:val="22"/>
        </w:rPr>
        <w:t>A</w:t>
      </w:r>
      <w:commentRangeEnd w:id="243"/>
      <w:r w:rsidR="00B31894">
        <w:rPr>
          <w:rStyle w:val="CommentReference"/>
          <w:rFonts w:eastAsiaTheme="minorHAnsi" w:cs="Times New Roman"/>
          <w:color w:val="auto"/>
        </w:rPr>
        <w:commentReference w:id="243"/>
      </w:r>
      <w:commentRangeEnd w:id="244"/>
      <w:r w:rsidR="00A64EDB">
        <w:rPr>
          <w:rStyle w:val="CommentReference"/>
          <w:rFonts w:eastAsiaTheme="minorHAnsi" w:cs="Times New Roman"/>
          <w:color w:val="auto"/>
        </w:rPr>
        <w:commentReference w:id="244"/>
      </w:r>
      <w:r w:rsidRPr="000B3CAB">
        <w:rPr>
          <w:rFonts w:eastAsia="Times New Roman"/>
          <w:sz w:val="22"/>
        </w:rPr>
        <w:t xml:space="preserve">)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5.5</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8.5</m:t>
        </m:r>
      </m:oMath>
      <w:r w:rsidRPr="000B3CAB">
        <w:rPr>
          <w:rFonts w:eastAsia="Times New Roman"/>
          <w:sz w:val="22"/>
        </w:rPr>
        <w:t xml:space="preserve">, with </w:t>
      </w:r>
      <w:ins w:id="245" w:author="Hoover, Christopher M" w:date="2021-09-24T11:56:00Z">
        <w:r w:rsidR="00A64EDB">
          <w:rPr>
            <w:rFonts w:eastAsia="Times New Roman"/>
            <w:sz w:val="22"/>
          </w:rPr>
          <w:t>line indicating infectio</w:t>
        </w:r>
      </w:ins>
      <w:ins w:id="246" w:author="Hoover, Christopher M" w:date="2021-09-24T11:57:00Z">
        <w:r w:rsidR="00A64EDB">
          <w:rPr>
            <w:rFonts w:eastAsia="Times New Roman"/>
            <w:sz w:val="22"/>
          </w:rPr>
          <w:t>usness (</w:t>
        </w:r>
      </w:ins>
      <m:oMath>
        <m:sSub>
          <m:sSubPr>
            <m:ctrlPr>
              <w:ins w:id="247" w:author="Hoover, Christopher M" w:date="2021-09-24T11:57:00Z">
                <w:rPr>
                  <w:rFonts w:ascii="Cambria Math" w:eastAsia="Times New Roman" w:hAnsi="Cambria Math"/>
                  <w:i/>
                  <w:sz w:val="22"/>
                </w:rPr>
              </w:ins>
            </m:ctrlPr>
          </m:sSubPr>
          <m:e>
            <m:r>
              <w:ins w:id="248" w:author="Hoover, Christopher M" w:date="2021-09-24T11:57:00Z">
                <w:rPr>
                  <w:rFonts w:ascii="Cambria Math" w:eastAsia="Times New Roman" w:hAnsi="Cambria Math"/>
                  <w:sz w:val="22"/>
                </w:rPr>
                <m:t>β</m:t>
              </w:ins>
            </m:r>
          </m:e>
          <m:sub>
            <m:r>
              <w:ins w:id="249" w:author="Hoover, Christopher M" w:date="2021-09-24T11:57:00Z">
                <w:rPr>
                  <w:rFonts w:ascii="Cambria Math" w:eastAsia="Times New Roman" w:hAnsi="Cambria Math"/>
                  <w:sz w:val="22"/>
                </w:rPr>
                <m:t>t</m:t>
              </w:ins>
            </m:r>
          </m:sub>
        </m:sSub>
      </m:oMath>
      <w:ins w:id="250" w:author="Hoover, Christopher M" w:date="2021-09-24T11:57:00Z">
        <w:r w:rsidR="00A64EDB">
          <w:rPr>
            <w:rFonts w:eastAsia="Times New Roman"/>
            <w:sz w:val="22"/>
          </w:rPr>
          <w:t xml:space="preserve">) through time and </w:t>
        </w:r>
      </w:ins>
      <w:r w:rsidRPr="000B3CAB">
        <w:rPr>
          <w:rFonts w:eastAsia="Times New Roman"/>
          <w:sz w:val="22"/>
        </w:rPr>
        <w:t xml:space="preserve">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7.5</m:t>
        </m:r>
      </m:oMath>
      <w:r w:rsidRPr="000B3CAB">
        <w:rPr>
          <w:rFonts w:eastAsia="Times New Roman"/>
          <w:sz w:val="22"/>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53</m:t>
        </m:r>
      </m:oMath>
      <w:r w:rsidRPr="000B3CAB">
        <w:rPr>
          <w:rFonts w:eastAsia="Times New Roman"/>
          <w:sz w:val="22"/>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rPr>
        <w:t xml:space="preserve">, and </w:t>
      </w:r>
      <w:r w:rsidR="009D19C8" w:rsidRPr="009D19C8">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Boxplots indicate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795074E0">
        <w:rPr>
          <w:rFonts w:eastAsia="Times New Roman"/>
          <w:sz w:val="22"/>
        </w:rPr>
        <w:t xml:space="preserve">. </w:t>
      </w:r>
      <w:r w:rsidRPr="000B3CAB">
        <w:rPr>
          <w:rFonts w:eastAsia="Times New Roman"/>
          <w:sz w:val="22"/>
        </w:rPr>
        <w:t xml:space="preserve">D) </w:t>
      </w:r>
      <w:r w:rsidR="000C681C">
        <w:rPr>
          <w:rFonts w:eastAsia="Times New Roman"/>
          <w:sz w:val="22"/>
        </w:rPr>
        <w:t xml:space="preserve">Probability isolation occurs as a function of </w:t>
      </w:r>
      <w:r w:rsidRPr="000B3CAB">
        <w:rPr>
          <w:rFonts w:eastAsia="Times New Roman"/>
          <w:sz w:val="22"/>
        </w:rPr>
        <w:t xml:space="preserve">testing frequency, </w:t>
      </w:r>
      <m:oMath>
        <m:r>
          <m:rPr>
            <m:sty m:val="bi"/>
          </m:rPr>
          <w:rPr>
            <w:rFonts w:ascii="Cambria Math" w:eastAsia="Times New Roman" w:hAnsi="Cambria Math"/>
            <w:sz w:val="22"/>
            <w:szCs w:val="24"/>
          </w:rPr>
          <m:t>f</m:t>
        </m:r>
      </m:oMath>
      <w:r w:rsidRPr="000B3CAB">
        <w:rPr>
          <w:rFonts w:eastAsia="Times New Roman"/>
          <w:sz w:val="22"/>
        </w:rPr>
        <w:t xml:space="preserve">, </w:t>
      </w:r>
      <w:r w:rsidR="0060540F" w:rsidRPr="0060540F">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and </w:t>
      </w:r>
      <w:r w:rsidR="000C681C">
        <w:rPr>
          <w:rFonts w:eastAsia="Times New Roman"/>
          <w:sz w:val="22"/>
        </w:rPr>
        <w:t>days from exposure to isolation</w:t>
      </w:r>
      <w:r w:rsidRPr="000B3CAB">
        <w:rPr>
          <w:rFonts w:eastAsia="Times New Roman"/>
          <w:sz w:val="22"/>
        </w:rPr>
        <w:t xml:space="preserve"> </w:t>
      </w:r>
      <m:oMath>
        <m:r>
          <w:rPr>
            <w:rFonts w:ascii="Cambria Math" w:eastAsia="Times New Roman" w:hAnsi="Cambria Math"/>
            <w:sz w:val="22"/>
            <w:szCs w:val="24"/>
          </w:rPr>
          <m:t>τ</m:t>
        </m:r>
      </m:oMath>
      <w:r w:rsidRPr="000B3CAB">
        <w:rPr>
          <w:rFonts w:eastAsia="Times New Roman"/>
          <w:sz w:val="22"/>
        </w:rPr>
        <w:t xml:space="preserve">, </w:t>
      </w:r>
      <w:proofErr w:type="gramStart"/>
      <w:r w:rsidRPr="000B3CAB">
        <w:rPr>
          <w:rFonts w:eastAsia="Times New Roman"/>
          <w:sz w:val="22"/>
        </w:rPr>
        <w:t>i.e.</w:t>
      </w:r>
      <w:proofErr w:type="gramEnd"/>
      <w:r w:rsidRPr="000B3CAB">
        <w:rPr>
          <w:rFonts w:eastAsia="Times New Roman"/>
          <w:sz w:val="22"/>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rPr>
        <w:t xml:space="preserve">, demonstrating that delays in </w:t>
      </w:r>
      <w:r w:rsidR="000C681C">
        <w:rPr>
          <w:rFonts w:eastAsia="Times New Roman"/>
          <w:sz w:val="22"/>
        </w:rPr>
        <w:t>obtaining test results</w:t>
      </w:r>
      <w:r w:rsidR="000C681C" w:rsidRPr="000B3CAB">
        <w:rPr>
          <w:rFonts w:eastAsia="Times New Roman"/>
          <w:sz w:val="22"/>
        </w:rPr>
        <w:t xml:space="preserve"> </w:t>
      </w:r>
      <w:r w:rsidRPr="000B3CAB">
        <w:rPr>
          <w:rFonts w:eastAsia="Times New Roman"/>
          <w:sz w:val="22"/>
        </w:rPr>
        <w:t xml:space="preserve">substantially reduce the probability of prompt isolation, particularly </w:t>
      </w:r>
      <w:r>
        <w:rPr>
          <w:rFonts w:eastAsia="Times New Roman"/>
          <w:sz w:val="22"/>
        </w:rPr>
        <w:t>among</w:t>
      </w:r>
      <w:r w:rsidRPr="000B3CAB">
        <w:rPr>
          <w:rFonts w:eastAsia="Times New Roman"/>
          <w:sz w:val="22"/>
        </w:rPr>
        <w:t xml:space="preserve"> </w:t>
      </w:r>
      <w:r>
        <w:rPr>
          <w:rFonts w:eastAsia="Times New Roman"/>
          <w:sz w:val="22"/>
        </w:rPr>
        <w:t xml:space="preserve">most </w:t>
      </w:r>
      <w:r w:rsidRPr="000B3CAB">
        <w:rPr>
          <w:rFonts w:eastAsia="Times New Roman"/>
          <w:sz w:val="22"/>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251" w:name="individual-based-model-simulations"/>
      <w:r w:rsidRPr="000B3CAB">
        <w:rPr>
          <w:rFonts w:ascii="Times New Roman" w:eastAsia="Times New Roman" w:hAnsi="Times New Roman" w:cs="Times New Roman"/>
          <w:szCs w:val="24"/>
        </w:rPr>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52" w:name="Xde14e8fe7464e96a4bcd1fe688ba35488e054ee"/>
      <w:r w:rsidRPr="000B3CAB">
        <w:rPr>
          <w:rFonts w:ascii="Times New Roman" w:eastAsia="Times New Roman" w:hAnsi="Times New Roman" w:cs="Times New Roman"/>
          <w:sz w:val="24"/>
        </w:rPr>
        <w:t>Model setup</w:t>
      </w:r>
    </w:p>
    <w:p w14:paraId="7F591C15" w14:textId="6E208F30" w:rsidR="00603C0F" w:rsidRPr="000B3CAB" w:rsidRDefault="009623F6" w:rsidP="00603C0F">
      <w:pPr>
        <w:spacing w:line="480" w:lineRule="auto"/>
        <w:ind w:firstLine="720"/>
        <w:rPr>
          <w:rFonts w:ascii="Times New Roman" w:hAnsi="Times New Roman" w:cs="Times New Roman"/>
          <w:sz w:val="24"/>
          <w:szCs w:val="24"/>
        </w:rPr>
      </w:pPr>
      <w:ins w:id="253" w:author="Hoover, Christopher M" w:date="2021-09-24T12:55:00Z">
        <w:r>
          <w:rPr>
            <w:rFonts w:ascii="Times New Roman" w:hAnsi="Times New Roman" w:cs="Times New Roman"/>
            <w:sz w:val="24"/>
            <w:szCs w:val="24"/>
          </w:rPr>
          <w:t xml:space="preserve">The framework described above demonstrates the importance of </w:t>
        </w:r>
        <w:proofErr w:type="gramStart"/>
        <w:r>
          <w:rPr>
            <w:rFonts w:ascii="Times New Roman" w:hAnsi="Times New Roman" w:cs="Times New Roman"/>
            <w:sz w:val="24"/>
            <w:szCs w:val="24"/>
          </w:rPr>
          <w:t>high test</w:t>
        </w:r>
        <w:proofErr w:type="gramEnd"/>
        <w:r>
          <w:rPr>
            <w:rFonts w:ascii="Times New Roman" w:hAnsi="Times New Roman" w:cs="Times New Roman"/>
            <w:sz w:val="24"/>
            <w:szCs w:val="24"/>
          </w:rPr>
          <w:t xml:space="preserve"> frequency and limited delay</w:t>
        </w:r>
      </w:ins>
      <w:ins w:id="254" w:author="Hoover, Christopher M" w:date="2021-09-24T12:58:00Z">
        <w:r>
          <w:rPr>
            <w:rFonts w:ascii="Times New Roman" w:hAnsi="Times New Roman" w:cs="Times New Roman"/>
            <w:sz w:val="24"/>
            <w:szCs w:val="24"/>
          </w:rPr>
          <w:t>s</w:t>
        </w:r>
      </w:ins>
      <w:ins w:id="255" w:author="Hoover, Christopher M" w:date="2021-09-24T12:55:00Z">
        <w:r>
          <w:rPr>
            <w:rFonts w:ascii="Times New Roman" w:hAnsi="Times New Roman" w:cs="Times New Roman"/>
            <w:sz w:val="24"/>
            <w:szCs w:val="24"/>
          </w:rPr>
          <w:t xml:space="preserve"> betw</w:t>
        </w:r>
      </w:ins>
      <w:ins w:id="256" w:author="Hoover, Christopher M" w:date="2021-09-24T12:56:00Z">
        <w:r>
          <w:rPr>
            <w:rFonts w:ascii="Times New Roman" w:hAnsi="Times New Roman" w:cs="Times New Roman"/>
            <w:sz w:val="24"/>
            <w:szCs w:val="24"/>
          </w:rPr>
          <w:t>een testing and is</w:t>
        </w:r>
      </w:ins>
      <w:ins w:id="257" w:author="Hoover, Christopher M" w:date="2021-09-24T12:58:00Z">
        <w:r>
          <w:rPr>
            <w:rFonts w:ascii="Times New Roman" w:hAnsi="Times New Roman" w:cs="Times New Roman"/>
            <w:sz w:val="24"/>
            <w:szCs w:val="24"/>
          </w:rPr>
          <w:t>o</w:t>
        </w:r>
      </w:ins>
      <w:ins w:id="258" w:author="Hoover, Christopher M" w:date="2021-09-24T12:56:00Z">
        <w:r>
          <w:rPr>
            <w:rFonts w:ascii="Times New Roman" w:hAnsi="Times New Roman" w:cs="Times New Roman"/>
            <w:sz w:val="24"/>
            <w:szCs w:val="24"/>
          </w:rPr>
          <w:t xml:space="preserve">lation </w:t>
        </w:r>
      </w:ins>
      <w:ins w:id="259" w:author="Hoover, Christopher M" w:date="2021-09-24T12:59:00Z">
        <w:r>
          <w:rPr>
            <w:rFonts w:ascii="Times New Roman" w:hAnsi="Times New Roman" w:cs="Times New Roman"/>
            <w:sz w:val="24"/>
            <w:szCs w:val="24"/>
          </w:rPr>
          <w:t>to</w:t>
        </w:r>
      </w:ins>
      <w:ins w:id="260" w:author="Hoover, Christopher M" w:date="2021-09-24T12:56:00Z">
        <w:r>
          <w:rPr>
            <w:rFonts w:ascii="Times New Roman" w:hAnsi="Times New Roman" w:cs="Times New Roman"/>
            <w:sz w:val="24"/>
            <w:szCs w:val="24"/>
          </w:rPr>
          <w:t xml:space="preserve"> prevent SARS-CoV-2 transmission, but it is not capable of investigating how testing and staffing schedules should be configured to optimally </w:t>
        </w:r>
        <w:r>
          <w:rPr>
            <w:rFonts w:ascii="Times New Roman" w:hAnsi="Times New Roman" w:cs="Times New Roman"/>
            <w:sz w:val="24"/>
            <w:szCs w:val="24"/>
          </w:rPr>
          <w:lastRenderedPageBreak/>
          <w:t>pre</w:t>
        </w:r>
      </w:ins>
      <w:ins w:id="261" w:author="Hoover, Christopher M" w:date="2021-09-24T12:59:00Z">
        <w:r>
          <w:rPr>
            <w:rFonts w:ascii="Times New Roman" w:hAnsi="Times New Roman" w:cs="Times New Roman"/>
            <w:sz w:val="24"/>
            <w:szCs w:val="24"/>
          </w:rPr>
          <w:t>v</w:t>
        </w:r>
      </w:ins>
      <w:ins w:id="262" w:author="Hoover, Christopher M" w:date="2021-09-24T12:56:00Z">
        <w:r>
          <w:rPr>
            <w:rFonts w:ascii="Times New Roman" w:hAnsi="Times New Roman" w:cs="Times New Roman"/>
            <w:sz w:val="24"/>
            <w:szCs w:val="24"/>
          </w:rPr>
          <w:t>ent transmission in a congr</w:t>
        </w:r>
      </w:ins>
      <w:ins w:id="263" w:author="Hoover, Christopher M" w:date="2021-09-24T12:57:00Z">
        <w:r>
          <w:rPr>
            <w:rFonts w:ascii="Times New Roman" w:hAnsi="Times New Roman" w:cs="Times New Roman"/>
            <w:sz w:val="24"/>
            <w:szCs w:val="24"/>
          </w:rPr>
          <w:t>egate setting. A</w:t>
        </w:r>
        <w:r>
          <w:rPr>
            <w:rFonts w:ascii="Times New Roman" w:hAnsi="Times New Roman" w:cs="Times New Roman"/>
            <w:sz w:val="24"/>
            <w:szCs w:val="24"/>
          </w:rPr>
          <w:t>n</w:t>
        </w:r>
        <w:r w:rsidRPr="00603C0F">
          <w:rPr>
            <w:rFonts w:ascii="Times New Roman" w:hAnsi="Times New Roman" w:cs="Times New Roman"/>
            <w:sz w:val="24"/>
            <w:szCs w:val="24"/>
          </w:rPr>
          <w:t xml:space="preserve"> individual</w:t>
        </w:r>
        <w:r>
          <w:rPr>
            <w:rFonts w:ascii="Times New Roman" w:hAnsi="Times New Roman" w:cs="Times New Roman"/>
            <w:sz w:val="24"/>
            <w:szCs w:val="24"/>
          </w:rPr>
          <w:t>-</w:t>
        </w:r>
        <w:r w:rsidRPr="00603C0F">
          <w:rPr>
            <w:rFonts w:ascii="Times New Roman" w:hAnsi="Times New Roman" w:cs="Times New Roman"/>
            <w:sz w:val="24"/>
            <w:szCs w:val="24"/>
          </w:rPr>
          <w:t>based model</w:t>
        </w:r>
      </w:ins>
      <w:ins w:id="264" w:author="Hoover, Christopher M" w:date="2021-09-24T12:59:00Z">
        <w:r>
          <w:rPr>
            <w:rFonts w:ascii="Times New Roman" w:hAnsi="Times New Roman" w:cs="Times New Roman"/>
            <w:sz w:val="24"/>
            <w:szCs w:val="24"/>
          </w:rPr>
          <w:t xml:space="preserve"> building on this framework and</w:t>
        </w:r>
      </w:ins>
      <w:ins w:id="265" w:author="Hoover, Christopher M" w:date="2021-09-24T12:57:00Z">
        <w:r w:rsidRPr="00603C0F">
          <w:rPr>
            <w:rFonts w:ascii="Times New Roman" w:hAnsi="Times New Roman" w:cs="Times New Roman"/>
            <w:sz w:val="24"/>
            <w:szCs w:val="24"/>
          </w:rPr>
          <w:t xml:space="preserve"> </w:t>
        </w:r>
      </w:ins>
      <w:ins w:id="266" w:author="Hoover, Christopher M" w:date="2021-09-24T12:58:00Z">
        <w:r w:rsidRPr="00603C0F">
          <w:rPr>
            <w:rFonts w:ascii="Times New Roman" w:hAnsi="Times New Roman" w:cs="Times New Roman"/>
            <w:sz w:val="24"/>
            <w:szCs w:val="24"/>
          </w:rPr>
          <w:t>incorporat</w:t>
        </w:r>
        <w:r>
          <w:rPr>
            <w:rFonts w:ascii="Times New Roman" w:hAnsi="Times New Roman" w:cs="Times New Roman"/>
            <w:sz w:val="24"/>
            <w:szCs w:val="24"/>
          </w:rPr>
          <w:t>ing</w:t>
        </w:r>
        <w:r w:rsidRPr="00603C0F">
          <w:rPr>
            <w:rFonts w:ascii="Times New Roman" w:hAnsi="Times New Roman" w:cs="Times New Roman"/>
            <w:sz w:val="24"/>
            <w:szCs w:val="24"/>
          </w:rPr>
          <w:t xml:space="preserve"> staff </w:t>
        </w:r>
        <w:r>
          <w:rPr>
            <w:rFonts w:ascii="Times New Roman" w:hAnsi="Times New Roman" w:cs="Times New Roman"/>
            <w:sz w:val="24"/>
            <w:szCs w:val="24"/>
          </w:rPr>
          <w:t xml:space="preserve">working </w:t>
        </w:r>
        <w:r>
          <w:rPr>
            <w:rFonts w:ascii="Times New Roman" w:hAnsi="Times New Roman" w:cs="Times New Roman"/>
            <w:sz w:val="24"/>
            <w:szCs w:val="24"/>
          </w:rPr>
          <w:t xml:space="preserve">and testing </w:t>
        </w:r>
        <w:r w:rsidRPr="00603C0F">
          <w:rPr>
            <w:rFonts w:ascii="Times New Roman" w:hAnsi="Times New Roman" w:cs="Times New Roman"/>
            <w:sz w:val="24"/>
            <w:szCs w:val="24"/>
          </w:rPr>
          <w:t xml:space="preserve">schedules </w:t>
        </w:r>
      </w:ins>
      <w:ins w:id="267" w:author="Hoover, Christopher M" w:date="2021-09-24T12:57:00Z">
        <w:r>
          <w:rPr>
            <w:rFonts w:ascii="Times New Roman" w:hAnsi="Times New Roman" w:cs="Times New Roman"/>
            <w:sz w:val="24"/>
            <w:szCs w:val="24"/>
          </w:rPr>
          <w:t xml:space="preserve">was </w:t>
        </w:r>
        <w:r>
          <w:rPr>
            <w:rFonts w:ascii="Times New Roman" w:hAnsi="Times New Roman" w:cs="Times New Roman"/>
            <w:sz w:val="24"/>
            <w:szCs w:val="24"/>
          </w:rPr>
          <w:t xml:space="preserve">therefore </w:t>
        </w:r>
        <w:r>
          <w:rPr>
            <w:rFonts w:ascii="Times New Roman" w:hAnsi="Times New Roman" w:cs="Times New Roman"/>
            <w:sz w:val="24"/>
            <w:szCs w:val="24"/>
          </w:rPr>
          <w:t xml:space="preserve">developed </w:t>
        </w:r>
      </w:ins>
      <w:commentRangeStart w:id="268"/>
      <w:commentRangeStart w:id="269"/>
      <w:del w:id="270" w:author="Hoover, Christopher M" w:date="2021-09-24T12:58:00Z">
        <w:r w:rsidR="79D458B0" w:rsidRPr="00603C0F" w:rsidDel="009623F6">
          <w:rPr>
            <w:rFonts w:ascii="Times New Roman" w:hAnsi="Times New Roman" w:cs="Times New Roman"/>
            <w:sz w:val="24"/>
            <w:szCs w:val="24"/>
          </w:rPr>
          <w:delText xml:space="preserve">We next describe the development and simulation of </w:delText>
        </w:r>
      </w:del>
      <w:ins w:id="271" w:author="Fukunaga, Rena (CDC/DDPHSIS/CGH/DGHT)" w:date="2021-09-24T13:12:00Z">
        <w:del w:id="272" w:author="Hoover, Christopher M" w:date="2021-09-24T12:53:00Z">
          <w:r w:rsidR="00B81010" w:rsidDel="009623F6">
            <w:rPr>
              <w:rFonts w:ascii="Times New Roman" w:hAnsi="Times New Roman" w:cs="Times New Roman"/>
              <w:sz w:val="24"/>
              <w:szCs w:val="24"/>
            </w:rPr>
            <w:delText>An</w:delText>
          </w:r>
        </w:del>
      </w:ins>
      <w:del w:id="273" w:author="Hoover, Christopher M" w:date="2021-09-24T12:53:00Z">
        <w:r w:rsidR="79D458B0" w:rsidRPr="00603C0F" w:rsidDel="009623F6">
          <w:rPr>
            <w:rFonts w:ascii="Times New Roman" w:hAnsi="Times New Roman" w:cs="Times New Roman"/>
            <w:sz w:val="24"/>
            <w:szCs w:val="24"/>
          </w:rPr>
          <w:delText>an individual</w:delText>
        </w:r>
        <w:r w:rsidR="00F40EFF" w:rsidDel="009623F6">
          <w:rPr>
            <w:rFonts w:ascii="Times New Roman" w:hAnsi="Times New Roman" w:cs="Times New Roman"/>
            <w:sz w:val="24"/>
            <w:szCs w:val="24"/>
          </w:rPr>
          <w:delText>-</w:delText>
        </w:r>
        <w:r w:rsidR="79D458B0" w:rsidRPr="00603C0F" w:rsidDel="009623F6">
          <w:rPr>
            <w:rFonts w:ascii="Times New Roman" w:hAnsi="Times New Roman" w:cs="Times New Roman"/>
            <w:sz w:val="24"/>
            <w:szCs w:val="24"/>
          </w:rPr>
          <w:delText xml:space="preserve">based model </w:delText>
        </w:r>
      </w:del>
      <w:ins w:id="274" w:author="Fukunaga, Rena (CDC/DDPHSIS/CGH/DGHT)" w:date="2021-09-24T13:12:00Z">
        <w:del w:id="275" w:author="Hoover, Christopher M" w:date="2021-09-24T12:53:00Z">
          <w:r w:rsidR="00E945FE" w:rsidDel="009623F6">
            <w:rPr>
              <w:rFonts w:ascii="Times New Roman" w:hAnsi="Times New Roman" w:cs="Times New Roman"/>
              <w:sz w:val="24"/>
              <w:szCs w:val="24"/>
            </w:rPr>
            <w:delText xml:space="preserve">was developed </w:delText>
          </w:r>
        </w:del>
      </w:ins>
      <w:del w:id="276" w:author="Hoover, Christopher M" w:date="2021-09-24T12:53:00Z">
        <w:r w:rsidR="79D458B0" w:rsidRPr="00603C0F" w:rsidDel="009623F6">
          <w:rPr>
            <w:rFonts w:ascii="Times New Roman" w:hAnsi="Times New Roman" w:cs="Times New Roman"/>
            <w:sz w:val="24"/>
            <w:szCs w:val="24"/>
          </w:rPr>
          <w:delText>t</w:delText>
        </w:r>
      </w:del>
      <w:del w:id="277" w:author="Hoover, Christopher M" w:date="2021-09-24T12:58:00Z">
        <w:r w:rsidR="79D458B0" w:rsidRPr="00603C0F" w:rsidDel="009623F6">
          <w:rPr>
            <w:rFonts w:ascii="Times New Roman" w:hAnsi="Times New Roman" w:cs="Times New Roman"/>
            <w:sz w:val="24"/>
            <w:szCs w:val="24"/>
          </w:rPr>
          <w:delText xml:space="preserve">o </w:delText>
        </w:r>
      </w:del>
      <w:del w:id="278" w:author="Hoover, Christopher M" w:date="2021-09-24T12:57:00Z">
        <w:r w:rsidR="79D458B0" w:rsidRPr="00603C0F" w:rsidDel="009623F6">
          <w:rPr>
            <w:rFonts w:ascii="Times New Roman" w:hAnsi="Times New Roman" w:cs="Times New Roman"/>
            <w:sz w:val="24"/>
            <w:szCs w:val="24"/>
          </w:rPr>
          <w:delText xml:space="preserve">incorporate staff </w:delText>
        </w:r>
        <w:r w:rsidR="420F1895" w:rsidDel="009623F6">
          <w:rPr>
            <w:rFonts w:ascii="Times New Roman" w:hAnsi="Times New Roman" w:cs="Times New Roman"/>
            <w:sz w:val="24"/>
            <w:szCs w:val="24"/>
          </w:rPr>
          <w:delText xml:space="preserve">working </w:delText>
        </w:r>
        <w:r w:rsidR="79D458B0" w:rsidRPr="00603C0F" w:rsidDel="009623F6">
          <w:rPr>
            <w:rFonts w:ascii="Times New Roman" w:hAnsi="Times New Roman" w:cs="Times New Roman"/>
            <w:sz w:val="24"/>
            <w:szCs w:val="24"/>
          </w:rPr>
          <w:delText xml:space="preserve">schedules </w:delText>
        </w:r>
      </w:del>
      <w:del w:id="279" w:author="Hoover, Christopher M" w:date="2021-09-24T12:53:00Z">
        <w:r w:rsidR="79D458B0" w:rsidRPr="00603C0F" w:rsidDel="009623F6">
          <w:rPr>
            <w:rFonts w:ascii="Times New Roman" w:hAnsi="Times New Roman" w:cs="Times New Roman"/>
            <w:sz w:val="24"/>
            <w:szCs w:val="24"/>
          </w:rPr>
          <w:delText xml:space="preserve">and </w:delText>
        </w:r>
      </w:del>
      <w:del w:id="280" w:author="Hoover, Christopher M" w:date="2021-09-24T12:58:00Z">
        <w:r w:rsidR="79D458B0" w:rsidRPr="00603C0F" w:rsidDel="009623F6">
          <w:rPr>
            <w:rFonts w:ascii="Times New Roman" w:hAnsi="Times New Roman" w:cs="Times New Roman"/>
            <w:sz w:val="24"/>
            <w:szCs w:val="24"/>
          </w:rPr>
          <w:delText>expand the modeling framework above</w:delText>
        </w:r>
      </w:del>
      <w:ins w:id="281" w:author="Fukunaga, Rena (CDC/DDPHSIS/CGH/DGHT)" w:date="2021-09-24T13:12:00Z">
        <w:del w:id="282" w:author="Hoover, Christopher M" w:date="2021-09-24T12:57:00Z">
          <w:r w:rsidR="00E945FE" w:rsidDel="009623F6">
            <w:rPr>
              <w:rFonts w:ascii="Times New Roman" w:hAnsi="Times New Roman" w:cs="Times New Roman"/>
              <w:sz w:val="24"/>
              <w:szCs w:val="24"/>
            </w:rPr>
            <w:delText xml:space="preserve"> </w:delText>
          </w:r>
        </w:del>
        <w:del w:id="283" w:author="Hoover, Christopher M" w:date="2021-09-24T12:54:00Z">
          <w:r w:rsidR="00E945FE" w:rsidDel="009623F6">
            <w:rPr>
              <w:rFonts w:ascii="Times New Roman" w:hAnsi="Times New Roman" w:cs="Times New Roman"/>
              <w:sz w:val="24"/>
              <w:szCs w:val="24"/>
            </w:rPr>
            <w:delText>expanded</w:delText>
          </w:r>
        </w:del>
      </w:ins>
      <w:del w:id="284" w:author="Hoover, Christopher M" w:date="2021-09-24T12:54:00Z">
        <w:r w:rsidR="79D458B0" w:rsidRPr="00603C0F" w:rsidDel="009623F6">
          <w:rPr>
            <w:rFonts w:ascii="Times New Roman" w:hAnsi="Times New Roman" w:cs="Times New Roman"/>
            <w:sz w:val="24"/>
            <w:szCs w:val="24"/>
          </w:rPr>
          <w:delText xml:space="preserve"> to</w:delText>
        </w:r>
      </w:del>
      <w:ins w:id="285" w:author="Fukunaga, Rena (CDC/DDPHSIS/CGH/DGHT)" w:date="2021-09-24T13:12:00Z">
        <w:del w:id="286" w:author="Hoover, Christopher M" w:date="2021-09-24T12:54:00Z">
          <w:r w:rsidR="00E945FE" w:rsidDel="009623F6">
            <w:rPr>
              <w:rFonts w:ascii="Times New Roman" w:hAnsi="Times New Roman" w:cs="Times New Roman"/>
              <w:sz w:val="24"/>
              <w:szCs w:val="24"/>
            </w:rPr>
            <w:delText xml:space="preserve"> include </w:delText>
          </w:r>
        </w:del>
      </w:ins>
      <w:del w:id="287" w:author="Hoover, Christopher M" w:date="2021-09-24T12:54:00Z">
        <w:r w:rsidR="79D458B0" w:rsidRPr="00603C0F" w:rsidDel="009623F6">
          <w:rPr>
            <w:rFonts w:ascii="Times New Roman" w:hAnsi="Times New Roman" w:cs="Times New Roman"/>
            <w:sz w:val="24"/>
            <w:szCs w:val="24"/>
          </w:rPr>
          <w:delText xml:space="preserve"> a facility-level setting</w:delText>
        </w:r>
      </w:del>
      <w:ins w:id="288" w:author="Fukunaga, Rena (CDC/DDPHSIS/CGH/DGHT)" w:date="2021-09-24T13:13:00Z">
        <w:del w:id="289" w:author="Hoover, Christopher M" w:date="2021-09-24T12:54:00Z">
          <w:r w:rsidR="00EB1ACB" w:rsidDel="009623F6">
            <w:rPr>
              <w:rFonts w:ascii="Times New Roman" w:hAnsi="Times New Roman" w:cs="Times New Roman"/>
              <w:sz w:val="24"/>
              <w:szCs w:val="24"/>
            </w:rPr>
            <w:delText>s</w:delText>
          </w:r>
        </w:del>
      </w:ins>
      <w:ins w:id="290" w:author="Hoover, Christopher M" w:date="2021-09-24T12:54:00Z">
        <w:r>
          <w:rPr>
            <w:rFonts w:ascii="Times New Roman" w:hAnsi="Times New Roman" w:cs="Times New Roman"/>
            <w:sz w:val="24"/>
            <w:szCs w:val="24"/>
          </w:rPr>
          <w:t>to simulate SARS-CoV-2 transmission within a congregate facility</w:t>
        </w:r>
      </w:ins>
      <w:r w:rsidR="79D458B0" w:rsidRPr="00603C0F">
        <w:rPr>
          <w:rFonts w:ascii="Times New Roman" w:hAnsi="Times New Roman" w:cs="Times New Roman"/>
          <w:sz w:val="24"/>
          <w:szCs w:val="24"/>
        </w:rPr>
        <w:t>.</w:t>
      </w:r>
      <w:r w:rsidR="79D458B0">
        <w:rPr>
          <w:rFonts w:ascii="Times New Roman" w:hAnsi="Times New Roman" w:cs="Times New Roman"/>
          <w:sz w:val="24"/>
          <w:szCs w:val="24"/>
        </w:rPr>
        <w:t xml:space="preserve"> </w:t>
      </w:r>
      <w:commentRangeEnd w:id="268"/>
      <w:r w:rsidR="0091111D">
        <w:rPr>
          <w:rStyle w:val="CommentReference"/>
          <w:rFonts w:ascii="Times New Roman" w:hAnsi="Times New Roman" w:cs="Times New Roman"/>
        </w:rPr>
        <w:commentReference w:id="268"/>
      </w:r>
      <w:commentRangeEnd w:id="269"/>
      <w:r w:rsidR="00EB1ACB">
        <w:rPr>
          <w:rStyle w:val="CommentReference"/>
          <w:rFonts w:ascii="Times New Roman" w:hAnsi="Times New Roman" w:cs="Times New Roman"/>
        </w:rPr>
        <w:commentReference w:id="269"/>
      </w:r>
      <w:r w:rsidR="79D458B0" w:rsidRPr="000B3CAB">
        <w:rPr>
          <w:rFonts w:ascii="Times New Roman" w:hAnsi="Times New Roman" w:cs="Times New Roman"/>
          <w:sz w:val="24"/>
          <w:szCs w:val="24"/>
        </w:rPr>
        <w:t xml:space="preserve">In a modeled facility, </w:t>
      </w:r>
      <m:oMath>
        <m:r>
          <m:rPr>
            <m:sty m:val="bi"/>
          </m:rPr>
          <w:rPr>
            <w:rFonts w:ascii="Cambria Math" w:hAnsi="Cambria Math" w:cs="Times New Roman"/>
            <w:sz w:val="24"/>
            <w:szCs w:val="24"/>
          </w:rPr>
          <m:t>w</m:t>
        </m:r>
      </m:oMath>
      <w:r w:rsidR="79D458B0" w:rsidRPr="000B3CAB">
        <w:rPr>
          <w:rFonts w:ascii="Times New Roman" w:hAnsi="Times New Roman" w:cs="Times New Roman"/>
          <w:sz w:val="24"/>
          <w:szCs w:val="24"/>
        </w:rPr>
        <w:t xml:space="preserve"> staff are assigned a work schedule that determines time frames when they are in the facility interacting with residents and other staff working at the same time. </w:t>
      </w:r>
      <w:del w:id="291" w:author="Hoover, Christopher M" w:date="2021-09-24T12:59:00Z">
        <w:r w:rsidR="79D458B0" w:rsidRPr="000B3CAB" w:rsidDel="009623F6">
          <w:rPr>
            <w:rFonts w:ascii="Times New Roman" w:hAnsi="Times New Roman" w:cs="Times New Roman"/>
            <w:sz w:val="24"/>
            <w:szCs w:val="24"/>
          </w:rPr>
          <w:delText>We denote</w:delText>
        </w:r>
      </w:del>
      <w:ins w:id="292" w:author="Hoover, Christopher M" w:date="2021-09-24T12:59:00Z">
        <w:r>
          <w:rPr>
            <w:rFonts w:ascii="Times New Roman" w:hAnsi="Times New Roman" w:cs="Times New Roman"/>
            <w:sz w:val="24"/>
            <w:szCs w:val="24"/>
          </w:rPr>
          <w:t xml:space="preserve">The </w:t>
        </w:r>
      </w:ins>
      <w:ins w:id="293" w:author="Hoover, Christopher M" w:date="2021-09-24T13:00:00Z">
        <w:r>
          <w:rPr>
            <w:rFonts w:ascii="Times New Roman" w:hAnsi="Times New Roman" w:cs="Times New Roman"/>
            <w:sz w:val="24"/>
            <w:szCs w:val="24"/>
          </w:rPr>
          <w:t>function</w:t>
        </w:r>
      </w:ins>
      <w:r w:rsidR="79D458B0" w:rsidRPr="000B3CAB">
        <w:rPr>
          <w:rFonts w:ascii="Times New Roman" w:hAnsi="Times New Roman" w:cs="Times New Roman"/>
          <w:sz w:val="24"/>
          <w:szCs w:val="24"/>
        </w:rPr>
        <w:t xml:space="preserv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79D458B0" w:rsidRPr="000B3CAB">
        <w:rPr>
          <w:rFonts w:ascii="Times New Roman" w:hAnsi="Times New Roman" w:cs="Times New Roman"/>
          <w:sz w:val="24"/>
          <w:szCs w:val="24"/>
        </w:rPr>
        <w:t xml:space="preserve"> </w:t>
      </w:r>
      <w:ins w:id="294" w:author="Hoover, Christopher M" w:date="2021-09-24T13:00:00Z">
        <w:r>
          <w:rPr>
            <w:rFonts w:ascii="Times New Roman" w:hAnsi="Times New Roman" w:cs="Times New Roman"/>
            <w:sz w:val="24"/>
            <w:szCs w:val="24"/>
          </w:rPr>
          <w:t xml:space="preserve">is defined </w:t>
        </w:r>
      </w:ins>
      <w:r w:rsidR="79D458B0" w:rsidRPr="000B3CAB">
        <w:rPr>
          <w:rFonts w:ascii="Times New Roman" w:hAnsi="Times New Roman" w:cs="Times New Roman"/>
          <w:sz w:val="24"/>
          <w:szCs w:val="24"/>
        </w:rPr>
        <w:t xml:space="preserve">as an indicator function for whether staff member </w:t>
      </w:r>
      <m:oMath>
        <m:r>
          <m:rPr>
            <m:sty m:val="bi"/>
          </m:rPr>
          <w:rPr>
            <w:rFonts w:ascii="Cambria Math" w:hAnsi="Cambria Math" w:cs="Times New Roman"/>
            <w:sz w:val="24"/>
            <w:szCs w:val="24"/>
          </w:rPr>
          <m:t>i</m:t>
        </m:r>
      </m:oMath>
      <w:r w:rsidR="79D458B0" w:rsidRPr="000B3CAB">
        <w:rPr>
          <w:rFonts w:ascii="Times New Roman" w:hAnsi="Times New Roman" w:cs="Times New Roman"/>
          <w:sz w:val="24"/>
          <w:szCs w:val="24"/>
        </w:rPr>
        <w:t xml:space="preserve"> is working at the facility </w:t>
      </w:r>
      <w:r w:rsidR="110A00A8">
        <w:rPr>
          <w:rFonts w:ascii="Times New Roman" w:hAnsi="Times New Roman" w:cs="Times New Roman"/>
          <w:sz w:val="24"/>
          <w:szCs w:val="24"/>
        </w:rPr>
        <w:t xml:space="preserve">at time </w:t>
      </w:r>
      <w:r w:rsidR="110A00A8" w:rsidRPr="00224553">
        <w:rPr>
          <w:rFonts w:ascii="Times New Roman" w:hAnsi="Times New Roman" w:cs="Times New Roman"/>
          <w:sz w:val="24"/>
          <w:szCs w:val="24"/>
        </w:rPr>
        <w:t>step</w:t>
      </w:r>
      <w:r w:rsidR="79D458B0"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t</m:t>
        </m:r>
      </m:oMath>
      <w:r w:rsidR="79D458B0" w:rsidRPr="000B3CAB">
        <w:rPr>
          <w:rFonts w:ascii="Times New Roman" w:hAnsi="Times New Roman" w:cs="Times New Roman"/>
          <w:sz w:val="24"/>
          <w:szCs w:val="24"/>
        </w:rPr>
        <w:t xml:space="preserve">. In addition to their work schedule,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79D458B0" w:rsidRPr="000B3CAB">
        <w:rPr>
          <w:rFonts w:ascii="Times New Roman" w:hAnsi="Times New Roman" w:cs="Times New Roman"/>
          <w:sz w:val="24"/>
          <w:szCs w:val="24"/>
        </w:rPr>
        <w:t xml:space="preserve">, with different testing schedules discussed further below. The model is </w:t>
      </w:r>
      <w:r w:rsidR="79D458B0" w:rsidRPr="001316CC">
        <w:rPr>
          <w:rFonts w:ascii="Times New Roman" w:hAnsi="Times New Roman" w:cs="Times New Roman"/>
          <w:sz w:val="24"/>
          <w:szCs w:val="24"/>
        </w:rPr>
        <w:t>simulated</w:t>
      </w:r>
      <w:r w:rsidR="79D458B0" w:rsidRPr="007220D9">
        <w:rPr>
          <w:rFonts w:ascii="Times New Roman" w:hAnsi="Times New Roman" w:cs="Times New Roman"/>
          <w:sz w:val="24"/>
          <w:szCs w:val="24"/>
        </w:rPr>
        <w:t xml:space="preserve"> </w:t>
      </w:r>
      <w:r w:rsidR="3C35288D" w:rsidRPr="007220D9">
        <w:rPr>
          <w:rFonts w:ascii="Times New Roman" w:hAnsi="Times New Roman" w:cs="Times New Roman"/>
          <w:sz w:val="24"/>
          <w:szCs w:val="24"/>
        </w:rPr>
        <w:t>for</w:t>
      </w:r>
      <w:r w:rsidR="3C35288D">
        <w:rPr>
          <w:rFonts w:ascii="Times New Roman" w:hAnsi="Times New Roman" w:cs="Times New Roman"/>
          <w:sz w:val="24"/>
          <w:szCs w:val="24"/>
        </w:rPr>
        <w:t xml:space="preserve"> 180 days </w:t>
      </w:r>
      <w:r w:rsidR="110A00A8">
        <w:rPr>
          <w:rFonts w:ascii="Times New Roman" w:hAnsi="Times New Roman" w:cs="Times New Roman"/>
          <w:sz w:val="24"/>
          <w:szCs w:val="24"/>
        </w:rPr>
        <w:t>with three</w:t>
      </w:r>
      <w:r w:rsidR="79D458B0" w:rsidRPr="000B3CAB">
        <w:rPr>
          <w:rFonts w:ascii="Times New Roman" w:hAnsi="Times New Roman" w:cs="Times New Roman"/>
          <w:sz w:val="24"/>
          <w:szCs w:val="24"/>
        </w:rPr>
        <w:t xml:space="preserve"> 8-hour time step</w:t>
      </w:r>
      <w:r w:rsidR="110A00A8">
        <w:rPr>
          <w:rFonts w:ascii="Times New Roman" w:hAnsi="Times New Roman" w:cs="Times New Roman"/>
          <w:sz w:val="24"/>
          <w:szCs w:val="24"/>
        </w:rPr>
        <w:t>s per day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r>
          <w:rPr>
            <w:rFonts w:ascii="Cambria Math" w:hAnsi="Cambria Math" w:cs="Times New Roman"/>
            <w:sz w:val="24"/>
            <w:szCs w:val="24"/>
          </w:rPr>
          <m:t>=540)</m:t>
        </m:r>
      </m:oMath>
      <w:r w:rsidR="4B06821F">
        <w:rPr>
          <w:rFonts w:ascii="Times New Roman" w:hAnsi="Times New Roman" w:cs="Times New Roman"/>
          <w:sz w:val="24"/>
          <w:szCs w:val="24"/>
        </w:rPr>
        <w:t xml:space="preserve"> with </w:t>
      </w:r>
      <m:oMath>
        <m:r>
          <m:rPr>
            <m:sty m:val="bi"/>
          </m:rPr>
          <w:rPr>
            <w:rFonts w:ascii="Cambria Math" w:hAnsi="Cambria Math" w:cs="Times New Roman"/>
            <w:sz w:val="24"/>
            <w:szCs w:val="24"/>
          </w:rPr>
          <m:t>w</m:t>
        </m:r>
        <m:r>
          <w:rPr>
            <w:rFonts w:ascii="Cambria Math" w:hAnsi="Cambria Math" w:cs="Times New Roman"/>
            <w:sz w:val="24"/>
            <w:szCs w:val="24"/>
          </w:rPr>
          <m:t>=700</m:t>
        </m:r>
      </m:oMath>
      <w:r w:rsidR="4B06821F" w:rsidRPr="6A8088BF">
        <w:rPr>
          <w:rFonts w:ascii="Times New Roman" w:eastAsiaTheme="minorEastAsia" w:hAnsi="Times New Roman" w:cs="Times New Roman"/>
          <w:sz w:val="24"/>
          <w:szCs w:val="24"/>
        </w:rPr>
        <w:t xml:space="preserve"> staff</w:t>
      </w:r>
      <w:r w:rsidR="79D458B0" w:rsidRPr="000B3CAB">
        <w:rPr>
          <w:rFonts w:ascii="Times New Roman" w:hAnsi="Times New Roman" w:cs="Times New Roman"/>
          <w:sz w:val="24"/>
          <w:szCs w:val="24"/>
        </w:rPr>
        <w:t>, with each time step corresponding to a work shift as described below.</w:t>
      </w:r>
    </w:p>
    <w:p w14:paraId="18973C7B" w14:textId="6FB9D263" w:rsidR="00603C0F" w:rsidRPr="000B3CAB" w:rsidRDefault="567D1662"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w:t>
      </w:r>
      <w:r w:rsidR="50CAFDF0">
        <w:rPr>
          <w:rFonts w:ascii="Times New Roman" w:hAnsi="Times New Roman" w:cs="Times New Roman"/>
          <w:sz w:val="24"/>
          <w:szCs w:val="24"/>
        </w:rPr>
        <w:t xml:space="preserve">Recovered staff are assumed to remain in </w:t>
      </w:r>
      <w:r w:rsidR="006740E3">
        <w:rPr>
          <w:rFonts w:ascii="Times New Roman" w:hAnsi="Times New Roman" w:cs="Times New Roman"/>
          <w:sz w:val="24"/>
          <w:szCs w:val="24"/>
        </w:rPr>
        <w:t xml:space="preserve">state </w:t>
      </w:r>
      <w:r w:rsidR="50CAFDF0">
        <w:rPr>
          <w:rFonts w:ascii="Times New Roman" w:hAnsi="Times New Roman" w:cs="Times New Roman"/>
          <w:sz w:val="24"/>
          <w:szCs w:val="24"/>
        </w:rPr>
        <w:t xml:space="preserve">R and not return to state S due to the relatively short time frame of the simulation. </w:t>
      </w:r>
      <w:r w:rsidRPr="000B3CAB">
        <w:rPr>
          <w:rFonts w:ascii="Times New Roman" w:hAnsi="Times New Roman" w:cs="Times New Roman"/>
          <w:sz w:val="24"/>
          <w:szCs w:val="24"/>
        </w:rPr>
        <w:t xml:space="preserve">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w:t>
      </w:r>
      <w:r>
        <w:rPr>
          <w:rFonts w:ascii="Times New Roman" w:hAnsi="Times New Roman" w:cs="Times New Roman"/>
          <w:sz w:val="24"/>
          <w:szCs w:val="24"/>
        </w:rPr>
        <w:t xml:space="preserve">test </w:t>
      </w:r>
      <w:r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at which time they enter a</w:t>
      </w:r>
      <w:r w:rsidR="12E486BB">
        <w:rPr>
          <w:rFonts w:ascii="Times New Roman" w:hAnsi="Times New Roman" w:cs="Times New Roman"/>
          <w:sz w:val="24"/>
          <w:szCs w:val="24"/>
        </w:rPr>
        <w:t>n isolated</w:t>
      </w:r>
      <w:r w:rsidRPr="000B3CAB">
        <w:rPr>
          <w:rFonts w:ascii="Times New Roman" w:hAnsi="Times New Roman" w:cs="Times New Roman"/>
          <w:sz w:val="24"/>
          <w:szCs w:val="24"/>
        </w:rPr>
        <w:t xml:space="preserve"> (</w:t>
      </w:r>
      <w:r w:rsidR="12E486BB">
        <w:rPr>
          <w:rFonts w:ascii="Times New Roman" w:hAnsi="Times New Roman" w:cs="Times New Roman"/>
          <w:sz w:val="24"/>
          <w:szCs w:val="24"/>
        </w:rPr>
        <w:t>O</w:t>
      </w:r>
      <w:r w:rsidRPr="000B3CAB">
        <w:rPr>
          <w:rFonts w:ascii="Times New Roman" w:hAnsi="Times New Roman" w:cs="Times New Roman"/>
          <w:sz w:val="24"/>
          <w:szCs w:val="24"/>
        </w:rPr>
        <w:t xml:space="preserve">)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ins w:id="295" w:author="Hoover, Christopher M" w:date="2021-09-24T11:33:00Z">
        <w:r w:rsidR="00A64EDB">
          <w:rPr>
            <w:rFonts w:ascii="Times New Roman" w:hAnsi="Times New Roman" w:cs="Times New Roman"/>
            <w:sz w:val="24"/>
            <w:szCs w:val="24"/>
          </w:rPr>
          <w:t>. If there is a delay</w:t>
        </w:r>
      </w:ins>
      <w:del w:id="296" w:author="Hoover, Christopher M" w:date="2021-09-24T11:33:00Z">
        <w:r w:rsidRPr="000B3CAB" w:rsidDel="00A64EDB">
          <w:rPr>
            <w:rFonts w:ascii="Times New Roman" w:hAnsi="Times New Roman" w:cs="Times New Roman"/>
            <w:sz w:val="24"/>
            <w:szCs w:val="24"/>
          </w:rPr>
          <w:delText>, or</w:delText>
        </w:r>
      </w:del>
      <w:r w:rsidRPr="000B3CAB">
        <w:rPr>
          <w:rFonts w:ascii="Times New Roman" w:hAnsi="Times New Roman" w:cs="Times New Roman"/>
          <w:sz w:val="24"/>
          <w:szCs w:val="24"/>
        </w:rPr>
        <w:t xml:space="preserve"> </w:t>
      </w:r>
      <w:del w:id="297" w:author="Hoover, Christopher M" w:date="2021-09-24T11:33:00Z">
        <w:r w:rsidRPr="000B3CAB" w:rsidDel="00A64EDB">
          <w:rPr>
            <w:rFonts w:ascii="Times New Roman" w:hAnsi="Times New Roman" w:cs="Times New Roman"/>
            <w:sz w:val="24"/>
            <w:szCs w:val="24"/>
          </w:rPr>
          <w:delText xml:space="preserve">first enter a </w:delText>
        </w:r>
        <w:commentRangeStart w:id="298"/>
        <w:commentRangeStart w:id="299"/>
        <w:commentRangeStart w:id="300"/>
        <w:r w:rsidRPr="000B3CAB" w:rsidDel="00A64EDB">
          <w:rPr>
            <w:rFonts w:ascii="Times New Roman" w:hAnsi="Times New Roman" w:cs="Times New Roman"/>
            <w:sz w:val="24"/>
            <w:szCs w:val="24"/>
          </w:rPr>
          <w:delText xml:space="preserve">tested (T) state before </w:delText>
        </w:r>
        <w:r w:rsidR="12E486BB" w:rsidDel="00A64EDB">
          <w:rPr>
            <w:rFonts w:ascii="Times New Roman" w:hAnsi="Times New Roman" w:cs="Times New Roman"/>
            <w:sz w:val="24"/>
            <w:szCs w:val="24"/>
          </w:rPr>
          <w:delText>O</w:delText>
        </w:r>
        <w:r w:rsidR="12E486BB" w:rsidRPr="000B3CAB" w:rsidDel="00A64EDB">
          <w:rPr>
            <w:rFonts w:ascii="Times New Roman" w:hAnsi="Times New Roman" w:cs="Times New Roman"/>
            <w:sz w:val="24"/>
            <w:szCs w:val="24"/>
          </w:rPr>
          <w:delText xml:space="preserve"> </w:delText>
        </w:r>
        <w:r w:rsidRPr="000B3CAB" w:rsidDel="00A64EDB">
          <w:rPr>
            <w:rFonts w:ascii="Times New Roman" w:hAnsi="Times New Roman" w:cs="Times New Roman"/>
            <w:sz w:val="24"/>
            <w:szCs w:val="24"/>
          </w:rPr>
          <w:delText xml:space="preserve">if there is a delay </w:delText>
        </w:r>
      </w:del>
      <w:r w:rsidRPr="000B3CAB">
        <w:rPr>
          <w:rFonts w:ascii="Times New Roman" w:hAnsi="Times New Roman" w:cs="Times New Roman"/>
          <w:sz w:val="24"/>
          <w:szCs w:val="24"/>
        </w:rPr>
        <w:t>between test administration and the test result</w:t>
      </w:r>
      <w:commentRangeEnd w:id="298"/>
      <w:r w:rsidR="007710B1">
        <w:rPr>
          <w:rStyle w:val="CommentReference"/>
          <w:rFonts w:ascii="Times New Roman" w:hAnsi="Times New Roman" w:cs="Times New Roman"/>
        </w:rPr>
        <w:commentReference w:id="298"/>
      </w:r>
      <w:commentRangeEnd w:id="299"/>
      <w:r w:rsidR="00F740D2">
        <w:rPr>
          <w:rStyle w:val="CommentReference"/>
          <w:rFonts w:ascii="Times New Roman" w:hAnsi="Times New Roman" w:cs="Times New Roman"/>
        </w:rPr>
        <w:commentReference w:id="299"/>
      </w:r>
      <w:commentRangeEnd w:id="300"/>
      <w:r w:rsidR="00A64EDB">
        <w:rPr>
          <w:rStyle w:val="CommentReference"/>
          <w:rFonts w:ascii="Times New Roman" w:hAnsi="Times New Roman" w:cs="Times New Roman"/>
        </w:rPr>
        <w:commentReference w:id="300"/>
      </w:r>
      <w:ins w:id="301" w:author="Hoover, Christopher M" w:date="2021-09-24T11:33:00Z">
        <w:r w:rsidR="00A64EDB">
          <w:rPr>
            <w:rFonts w:ascii="Times New Roman" w:hAnsi="Times New Roman" w:cs="Times New Roman"/>
            <w:sz w:val="24"/>
            <w:szCs w:val="24"/>
          </w:rPr>
          <w:t xml:space="preserve"> (</w:t>
        </w:r>
      </w:ins>
      <m:oMath>
        <m:r>
          <w:ins w:id="302" w:author="Hoover, Christopher M" w:date="2021-09-24T11:33:00Z">
            <m:rPr>
              <m:sty m:val="bi"/>
            </m:rPr>
            <w:rPr>
              <w:rFonts w:ascii="Cambria Math" w:hAnsi="Cambria Math" w:cs="Times New Roman"/>
              <w:sz w:val="24"/>
              <w:szCs w:val="24"/>
            </w:rPr>
            <m:t>d&gt;0</m:t>
          </w:ins>
        </m:r>
      </m:oMath>
      <w:ins w:id="303" w:author="Hoover, Christopher M" w:date="2021-09-24T11:33:00Z">
        <w:r w:rsidR="00A64EDB">
          <w:rPr>
            <w:rFonts w:ascii="Times New Roman" w:eastAsiaTheme="minorEastAsia" w:hAnsi="Times New Roman" w:cs="Times New Roman"/>
            <w:sz w:val="24"/>
            <w:szCs w:val="24"/>
          </w:rPr>
          <w:t>)</w:t>
        </w:r>
      </w:ins>
      <w:ins w:id="304" w:author="Fukunaga, Rena (CDC/DDPHSIS/CGH/DGHT)" w:date="2021-09-24T13:16:00Z">
        <w:r w:rsidR="00456E2D">
          <w:rPr>
            <w:rFonts w:ascii="Times New Roman" w:hAnsi="Times New Roman" w:cs="Times New Roman"/>
            <w:sz w:val="24"/>
            <w:szCs w:val="24"/>
          </w:rPr>
          <w:t>,</w:t>
        </w:r>
      </w:ins>
      <w:ins w:id="305" w:author="Hoover, Christopher M" w:date="2021-09-24T11:33:00Z">
        <w:r w:rsidR="00A64EDB">
          <w:rPr>
            <w:rFonts w:ascii="Times New Roman" w:hAnsi="Times New Roman" w:cs="Times New Roman"/>
            <w:sz w:val="24"/>
            <w:szCs w:val="24"/>
          </w:rPr>
          <w:t xml:space="preserve"> </w:t>
        </w:r>
      </w:ins>
      <w:ins w:id="306" w:author="Hoover, Christopher M" w:date="2021-09-24T11:34:00Z">
        <w:r w:rsidR="00A64EDB">
          <w:rPr>
            <w:rFonts w:ascii="Times New Roman" w:hAnsi="Times New Roman" w:cs="Times New Roman"/>
            <w:sz w:val="24"/>
            <w:szCs w:val="24"/>
          </w:rPr>
          <w:t xml:space="preserve">staff </w:t>
        </w:r>
      </w:ins>
      <w:ins w:id="307" w:author="Hoover, Christopher M" w:date="2021-09-24T11:33:00Z">
        <w:r w:rsidR="00A64EDB" w:rsidRPr="000B3CAB">
          <w:rPr>
            <w:rFonts w:ascii="Times New Roman" w:hAnsi="Times New Roman" w:cs="Times New Roman"/>
            <w:sz w:val="24"/>
            <w:szCs w:val="24"/>
          </w:rPr>
          <w:t xml:space="preserve">first enter a tested (T) state before </w:t>
        </w:r>
        <w:r w:rsidR="00A64EDB">
          <w:rPr>
            <w:rFonts w:ascii="Times New Roman" w:hAnsi="Times New Roman" w:cs="Times New Roman"/>
            <w:sz w:val="24"/>
            <w:szCs w:val="24"/>
          </w:rPr>
          <w:t>O</w:t>
        </w:r>
      </w:ins>
      <w:ins w:id="308" w:author="Hoover, Christopher M" w:date="2021-09-24T11:34:00Z">
        <w:r w:rsidR="00A64EDB">
          <w:rPr>
            <w:rFonts w:ascii="Times New Roman" w:hAnsi="Times New Roman" w:cs="Times New Roman"/>
            <w:sz w:val="24"/>
            <w:szCs w:val="24"/>
          </w:rPr>
          <w:t>,</w:t>
        </w:r>
      </w:ins>
      <w:ins w:id="309" w:author="Fukunaga, Rena (CDC/DDPHSIS/CGH/DGHT)" w:date="2021-09-24T13:16:00Z">
        <w:r w:rsidR="00456E2D">
          <w:rPr>
            <w:rFonts w:ascii="Times New Roman" w:hAnsi="Times New Roman" w:cs="Times New Roman"/>
            <w:sz w:val="24"/>
            <w:szCs w:val="24"/>
          </w:rPr>
          <w:t xml:space="preserve"> during which time </w:t>
        </w:r>
        <w:del w:id="310" w:author="Hoover, Christopher M" w:date="2021-09-24T11:34:00Z">
          <w:r w:rsidR="001C5076" w:rsidDel="00A64EDB">
            <w:rPr>
              <w:rFonts w:ascii="Times New Roman" w:hAnsi="Times New Roman" w:cs="Times New Roman"/>
              <w:sz w:val="24"/>
              <w:szCs w:val="24"/>
            </w:rPr>
            <w:delText>if staff</w:delText>
          </w:r>
        </w:del>
      </w:ins>
      <w:ins w:id="311" w:author="Hoover, Christopher M" w:date="2021-09-24T11:34:00Z">
        <w:r w:rsidR="00A64EDB">
          <w:rPr>
            <w:rFonts w:ascii="Times New Roman" w:hAnsi="Times New Roman" w:cs="Times New Roman"/>
            <w:sz w:val="24"/>
            <w:szCs w:val="24"/>
          </w:rPr>
          <w:t>t</w:t>
        </w:r>
      </w:ins>
      <w:ins w:id="312" w:author="Hoover, Christopher M" w:date="2021-09-24T11:35:00Z">
        <w:r w:rsidR="00A64EDB">
          <w:rPr>
            <w:rFonts w:ascii="Times New Roman" w:hAnsi="Times New Roman" w:cs="Times New Roman"/>
            <w:sz w:val="24"/>
            <w:szCs w:val="24"/>
          </w:rPr>
          <w:t>hey</w:t>
        </w:r>
      </w:ins>
      <w:ins w:id="313" w:author="Fukunaga, Rena (CDC/DDPHSIS/CGH/DGHT)" w:date="2021-09-24T13:16:00Z">
        <w:r w:rsidR="001C5076">
          <w:rPr>
            <w:rFonts w:ascii="Times New Roman" w:hAnsi="Times New Roman" w:cs="Times New Roman"/>
            <w:sz w:val="24"/>
            <w:szCs w:val="24"/>
          </w:rPr>
          <w:t xml:space="preserve"> </w:t>
        </w:r>
      </w:ins>
      <w:ins w:id="314" w:author="Hoover, Christopher M" w:date="2021-09-24T11:34:00Z">
        <w:r w:rsidR="00A64EDB">
          <w:rPr>
            <w:rFonts w:ascii="Times New Roman" w:hAnsi="Times New Roman" w:cs="Times New Roman"/>
            <w:sz w:val="24"/>
            <w:szCs w:val="24"/>
          </w:rPr>
          <w:t xml:space="preserve">may </w:t>
        </w:r>
      </w:ins>
      <w:ins w:id="315" w:author="Fukunaga, Rena (CDC/DDPHSIS/CGH/DGHT)" w:date="2021-09-24T13:16:00Z">
        <w:r w:rsidR="001C5076">
          <w:rPr>
            <w:rFonts w:ascii="Times New Roman" w:hAnsi="Times New Roman" w:cs="Times New Roman"/>
            <w:sz w:val="24"/>
            <w:szCs w:val="24"/>
          </w:rPr>
          <w:t>continue to work</w:t>
        </w:r>
      </w:ins>
      <w:ins w:id="316" w:author="Fukunaga, Rena (CDC/DDPHSIS/CGH/DGHT)" w:date="2021-09-24T13:17:00Z">
        <w:r w:rsidR="009E4F1A">
          <w:rPr>
            <w:rFonts w:ascii="Times New Roman" w:hAnsi="Times New Roman" w:cs="Times New Roman"/>
            <w:sz w:val="24"/>
            <w:szCs w:val="24"/>
          </w:rPr>
          <w:t xml:space="preserve"> while infectious</w:t>
        </w:r>
      </w:ins>
      <w:ins w:id="317" w:author="Hoover, Christopher M" w:date="2021-09-24T11:34:00Z">
        <w:r w:rsidR="00A64EDB">
          <w:rPr>
            <w:rFonts w:ascii="Times New Roman" w:hAnsi="Times New Roman" w:cs="Times New Roman"/>
            <w:sz w:val="24"/>
            <w:szCs w:val="24"/>
          </w:rPr>
          <w:t xml:space="preserve">, </w:t>
        </w:r>
      </w:ins>
      <w:ins w:id="318" w:author="Fukunaga, Rena (CDC/DDPHSIS/CGH/DGHT)" w:date="2021-09-24T13:17:00Z">
        <w:del w:id="319" w:author="Hoover, Christopher M" w:date="2021-09-24T11:34:00Z">
          <w:r w:rsidR="001C5076" w:rsidDel="00A64EDB">
            <w:rPr>
              <w:rFonts w:ascii="Times New Roman" w:hAnsi="Times New Roman" w:cs="Times New Roman"/>
              <w:sz w:val="24"/>
              <w:szCs w:val="24"/>
            </w:rPr>
            <w:delText xml:space="preserve"> may </w:delText>
          </w:r>
        </w:del>
        <w:r w:rsidR="001C5076">
          <w:rPr>
            <w:rFonts w:ascii="Times New Roman" w:hAnsi="Times New Roman" w:cs="Times New Roman"/>
            <w:sz w:val="24"/>
            <w:szCs w:val="24"/>
          </w:rPr>
          <w:t xml:space="preserve">inadvertently </w:t>
        </w:r>
        <w:del w:id="320" w:author="Hoover, Christopher M" w:date="2021-09-24T11:34:00Z">
          <w:r w:rsidR="009E4F1A" w:rsidDel="00A64EDB">
            <w:rPr>
              <w:rFonts w:ascii="Times New Roman" w:hAnsi="Times New Roman" w:cs="Times New Roman"/>
              <w:sz w:val="24"/>
              <w:szCs w:val="24"/>
            </w:rPr>
            <w:delText>infect</w:delText>
          </w:r>
        </w:del>
      </w:ins>
      <w:ins w:id="321" w:author="Hoover, Christopher M" w:date="2021-09-24T11:34:00Z">
        <w:r w:rsidR="00A64EDB">
          <w:rPr>
            <w:rFonts w:ascii="Times New Roman" w:hAnsi="Times New Roman" w:cs="Times New Roman"/>
            <w:sz w:val="24"/>
            <w:szCs w:val="24"/>
          </w:rPr>
          <w:t>exposing</w:t>
        </w:r>
      </w:ins>
      <w:ins w:id="322" w:author="Fukunaga, Rena (CDC/DDPHSIS/CGH/DGHT)" w:date="2021-09-24T13:17:00Z">
        <w:r w:rsidR="009E4F1A">
          <w:rPr>
            <w:rFonts w:ascii="Times New Roman" w:hAnsi="Times New Roman" w:cs="Times New Roman"/>
            <w:sz w:val="24"/>
            <w:szCs w:val="24"/>
          </w:rPr>
          <w:t xml:space="preserve"> others in the facility</w:t>
        </w:r>
      </w:ins>
      <w:r w:rsidRPr="000B3CAB">
        <w:rPr>
          <w:rFonts w:ascii="Times New Roman" w:hAnsi="Times New Roman" w:cs="Times New Roman"/>
          <w:sz w:val="24"/>
          <w:szCs w:val="24"/>
        </w:rPr>
        <w:t xml:space="preserve">. Staff in state </w:t>
      </w:r>
      <w:r w:rsidR="12E486BB">
        <w:rPr>
          <w:rFonts w:ascii="Times New Roman" w:hAnsi="Times New Roman" w:cs="Times New Roman"/>
          <w:sz w:val="24"/>
          <w:szCs w:val="24"/>
        </w:rPr>
        <w:t>O</w:t>
      </w:r>
      <w:r w:rsidR="12E486BB" w:rsidRPr="000B3CAB">
        <w:rPr>
          <w:rFonts w:ascii="Times New Roman" w:hAnsi="Times New Roman" w:cs="Times New Roman"/>
          <w:sz w:val="24"/>
          <w:szCs w:val="24"/>
        </w:rPr>
        <w:t xml:space="preserve"> </w:t>
      </w:r>
      <w:r>
        <w:rPr>
          <w:rFonts w:ascii="Times New Roman" w:hAnsi="Times New Roman" w:cs="Times New Roman"/>
          <w:sz w:val="24"/>
          <w:szCs w:val="24"/>
        </w:rPr>
        <w:t>are restricted from working for 10 days</w:t>
      </w:r>
      <w:r w:rsidRPr="000B3CAB">
        <w:rPr>
          <w:rFonts w:ascii="Times New Roman" w:hAnsi="Times New Roman" w:cs="Times New Roman"/>
          <w:sz w:val="24"/>
          <w:szCs w:val="24"/>
        </w:rPr>
        <w:t xml:space="preserve"> </w:t>
      </w:r>
      <w:r>
        <w:rPr>
          <w:rFonts w:ascii="Times New Roman" w:hAnsi="Times New Roman" w:cs="Times New Roman"/>
          <w:sz w:val="24"/>
          <w:szCs w:val="24"/>
        </w:rPr>
        <w:t>(</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w:t>
      </w:r>
      <w:r>
        <w:rPr>
          <w:rFonts w:ascii="Times New Roman" w:hAnsi="Times New Roman" w:cs="Times New Roman"/>
          <w:sz w:val="24"/>
          <w:szCs w:val="24"/>
        </w:rPr>
        <w:t>)</w:t>
      </w:r>
      <w:r w:rsidRPr="000B3CAB">
        <w:rPr>
          <w:rFonts w:ascii="Times New Roman" w:hAnsi="Times New Roman" w:cs="Times New Roman"/>
          <w:sz w:val="24"/>
          <w:szCs w:val="24"/>
        </w:rPr>
        <w:t xml:space="preserve"> and </w:t>
      </w:r>
      <w:r>
        <w:rPr>
          <w:rFonts w:ascii="Times New Roman" w:hAnsi="Times New Roman" w:cs="Times New Roman"/>
          <w:sz w:val="24"/>
          <w:szCs w:val="24"/>
        </w:rPr>
        <w:t xml:space="preserve">are not required to undergo systematic testing for </w:t>
      </w:r>
      <w:r w:rsidRPr="000B3CAB">
        <w:rPr>
          <w:rFonts w:ascii="Times New Roman" w:hAnsi="Times New Roman" w:cs="Times New Roman"/>
          <w:sz w:val="24"/>
          <w:szCs w:val="24"/>
        </w:rPr>
        <w:t xml:space="preserve">90 days following a positive result </w:t>
      </w:r>
      <w:r>
        <w:rPr>
          <w:rFonts w:ascii="Times New Roman" w:hAnsi="Times New Roman" w:cs="Times New Roman"/>
          <w:sz w:val="24"/>
          <w:szCs w:val="24"/>
        </w:rPr>
        <w:t>(</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w:t>
      </w:r>
      <w:r>
        <w:rPr>
          <w:rFonts w:ascii="Times New Roman" w:hAnsi="Times New Roman" w:cs="Times New Roman"/>
          <w:sz w:val="24"/>
          <w:szCs w:val="24"/>
        </w:rPr>
        <w:t>)</w:t>
      </w:r>
      <w:r w:rsidRPr="000B3CAB">
        <w:rPr>
          <w:rFonts w:ascii="Times New Roman" w:hAnsi="Times New Roman" w:cs="Times New Roman"/>
          <w:sz w:val="24"/>
          <w:szCs w:val="24"/>
        </w:rPr>
        <w:t>.</w:t>
      </w:r>
      <w:r w:rsidR="77AC5974">
        <w:rPr>
          <w:rFonts w:ascii="Times New Roman" w:hAnsi="Times New Roman" w:cs="Times New Roman"/>
          <w:sz w:val="24"/>
          <w:szCs w:val="24"/>
        </w:rPr>
        <w:t xml:space="preserve"> </w:t>
      </w:r>
    </w:p>
    <w:p w14:paraId="7CF7EF0E" w14:textId="4C2EE447" w:rsidR="00603C0F" w:rsidRPr="000B3CAB" w:rsidRDefault="567D1662"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individuals</w:t>
      </w:r>
      <w:r w:rsidR="62D873DB">
        <w:rPr>
          <w:rFonts w:ascii="Times New Roman" w:hAnsi="Times New Roman" w:cs="Times New Roman"/>
          <w:sz w:val="24"/>
          <w:szCs w:val="24"/>
        </w:rPr>
        <w:t xml:space="preserve"> and through the duration of the simulation</w:t>
      </w:r>
      <w:r w:rsidRPr="000B3CAB">
        <w:rPr>
          <w:rFonts w:ascii="Times New Roman" w:hAnsi="Times New Roman" w:cs="Times New Roman"/>
          <w:sz w:val="24"/>
          <w:szCs w:val="24"/>
        </w:rPr>
        <w:t xml:space="preserve">, the expected number of </w:t>
      </w:r>
      <w:r w:rsidR="06E13754">
        <w:rPr>
          <w:rFonts w:ascii="Times New Roman" w:hAnsi="Times New Roman" w:cs="Times New Roman"/>
          <w:sz w:val="24"/>
          <w:szCs w:val="24"/>
        </w:rPr>
        <w:t>infections</w:t>
      </w:r>
      <w:r w:rsidRPr="000B3CAB">
        <w:rPr>
          <w:rFonts w:ascii="Times New Roman" w:hAnsi="Times New Roman" w:cs="Times New Roman"/>
          <w:sz w:val="24"/>
          <w:szCs w:val="24"/>
        </w:rPr>
        <w:t xml:space="preserve"> in the facility </w:t>
      </w:r>
      <w:r w:rsidR="50CAFDF0">
        <w:rPr>
          <w:rFonts w:ascii="Times New Roman" w:hAnsi="Times New Roman" w:cs="Times New Roman"/>
          <w:sz w:val="24"/>
          <w:szCs w:val="24"/>
        </w:rPr>
        <w:t>at time step</w:t>
      </w:r>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w:t>
      </w:r>
      <w:r w:rsidR="06E13754">
        <w:rPr>
          <w:rFonts w:ascii="Times New Roman" w:hAnsi="Times New Roman" w:cs="Times New Roman"/>
          <w:sz w:val="24"/>
          <w:szCs w:val="24"/>
        </w:rPr>
        <w:t xml:space="preserve">caused </w:t>
      </w:r>
      <w:r w:rsidRPr="000B3CAB">
        <w:rPr>
          <w:rFonts w:ascii="Times New Roman" w:hAnsi="Times New Roman" w:cs="Times New Roman"/>
          <w:sz w:val="24"/>
          <w:szCs w:val="24"/>
        </w:rPr>
        <w:t xml:space="preserve">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w:lastRenderedPageBreak/>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w:t>
      </w:r>
      <w:r w:rsidR="004E1E44">
        <w:rPr>
          <w:rFonts w:ascii="Times New Roman" w:hAnsi="Times New Roman" w:cs="Times New Roman"/>
          <w:sz w:val="24"/>
          <w:szCs w:val="24"/>
        </w:rPr>
        <w:t xml:space="preserve">We simulate three separate values of </w:t>
      </w:r>
      <m:oMath>
        <m:r>
          <m:rPr>
            <m:scr m:val="script"/>
            <m:sty m:val="b"/>
          </m:rPr>
          <w:rPr>
            <w:rFonts w:ascii="Cambria Math" w:hAnsi="Cambria Math" w:cs="Times New Roman"/>
            <w:sz w:val="24"/>
            <w:szCs w:val="24"/>
          </w:rPr>
          <m:t>R</m:t>
        </m:r>
      </m:oMath>
      <w:r w:rsidR="004E1E44">
        <w:rPr>
          <w:rFonts w:ascii="Times New Roman" w:eastAsiaTheme="minorEastAsia" w:hAnsi="Times New Roman" w:cs="Times New Roman"/>
          <w:b/>
          <w:sz w:val="24"/>
          <w:szCs w:val="24"/>
        </w:rPr>
        <w:t xml:space="preserve"> </w:t>
      </w:r>
      <w:r w:rsidR="004E1E44">
        <w:rPr>
          <w:rFonts w:ascii="Times New Roman" w:hAnsi="Times New Roman" w:cs="Times New Roman"/>
          <w:sz w:val="24"/>
          <w:szCs w:val="24"/>
        </w:rPr>
        <w:t xml:space="preserve">(0.5, 1.0, 1.5) to explore different levels of containment and effectiveness of mitigation strategies within facilities. </w:t>
      </w:r>
      <w:r w:rsidRPr="000B3CAB">
        <w:rPr>
          <w:rFonts w:ascii="Times New Roman" w:hAnsi="Times New Roman" w:cs="Times New Roman"/>
          <w:sz w:val="24"/>
          <w:szCs w:val="24"/>
        </w:rPr>
        <w:t xml:space="preserve">Staff may acquire infection from the community </w:t>
      </w:r>
      <w:r>
        <w:rPr>
          <w:rFonts w:ascii="Times New Roman" w:hAnsi="Times New Roman" w:cs="Times New Roman"/>
          <w:sz w:val="24"/>
          <w:szCs w:val="24"/>
        </w:rPr>
        <w:t>according to the community prevalence when they are not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=0</m:t>
        </m:r>
      </m:oMath>
      <w:r w:rsidRPr="410C5BEB">
        <w:rPr>
          <w:rFonts w:ascii="Times New Roman" w:eastAsiaTheme="minorEastAsia" w:hAnsi="Times New Roman" w:cs="Times New Roman"/>
          <w:sz w:val="24"/>
          <w:szCs w:val="24"/>
        </w:rPr>
        <w:t xml:space="preserve">) </w:t>
      </w:r>
      <w:r>
        <w:rPr>
          <w:rFonts w:ascii="Times New Roman" w:hAnsi="Times New Roman" w:cs="Times New Roman"/>
          <w:sz w:val="24"/>
          <w:szCs w:val="24"/>
        </w:rPr>
        <w:t>or from fellow staff while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=1</m:t>
        </m:r>
      </m:oMath>
      <w:r>
        <w:rPr>
          <w:rFonts w:ascii="Times New Roman" w:hAnsi="Times New Roman" w:cs="Times New Roman"/>
          <w:sz w:val="24"/>
          <w:szCs w:val="24"/>
        </w:rPr>
        <w:t xml:space="preserve">) where the force of infection is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w</m:t>
                </m:r>
              </m:sup>
              <m:e>
                <m:r>
                  <m:rPr>
                    <m:scr m:val="script"/>
                    <m:sty m:val="bi"/>
                  </m:rPr>
                  <w:rPr>
                    <w:rFonts w:ascii="Cambria Math" w:hAnsi="Cambria Math" w:cs="Times New Roman"/>
                    <w:sz w:val="24"/>
                    <w:szCs w:val="24"/>
                  </w:rPr>
                  <m:t>W(</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bi"/>
                  </m:rPr>
                  <w:rPr>
                    <w:rFonts w:ascii="Cambria Math" w:hAnsi="Cambria Math" w:cs="Times New Roman"/>
                    <w:sz w:val="24"/>
                    <w:szCs w:val="24"/>
                  </w:rPr>
                  <m:t>)</m:t>
                </m:r>
              </m:e>
            </m:nary>
          </m:den>
        </m:f>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r>
                  <m:rPr>
                    <m:scr m:val="script"/>
                    <m:sty m:val="b"/>
                  </m:rPr>
                  <w:rPr>
                    <w:rFonts w:ascii="Cambria Math" w:hAnsi="Cambria Math" w:cs="Times New Roman"/>
                    <w:sz w:val="24"/>
                    <w:szCs w:val="24"/>
                  </w:rPr>
                  <m:t>W</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w:t>
      </w:r>
      <w:r w:rsidR="00BC5D1F">
        <w:rPr>
          <w:rFonts w:ascii="Times New Roman" w:hAnsi="Times New Roman" w:cs="Times New Roman"/>
          <w:sz w:val="24"/>
          <w:szCs w:val="24"/>
        </w:rPr>
        <w:t xml:space="preserve"> </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23" w:name="staffing-and-testing-strategies"/>
      <w:bookmarkEnd w:id="252"/>
      <w:r w:rsidRPr="000B3CAB">
        <w:rPr>
          <w:rFonts w:ascii="Times New Roman" w:eastAsia="Times New Roman" w:hAnsi="Times New Roman" w:cs="Times New Roman"/>
          <w:sz w:val="24"/>
        </w:rPr>
        <w:t>Staffing and testing strategies</w:t>
      </w:r>
    </w:p>
    <w:p w14:paraId="634E469B" w14:textId="7085D859"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CDCR collects operations records </w:t>
      </w:r>
      <w:r>
        <w:rPr>
          <w:rFonts w:ascii="Times New Roman" w:hAnsi="Times New Roman" w:cs="Times New Roman"/>
          <w:sz w:val="24"/>
          <w:szCs w:val="24"/>
        </w:rPr>
        <w:t xml:space="preserve">for custody staff </w:t>
      </w:r>
      <w:r w:rsidRPr="008A0303">
        <w:rPr>
          <w:rFonts w:ascii="Times New Roman" w:hAnsi="Times New Roman" w:cs="Times New Roman"/>
          <w:sz w:val="24"/>
          <w:szCs w:val="24"/>
        </w:rPr>
        <w:t>including information on workdays (e.g., Mon-Thurs), work shifts (e.g., morning, evening, night), and SARS-CoV</w:t>
      </w:r>
      <w:r w:rsidR="00E82087">
        <w:rPr>
          <w:rFonts w:ascii="Times New Roman" w:hAnsi="Times New Roman" w:cs="Times New Roman"/>
          <w:sz w:val="24"/>
          <w:szCs w:val="24"/>
        </w:rPr>
        <w:t>-</w:t>
      </w:r>
      <w:r w:rsidRPr="008A0303">
        <w:rPr>
          <w:rFonts w:ascii="Times New Roman" w:hAnsi="Times New Roman" w:cs="Times New Roman"/>
          <w:sz w:val="24"/>
          <w:szCs w:val="24"/>
        </w:rPr>
        <w:t>2 testing schedules. We use</w:t>
      </w:r>
      <w:r w:rsidR="008656AB">
        <w:rPr>
          <w:rFonts w:ascii="Times New Roman" w:hAnsi="Times New Roman" w:cs="Times New Roman"/>
          <w:sz w:val="24"/>
          <w:szCs w:val="24"/>
        </w:rPr>
        <w:t>d</w:t>
      </w:r>
      <w:r w:rsidRPr="008A0303">
        <w:rPr>
          <w:rFonts w:ascii="Times New Roman" w:hAnsi="Times New Roman" w:cs="Times New Roman"/>
          <w:sz w:val="24"/>
          <w:szCs w:val="24"/>
        </w:rPr>
        <w:t xml:space="preserve"> this information to generate a realistic representation of staff working schedules in model simulations by sampling from </w:t>
      </w:r>
      <w:r w:rsidR="002270DA">
        <w:rPr>
          <w:rFonts w:ascii="Times New Roman" w:hAnsi="Times New Roman" w:cs="Times New Roman"/>
          <w:sz w:val="24"/>
          <w:szCs w:val="24"/>
        </w:rPr>
        <w:t xml:space="preserve">standard </w:t>
      </w:r>
      <w:r w:rsidRPr="008A0303">
        <w:rPr>
          <w:rFonts w:ascii="Times New Roman" w:hAnsi="Times New Roman" w:cs="Times New Roman"/>
          <w:sz w:val="24"/>
          <w:szCs w:val="24"/>
        </w:rPr>
        <w:t xml:space="preserve">work schedules </w:t>
      </w:r>
      <w:r w:rsidR="002270DA">
        <w:rPr>
          <w:rFonts w:ascii="Times New Roman" w:hAnsi="Times New Roman" w:cs="Times New Roman"/>
          <w:sz w:val="24"/>
          <w:szCs w:val="24"/>
        </w:rPr>
        <w:t>identified</w:t>
      </w:r>
      <w:r w:rsidRPr="008A0303">
        <w:rPr>
          <w:rFonts w:ascii="Times New Roman" w:hAnsi="Times New Roman" w:cs="Times New Roman"/>
          <w:sz w:val="24"/>
          <w:szCs w:val="24"/>
        </w:rPr>
        <w:t xml:space="preserve"> among custody staff</w:t>
      </w:r>
      <w:r w:rsidR="002270DA">
        <w:rPr>
          <w:rFonts w:ascii="Times New Roman" w:hAnsi="Times New Roman" w:cs="Times New Roman"/>
          <w:sz w:val="24"/>
          <w:szCs w:val="24"/>
        </w:rPr>
        <w:t xml:space="preserve"> using K-means clustering</w:t>
      </w:r>
      <w:r w:rsidRPr="008A0303">
        <w:rPr>
          <w:rFonts w:ascii="Times New Roman" w:hAnsi="Times New Roman" w:cs="Times New Roman"/>
          <w:sz w:val="24"/>
          <w:szCs w:val="24"/>
        </w:rPr>
        <w:t>.</w:t>
      </w:r>
    </w:p>
    <w:p w14:paraId="46D3DF5C" w14:textId="6ABC6138"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week). Under a systematic testing strategy, each worker is always tested on the same day(s) of their shift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on the first day of their work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r w:rsidR="00963F4D" w:rsidRPr="008A0303">
        <w:rPr>
          <w:rFonts w:ascii="Times New Roman" w:hAnsi="Times New Roman" w:cs="Times New Roman"/>
          <w:sz w:val="24"/>
          <w:szCs w:val="24"/>
        </w:rPr>
        <w:t>workdays</w:t>
      </w:r>
      <w:r w:rsidRPr="008A0303">
        <w:rPr>
          <w:rFonts w:ascii="Times New Roman" w:hAnsi="Times New Roman" w:cs="Times New Roman"/>
          <w:sz w:val="24"/>
          <w:szCs w:val="24"/>
        </w:rPr>
        <w:t xml:space="preserve"> in a week.</w:t>
      </w:r>
    </w:p>
    <w:p w14:paraId="4DF2DD64" w14:textId="759A2D07" w:rsidR="008A0303" w:rsidRDefault="009623F6" w:rsidP="008A0303">
      <w:pPr>
        <w:spacing w:line="480" w:lineRule="auto"/>
        <w:ind w:firstLine="720"/>
        <w:rPr>
          <w:rFonts w:ascii="Times New Roman" w:hAnsi="Times New Roman" w:cs="Times New Roman"/>
          <w:sz w:val="24"/>
          <w:szCs w:val="24"/>
        </w:rPr>
      </w:pPr>
      <w:ins w:id="324" w:author="Hoover, Christopher M" w:date="2021-09-24T13:41:00Z">
        <w:r>
          <w:rPr>
            <w:rFonts w:ascii="Times New Roman" w:hAnsi="Times New Roman" w:cs="Times New Roman"/>
            <w:sz w:val="24"/>
            <w:szCs w:val="24"/>
          </w:rPr>
          <w:t>A</w:t>
        </w:r>
      </w:ins>
      <w:del w:id="325" w:author="Hoover, Christopher M" w:date="2021-09-24T13:41:00Z">
        <w:r w:rsidR="008A0303" w:rsidRPr="008A0303" w:rsidDel="009623F6">
          <w:rPr>
            <w:rFonts w:ascii="Times New Roman" w:hAnsi="Times New Roman" w:cs="Times New Roman"/>
            <w:sz w:val="24"/>
            <w:szCs w:val="24"/>
          </w:rPr>
          <w:delText>We assume a</w:delText>
        </w:r>
      </w:del>
      <w:r w:rsidR="008A0303" w:rsidRPr="008A0303">
        <w:rPr>
          <w:rFonts w:ascii="Times New Roman" w:hAnsi="Times New Roman" w:cs="Times New Roman"/>
          <w:sz w:val="24"/>
          <w:szCs w:val="24"/>
        </w:rPr>
        <w:t xml:space="preserve">ll tests conducted when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r>
          <m:rPr>
            <m:sty m:val="p"/>
          </m:rPr>
          <w:rPr>
            <w:rFonts w:ascii="Cambria Math" w:hAnsi="Cambria Math" w:cs="Times New Roman"/>
            <w:sz w:val="24"/>
            <w:szCs w:val="24"/>
          </w:rPr>
          <m:t>&gt;</m:t>
        </m:r>
        <m:r>
          <w:rPr>
            <w:rFonts w:ascii="Cambria Math" w:hAnsi="Cambria Math" w:cs="Times New Roman"/>
            <w:sz w:val="24"/>
            <w:szCs w:val="24"/>
          </w:rPr>
          <m:t>0</m:t>
        </m:r>
      </m:oMath>
      <w:r w:rsidR="008A0303" w:rsidRPr="008A0303">
        <w:rPr>
          <w:rFonts w:ascii="Times New Roman" w:hAnsi="Times New Roman" w:cs="Times New Roman"/>
          <w:sz w:val="24"/>
          <w:szCs w:val="24"/>
        </w:rPr>
        <w:t xml:space="preserve"> </w:t>
      </w:r>
      <w:ins w:id="326" w:author="Hoover, Christopher M" w:date="2021-09-24T13:41:00Z">
        <w:r>
          <w:rPr>
            <w:rFonts w:ascii="Times New Roman" w:hAnsi="Times New Roman" w:cs="Times New Roman"/>
            <w:sz w:val="24"/>
            <w:szCs w:val="24"/>
          </w:rPr>
          <w:t xml:space="preserve">are assumed to </w:t>
        </w:r>
      </w:ins>
      <w:r w:rsidR="008A0303" w:rsidRPr="008A0303">
        <w:rPr>
          <w:rFonts w:ascii="Times New Roman" w:hAnsi="Times New Roman" w:cs="Times New Roman"/>
          <w:sz w:val="24"/>
          <w:szCs w:val="24"/>
        </w:rPr>
        <w:t>return a positive result</w:t>
      </w:r>
      <w:r w:rsidR="00B34B40">
        <w:rPr>
          <w:rFonts w:ascii="Times New Roman" w:hAnsi="Times New Roman" w:cs="Times New Roman"/>
          <w:sz w:val="24"/>
          <w:szCs w:val="24"/>
        </w:rPr>
        <w:t xml:space="preserve"> </w:t>
      </w:r>
      <w:r w:rsidR="00B34B40">
        <w:rPr>
          <w:rFonts w:ascii="Times New Roman" w:hAnsi="Times New Roman" w:cs="Times New Roman"/>
          <w:sz w:val="24"/>
          <w:szCs w:val="24"/>
        </w:rPr>
        <w:fldChar w:fldCharType="begin"/>
      </w:r>
      <w:r w:rsidR="00B34B40">
        <w:rPr>
          <w:rFonts w:ascii="Times New Roman" w:hAnsi="Times New Roman" w:cs="Times New Roman"/>
          <w:sz w:val="24"/>
          <w:szCs w:val="24"/>
        </w:rPr>
        <w:instrText xml:space="preserve"> ADDIN ZOTERO_ITEM CSL_CITATION {"citationID":"hNfhKvyI","properties":{"formattedCitation":"(24\\uc0\\u8211{}26)","plainCitation":"(24–26)","noteIndex":0},"citationItems":[{"id":545,"uris":["http://zotero.org/users/3463997/items/JIKUVMKD"],"uri":["http://zotero.org/users/3463997/items/JIKUVMKD"],"itemData":{"id":545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Consortium"}],"issued":{"date-parts":[["2021",4,1]]}},"label":"page"},{"id":542,"uris":["http://zotero.org/users/3463997/items/SMPE2SMU"],"uri":["http://zotero.org/users/3463997/items/SMPE2SMU"],"itemData":{"id":542,"type":"article-journal","abstract":"Among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599,"uris":["http://zotero.org/users/3463997/items/6YEC79VW"],"uri":["http://zotero.org/users/3463997/items/6YEC79VW"],"itemData":{"id":599,"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B34B40">
        <w:rPr>
          <w:rFonts w:ascii="Times New Roman" w:hAnsi="Times New Roman" w:cs="Times New Roman"/>
          <w:sz w:val="24"/>
          <w:szCs w:val="24"/>
        </w:rPr>
        <w:fldChar w:fldCharType="separate"/>
      </w:r>
      <w:r w:rsidR="00B34B40" w:rsidRPr="00B34B40">
        <w:rPr>
          <w:rFonts w:ascii="Times New Roman" w:hAnsi="Times New Roman" w:cs="Times New Roman"/>
          <w:sz w:val="24"/>
        </w:rPr>
        <w:t>(24–26)</w:t>
      </w:r>
      <w:r w:rsidR="00B34B40">
        <w:rPr>
          <w:rFonts w:ascii="Times New Roman" w:hAnsi="Times New Roman" w:cs="Times New Roman"/>
          <w:sz w:val="24"/>
          <w:szCs w:val="24"/>
        </w:rPr>
        <w:fldChar w:fldCharType="end"/>
      </w:r>
      <w:r w:rsidR="00A12B00">
        <w:rPr>
          <w:rFonts w:ascii="Times New Roman" w:hAnsi="Times New Roman" w:cs="Times New Roman"/>
          <w:sz w:val="24"/>
          <w:szCs w:val="24"/>
        </w:rPr>
        <w:t xml:space="preserve"> and no testing other than systematic screening testing occurs</w:t>
      </w:r>
      <w:r w:rsidR="008A0303" w:rsidRPr="008A0303">
        <w:rPr>
          <w:rFonts w:ascii="Times New Roman" w:hAnsi="Times New Roman" w:cs="Times New Roman"/>
          <w:sz w:val="24"/>
          <w:szCs w:val="24"/>
        </w:rPr>
        <w:t xml:space="preserve">. 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8A0303" w:rsidRPr="008A0303">
        <w:rPr>
          <w:rFonts w:ascii="Times New Roman" w:hAnsi="Times New Roman" w:cs="Times New Roman"/>
          <w:sz w:val="24"/>
          <w:szCs w:val="24"/>
        </w:rPr>
        <w:t xml:space="preserve">. Combined with the expected number </w:t>
      </w:r>
      <w:r w:rsidR="008A0303" w:rsidRPr="008A0303">
        <w:rPr>
          <w:rFonts w:ascii="Times New Roman" w:hAnsi="Times New Roman" w:cs="Times New Roman"/>
          <w:sz w:val="24"/>
          <w:szCs w:val="24"/>
        </w:rPr>
        <w:lastRenderedPageBreak/>
        <w:t xml:space="preserve">of cases in the simulation, </w:t>
      </w:r>
      <w:del w:id="327" w:author="Hoover, Christopher M" w:date="2021-09-24T15:12:00Z">
        <w:r w:rsidR="008A0303" w:rsidRPr="008A0303" w:rsidDel="009623F6">
          <w:rPr>
            <w:rFonts w:ascii="Times New Roman" w:hAnsi="Times New Roman" w:cs="Times New Roman"/>
            <w:sz w:val="24"/>
            <w:szCs w:val="24"/>
          </w:rPr>
          <w:delText xml:space="preserve">we estimate </w:delText>
        </w:r>
      </w:del>
      <w:r w:rsidR="008A0303" w:rsidRPr="008A0303">
        <w:rPr>
          <w:rFonts w:ascii="Times New Roman" w:hAnsi="Times New Roman" w:cs="Times New Roman"/>
          <w:sz w:val="24"/>
          <w:szCs w:val="24"/>
        </w:rPr>
        <w:t xml:space="preserve">the incremental test effectiveness ratio (ITER) </w:t>
      </w:r>
      <w:ins w:id="328" w:author="Hoover, Christopher M" w:date="2021-09-24T15:12:00Z">
        <w:r>
          <w:rPr>
            <w:rFonts w:ascii="Times New Roman" w:hAnsi="Times New Roman" w:cs="Times New Roman"/>
            <w:sz w:val="24"/>
            <w:szCs w:val="24"/>
          </w:rPr>
          <w:t xml:space="preserve">is estimated </w:t>
        </w:r>
      </w:ins>
      <w:r w:rsidR="008A0303" w:rsidRPr="008A0303">
        <w:rPr>
          <w:rFonts w:ascii="Times New Roman" w:hAnsi="Times New Roman" w:cs="Times New Roman"/>
          <w:sz w:val="24"/>
          <w:szCs w:val="24"/>
        </w:rPr>
        <w:t xml:space="preserve">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008A0303"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008A0303" w:rsidRPr="008A0303">
        <w:rPr>
          <w:rFonts w:ascii="Times New Roman" w:hAnsi="Times New Roman" w:cs="Times New Roman"/>
          <w:sz w:val="24"/>
          <w:szCs w:val="24"/>
        </w:rPr>
        <w:t xml:space="preserve"> is the number of infections in a reference scenario with no testing. The ITER can be interpreted as the number of tests needed to prevent one infection in the simulation scenario being evaluated.</w:t>
      </w:r>
    </w:p>
    <w:p w14:paraId="6BBE39AA" w14:textId="2155EEB3" w:rsidR="00603C0F" w:rsidRPr="00603C0F" w:rsidRDefault="00603C0F" w:rsidP="008A0303">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te4jgDsI","properties":{"formattedCitation":"(24)","plainCitation":"(24)","dontUpdate":true,"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w:t>
      </w:r>
      <w:r w:rsidR="00D3500D">
        <w:rPr>
          <w:rFonts w:ascii="Times New Roman" w:hAnsi="Times New Roman" w:cs="Times New Roman"/>
          <w:noProof/>
          <w:sz w:val="24"/>
          <w:szCs w:val="24"/>
        </w:rPr>
        <w:t>7</w:t>
      </w:r>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xQjgRB9N","properties":{"formattedCitation":"(25)","plainCitation":"(25)","dontUpdate":true,"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w:t>
      </w:r>
      <w:r w:rsidR="00D3500D">
        <w:rPr>
          <w:rFonts w:ascii="Times New Roman" w:hAnsi="Times New Roman" w:cs="Times New Roman"/>
          <w:noProof/>
          <w:sz w:val="24"/>
          <w:szCs w:val="24"/>
        </w:rPr>
        <w:t>8</w:t>
      </w:r>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1NPlbAW7","properties":{"formattedCitation":"(26)","plainCitation":"(26)","dontUpdate":true,"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w:t>
      </w:r>
      <w:r w:rsidR="00D3500D">
        <w:rPr>
          <w:rFonts w:ascii="Times New Roman" w:hAnsi="Times New Roman" w:cs="Times New Roman"/>
          <w:noProof/>
          <w:sz w:val="24"/>
          <w:szCs w:val="24"/>
        </w:rPr>
        <w:t>9</w:t>
      </w:r>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w5HtuWNj","properties":{"formattedCitation":"(27)","plainCitation":"(27)","dontUpdate":true,"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w:t>
      </w:r>
      <w:r w:rsidR="00D3500D">
        <w:rPr>
          <w:rFonts w:ascii="Times New Roman" w:hAnsi="Times New Roman" w:cs="Times New Roman"/>
          <w:noProof/>
          <w:sz w:val="24"/>
          <w:szCs w:val="24"/>
        </w:rPr>
        <w:t>30</w:t>
      </w:r>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 made available freely online at </w:t>
      </w:r>
      <w:hyperlink r:id="rId23" w:history="1">
        <w:r w:rsidR="00414EBD" w:rsidRPr="00414EBD">
          <w:rPr>
            <w:rStyle w:val="Hyperlink"/>
            <w:rFonts w:ascii="Times New Roman" w:hAnsi="Times New Roman" w:cs="Times New Roman"/>
            <w:sz w:val="24"/>
            <w:szCs w:val="24"/>
          </w:rPr>
          <w:t>https://github.com/cmhoove14/Congregate-Staff-Testing</w:t>
        </w:r>
      </w:hyperlink>
      <w:r w:rsidRPr="000B3CAB">
        <w:rPr>
          <w:rFonts w:ascii="Times New Roman" w:hAnsi="Times New Roman" w:cs="Times New Roman"/>
          <w:sz w:val="24"/>
          <w:szCs w:val="24"/>
        </w:rPr>
        <w:t>.</w:t>
      </w:r>
      <w:bookmarkEnd w:id="251"/>
      <w:bookmarkEnd w:id="323"/>
    </w:p>
    <w:bookmarkEnd w:id="179"/>
    <w:p w14:paraId="3607333F" w14:textId="5277E25B" w:rsidR="00414EBD"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r w:rsidR="00D23B03">
        <w:rPr>
          <w:rFonts w:ascii="Times New Roman" w:eastAsia="Times New Roman" w:hAnsi="Times New Roman" w:cs="Times New Roman"/>
          <w:szCs w:val="24"/>
        </w:rPr>
        <w:t xml:space="preserve">626 </w:t>
      </w:r>
      <w:r w:rsidR="00AF04E2">
        <w:rPr>
          <w:rFonts w:ascii="Times New Roman" w:eastAsia="Times New Roman" w:hAnsi="Times New Roman" w:cs="Times New Roman"/>
          <w:szCs w:val="24"/>
        </w:rPr>
        <w:t>words)</w:t>
      </w:r>
    </w:p>
    <w:p w14:paraId="26360BD5" w14:textId="414231F6" w:rsidR="00603C0F" w:rsidRPr="00E14288" w:rsidRDefault="00414EBD"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S</w:t>
      </w:r>
      <w:r w:rsidR="00603C0F" w:rsidRPr="00E14288">
        <w:rPr>
          <w:rFonts w:ascii="Times New Roman" w:eastAsia="Times New Roman" w:hAnsi="Times New Roman" w:cs="Times New Roman"/>
          <w:szCs w:val="24"/>
        </w:rPr>
        <w:t xml:space="preserve">taff </w:t>
      </w:r>
      <w:r w:rsidR="00603C0F">
        <w:rPr>
          <w:rFonts w:ascii="Times New Roman" w:eastAsia="Times New Roman" w:hAnsi="Times New Roman" w:cs="Times New Roman"/>
          <w:szCs w:val="24"/>
        </w:rPr>
        <w:t xml:space="preserve">working </w:t>
      </w:r>
      <w:r w:rsidR="00603C0F" w:rsidRPr="00E14288">
        <w:rPr>
          <w:rFonts w:ascii="Times New Roman" w:eastAsia="Times New Roman" w:hAnsi="Times New Roman" w:cs="Times New Roman"/>
          <w:szCs w:val="24"/>
        </w:rPr>
        <w:t xml:space="preserve">and </w:t>
      </w:r>
      <w:r w:rsidR="00603C0F">
        <w:rPr>
          <w:rFonts w:ascii="Times New Roman" w:eastAsia="Times New Roman" w:hAnsi="Times New Roman" w:cs="Times New Roman"/>
          <w:szCs w:val="24"/>
        </w:rPr>
        <w:t>t</w:t>
      </w:r>
      <w:r w:rsidR="00603C0F" w:rsidRPr="00E14288">
        <w:rPr>
          <w:rFonts w:ascii="Times New Roman" w:eastAsia="Times New Roman" w:hAnsi="Times New Roman" w:cs="Times New Roman"/>
          <w:szCs w:val="24"/>
        </w:rPr>
        <w:t>esting schedules</w:t>
      </w:r>
    </w:p>
    <w:p w14:paraId="55F52622" w14:textId="1BAF474D" w:rsidR="00603C0F" w:rsidRDefault="567D1662" w:rsidP="00603C0F">
      <w:pPr>
        <w:spacing w:line="480" w:lineRule="auto"/>
        <w:ind w:firstLine="720"/>
        <w:rPr>
          <w:rFonts w:ascii="Times New Roman" w:hAnsi="Times New Roman" w:cs="Times New Roman"/>
          <w:sz w:val="24"/>
          <w:szCs w:val="24"/>
        </w:rPr>
      </w:pPr>
      <w:r w:rsidRPr="410C5BEB">
        <w:rPr>
          <w:rFonts w:ascii="Times New Roman" w:hAnsi="Times New Roman" w:cs="Times New Roman"/>
          <w:sz w:val="24"/>
          <w:szCs w:val="24"/>
        </w:rPr>
        <w:t>Four typical staff work</w:t>
      </w:r>
      <w:r w:rsidR="15C5E1D8" w:rsidRPr="410C5BEB">
        <w:rPr>
          <w:rFonts w:ascii="Times New Roman" w:hAnsi="Times New Roman" w:cs="Times New Roman"/>
          <w:sz w:val="24"/>
          <w:szCs w:val="24"/>
        </w:rPr>
        <w:t xml:space="preserve"> </w:t>
      </w:r>
      <w:r w:rsidRPr="410C5BEB">
        <w:rPr>
          <w:rFonts w:ascii="Times New Roman" w:hAnsi="Times New Roman" w:cs="Times New Roman"/>
          <w:sz w:val="24"/>
          <w:szCs w:val="24"/>
        </w:rPr>
        <w:t>week schedules were identified using K-means clustering</w:t>
      </w:r>
      <w:r w:rsidR="73AEEA06" w:rsidRPr="410C5BEB">
        <w:rPr>
          <w:rFonts w:ascii="Times New Roman" w:hAnsi="Times New Roman" w:cs="Times New Roman"/>
          <w:sz w:val="24"/>
          <w:szCs w:val="24"/>
        </w:rPr>
        <w:t xml:space="preserve"> from CDCR operations records</w:t>
      </w:r>
      <w:r w:rsidRPr="410C5BEB">
        <w:rPr>
          <w:rFonts w:ascii="Times New Roman" w:hAnsi="Times New Roman" w:cs="Times New Roman"/>
          <w:sz w:val="24"/>
          <w:szCs w:val="24"/>
        </w:rPr>
        <w:t>. Most common was a four-day work</w:t>
      </w:r>
      <w:r w:rsidR="15C5E1D8" w:rsidRPr="410C5BEB">
        <w:rPr>
          <w:rFonts w:ascii="Times New Roman" w:hAnsi="Times New Roman" w:cs="Times New Roman"/>
          <w:sz w:val="24"/>
          <w:szCs w:val="24"/>
        </w:rPr>
        <w:t xml:space="preserve"> </w:t>
      </w:r>
      <w:r w:rsidRPr="410C5BEB">
        <w:rPr>
          <w:rFonts w:ascii="Times New Roman" w:hAnsi="Times New Roman" w:cs="Times New Roman"/>
          <w:sz w:val="24"/>
          <w:szCs w:val="24"/>
        </w:rPr>
        <w:t xml:space="preserve">week in which the staff member worked four consecutive days (e.g., Monday-Thursday), though the first day of the workweek varied across staff (Figure </w:t>
      </w:r>
      <w:r w:rsidR="469BF64D" w:rsidRPr="410C5BEB">
        <w:rPr>
          <w:rFonts w:ascii="Times New Roman" w:hAnsi="Times New Roman" w:cs="Times New Roman"/>
          <w:sz w:val="24"/>
          <w:szCs w:val="24"/>
        </w:rPr>
        <w:t>2</w:t>
      </w:r>
      <w:r w:rsidRPr="410C5BEB">
        <w:rPr>
          <w:rFonts w:ascii="Times New Roman" w:hAnsi="Times New Roman" w:cs="Times New Roman"/>
          <w:sz w:val="24"/>
          <w:szCs w:val="24"/>
        </w:rPr>
        <w:t>). Work shifts also tended to show consistent patterns. Staff typically worked</w:t>
      </w:r>
      <w:r w:rsidR="00FF3490">
        <w:rPr>
          <w:rFonts w:ascii="Times New Roman" w:hAnsi="Times New Roman" w:cs="Times New Roman"/>
          <w:sz w:val="24"/>
          <w:szCs w:val="24"/>
        </w:rPr>
        <w:t xml:space="preserve"> eight hours during</w:t>
      </w:r>
      <w:r w:rsidRPr="410C5BEB">
        <w:rPr>
          <w:rFonts w:ascii="Times New Roman" w:hAnsi="Times New Roman" w:cs="Times New Roman"/>
          <w:sz w:val="24"/>
          <w:szCs w:val="24"/>
        </w:rPr>
        <w:t xml:space="preserve"> either the morning, evening, or night shift, though alternating between morning and evening shifts</w:t>
      </w:r>
      <w:r w:rsidR="00127DA6">
        <w:rPr>
          <w:rFonts w:ascii="Times New Roman" w:hAnsi="Times New Roman" w:cs="Times New Roman"/>
          <w:sz w:val="24"/>
          <w:szCs w:val="24"/>
        </w:rPr>
        <w:t xml:space="preserve">, </w:t>
      </w:r>
      <w:r w:rsidR="007C043B">
        <w:rPr>
          <w:rFonts w:ascii="Times New Roman" w:hAnsi="Times New Roman" w:cs="Times New Roman"/>
          <w:sz w:val="24"/>
          <w:szCs w:val="24"/>
        </w:rPr>
        <w:t>and</w:t>
      </w:r>
      <w:r w:rsidR="00FF3490">
        <w:rPr>
          <w:rFonts w:ascii="Times New Roman" w:hAnsi="Times New Roman" w:cs="Times New Roman"/>
          <w:sz w:val="24"/>
          <w:szCs w:val="24"/>
        </w:rPr>
        <w:t xml:space="preserve"> taking on an additional shift </w:t>
      </w:r>
      <w:r w:rsidRPr="410C5BEB">
        <w:rPr>
          <w:rFonts w:ascii="Times New Roman" w:hAnsi="Times New Roman" w:cs="Times New Roman"/>
          <w:sz w:val="24"/>
          <w:szCs w:val="24"/>
        </w:rPr>
        <w:t xml:space="preserve">was also common. </w:t>
      </w:r>
      <w:r w:rsidR="73AEEA06" w:rsidRPr="410C5BEB">
        <w:rPr>
          <w:rFonts w:ascii="Times New Roman" w:hAnsi="Times New Roman" w:cs="Times New Roman"/>
          <w:sz w:val="24"/>
          <w:szCs w:val="24"/>
        </w:rPr>
        <w:t xml:space="preserve">These work schedules were used to generate a realistic representation of staff </w:t>
      </w:r>
      <w:del w:id="329" w:author="Hoover, Christopher M" w:date="2021-09-24T15:13:00Z">
        <w:r w:rsidR="73AEEA06" w:rsidRPr="410C5BEB" w:rsidDel="009623F6">
          <w:rPr>
            <w:rFonts w:ascii="Times New Roman" w:hAnsi="Times New Roman" w:cs="Times New Roman"/>
            <w:sz w:val="24"/>
            <w:szCs w:val="24"/>
          </w:rPr>
          <w:delText xml:space="preserve">working </w:delText>
        </w:r>
        <w:r w:rsidR="00127DA6" w:rsidDel="009623F6">
          <w:rPr>
            <w:rFonts w:ascii="Times New Roman" w:hAnsi="Times New Roman" w:cs="Times New Roman"/>
            <w:sz w:val="24"/>
            <w:szCs w:val="24"/>
          </w:rPr>
          <w:delText>condit</w:delText>
        </w:r>
        <w:r w:rsidR="007C043B" w:rsidDel="009623F6">
          <w:rPr>
            <w:rFonts w:ascii="Times New Roman" w:hAnsi="Times New Roman" w:cs="Times New Roman"/>
            <w:sz w:val="24"/>
            <w:szCs w:val="24"/>
          </w:rPr>
          <w:delText>i</w:delText>
        </w:r>
        <w:r w:rsidR="00127DA6" w:rsidDel="009623F6">
          <w:rPr>
            <w:rFonts w:ascii="Times New Roman" w:hAnsi="Times New Roman" w:cs="Times New Roman"/>
            <w:sz w:val="24"/>
            <w:szCs w:val="24"/>
          </w:rPr>
          <w:delText>ons</w:delText>
        </w:r>
      </w:del>
      <w:ins w:id="330" w:author="Hoover, Christopher M" w:date="2021-09-24T15:13:00Z">
        <w:r w:rsidR="009623F6">
          <w:rPr>
            <w:rFonts w:ascii="Times New Roman" w:hAnsi="Times New Roman" w:cs="Times New Roman"/>
            <w:sz w:val="24"/>
            <w:szCs w:val="24"/>
          </w:rPr>
          <w:t>schedules</w:t>
        </w:r>
      </w:ins>
      <w:r w:rsidR="00127DA6" w:rsidRPr="410C5BEB">
        <w:rPr>
          <w:rFonts w:ascii="Times New Roman" w:hAnsi="Times New Roman" w:cs="Times New Roman"/>
          <w:sz w:val="24"/>
          <w:szCs w:val="24"/>
        </w:rPr>
        <w:t xml:space="preserve"> </w:t>
      </w:r>
      <w:r w:rsidR="73AEEA06" w:rsidRPr="410C5BEB">
        <w:rPr>
          <w:rFonts w:ascii="Times New Roman" w:hAnsi="Times New Roman" w:cs="Times New Roman"/>
          <w:sz w:val="24"/>
          <w:szCs w:val="24"/>
        </w:rPr>
        <w:t xml:space="preserve">in model simulations. </w:t>
      </w:r>
      <w:r w:rsidRPr="410C5BEB">
        <w:rPr>
          <w:rFonts w:ascii="Times New Roman" w:hAnsi="Times New Roman" w:cs="Times New Roman"/>
          <w:sz w:val="24"/>
          <w:szCs w:val="24"/>
        </w:rPr>
        <w:t>Tests were most often administered on Tuesdays (if the staff had Tuesday in their typical workweek) regardless of whether it was the first day of the staff’s workweek. Testing on Wednesday and Thursday was also common across work schedules. Test results were usually returned on the same day or the day after specimen collection and almost all test results were received within 2 days of specimen collection.</w:t>
      </w:r>
    </w:p>
    <w:p w14:paraId="75DD689B" w14:textId="3A4E2DA8" w:rsidR="002270DA" w:rsidRDefault="002270DA" w:rsidP="002270DA">
      <w:bookmarkStart w:id="331" w:name="X07f80927fcb37ed2a68e4f6df02e8279cb45b07"/>
      <w:r>
        <w:rPr>
          <w:noProof/>
        </w:rPr>
        <w:lastRenderedPageBreak/>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CDBFAB2" w14:textId="707D9D55"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xml:space="preserve">. </w:t>
      </w:r>
      <w:r w:rsidR="00A030FB">
        <w:rPr>
          <w:b/>
          <w:bCs/>
        </w:rPr>
        <w:t>S</w:t>
      </w:r>
      <w:r w:rsidRPr="00384DDF">
        <w:rPr>
          <w:b/>
          <w:bCs/>
        </w:rPr>
        <w:t xml:space="preserve">taff </w:t>
      </w:r>
      <w:r w:rsidR="00A030FB">
        <w:rPr>
          <w:b/>
          <w:bCs/>
        </w:rPr>
        <w:t xml:space="preserve">work </w:t>
      </w:r>
      <w:r w:rsidRPr="00384DDF">
        <w:rPr>
          <w:b/>
          <w:bCs/>
        </w:rPr>
        <w:t>and testing schedules</w:t>
      </w:r>
      <w:r w:rsidRPr="00384DDF">
        <w:t xml:space="preserve">. </w:t>
      </w:r>
      <w:r w:rsidRPr="00384DDF">
        <w:rPr>
          <w:rFonts w:eastAsia="Times New Roman"/>
          <w:shd w:val="clear" w:color="auto" w:fill="FFFFFF"/>
        </w:rPr>
        <w:t xml:space="preserve">Four typical weekly work schedules (y-axis) were identified among CDCR custody staff. These include a Monday to Thursday workweek (N=5969 staff), </w:t>
      </w:r>
      <w:r w:rsidR="001E5632" w:rsidRPr="00384DDF">
        <w:rPr>
          <w:rFonts w:eastAsia="Times New Roman"/>
          <w:shd w:val="clear" w:color="auto" w:fill="FFFFFF"/>
        </w:rPr>
        <w:t xml:space="preserve">a Tuesday to Saturday workweek (N=9243 staff), </w:t>
      </w:r>
      <w:r w:rsidRPr="00384DDF">
        <w:rPr>
          <w:rFonts w:eastAsia="Times New Roman"/>
          <w:shd w:val="clear" w:color="auto" w:fill="FFFFFF"/>
        </w:rPr>
        <w:t xml:space="preserve">a Thursday to Sunday workweek (N=6180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(N=6936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very commonly work on that day). The size of the black circles represents the mean proportion of the total number of tests administered to each group that were given on the specified day.</w:t>
      </w:r>
      <w:bookmarkEnd w:id="331"/>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C6C2FAC" w14:textId="55834CEB" w:rsidR="00EB3BE7" w:rsidRPr="00EB3BE7" w:rsidRDefault="42F7F4FB" w:rsidP="009623F6">
      <w:pPr>
        <w:spacing w:after="0" w:line="480" w:lineRule="auto"/>
        <w:ind w:firstLine="720"/>
        <w:rPr>
          <w:rFonts w:ascii="Times New Roman" w:hAnsi="Times New Roman" w:cs="Times New Roman"/>
          <w:sz w:val="24"/>
          <w:szCs w:val="24"/>
        </w:rPr>
        <w:pPrChange w:id="332" w:author="Hoover, Christopher M" w:date="2021-09-24T15:14:00Z">
          <w:pPr>
            <w:spacing w:after="0" w:line="480" w:lineRule="auto"/>
            <w:ind w:firstLine="720"/>
            <w:jc w:val="both"/>
          </w:pPr>
        </w:pPrChange>
      </w:pPr>
      <w:commentRangeStart w:id="333"/>
      <w:commentRangeStart w:id="334"/>
      <w:r w:rsidRPr="00EB3BE7">
        <w:rPr>
          <w:rFonts w:ascii="Times New Roman" w:hAnsi="Times New Roman" w:cs="Times New Roman"/>
          <w:sz w:val="24"/>
          <w:szCs w:val="24"/>
        </w:rPr>
        <w:t xml:space="preserve">Systematic testing strategies were found to consistently outperform random testing strategies in terms of preventing infections within simulated facilities. </w:t>
      </w:r>
      <w:commentRangeEnd w:id="333"/>
      <w:r w:rsidR="00FB55C1">
        <w:rPr>
          <w:rStyle w:val="CommentReference"/>
          <w:rFonts w:ascii="Times New Roman" w:hAnsi="Times New Roman" w:cs="Times New Roman"/>
        </w:rPr>
        <w:commentReference w:id="333"/>
      </w:r>
      <w:commentRangeEnd w:id="334"/>
      <w:r w:rsidR="00A64EDB">
        <w:rPr>
          <w:rStyle w:val="CommentReference"/>
          <w:rFonts w:ascii="Times New Roman" w:hAnsi="Times New Roman" w:cs="Times New Roman"/>
        </w:rPr>
        <w:commentReference w:id="334"/>
      </w:r>
      <w:r w:rsidRPr="00EB3BE7">
        <w:rPr>
          <w:rFonts w:ascii="Times New Roman" w:hAnsi="Times New Roman" w:cs="Times New Roman"/>
          <w:sz w:val="24"/>
          <w:szCs w:val="24"/>
        </w:rPr>
        <w:t>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when implementing random vs</w:t>
      </w:r>
      <w:r w:rsidR="24177B0C">
        <w:rPr>
          <w:rFonts w:ascii="Times New Roman" w:hAnsi="Times New Roman" w:cs="Times New Roman"/>
          <w:sz w:val="24"/>
          <w:szCs w:val="24"/>
        </w:rPr>
        <w:t>.</w:t>
      </w:r>
      <w:r w:rsidRPr="00EB3BE7">
        <w:rPr>
          <w:rFonts w:ascii="Times New Roman" w:hAnsi="Times New Roman" w:cs="Times New Roman"/>
          <w:sz w:val="24"/>
          <w:szCs w:val="24"/>
        </w:rPr>
        <w:t xml:space="preserve"> systematic testing strategies across testing frequencies, </w:t>
      </w:r>
      <w:r w:rsidR="1437C90C">
        <w:rPr>
          <w:rFonts w:ascii="Times New Roman" w:hAnsi="Times New Roman" w:cs="Times New Roman"/>
          <w:sz w:val="24"/>
          <w:szCs w:val="24"/>
        </w:rPr>
        <w:t xml:space="preserve">levels of </w:t>
      </w:r>
      <w:r w:rsidRPr="00EB3BE7">
        <w:rPr>
          <w:rFonts w:ascii="Times New Roman" w:hAnsi="Times New Roman" w:cs="Times New Roman"/>
          <w:sz w:val="24"/>
          <w:szCs w:val="24"/>
        </w:rPr>
        <w:t xml:space="preserve">community prevalence,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r w:rsidR="24177B0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delay between test administration and result disclosure. 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EB3BE7">
        <w:rPr>
          <w:rFonts w:ascii="Times New Roman" w:hAnsi="Times New Roman" w:cs="Times New Roman"/>
          <w:sz w:val="24"/>
          <w:szCs w:val="24"/>
        </w:rPr>
        <w:t xml:space="preserve">), </w:t>
      </w:r>
      <w:r w:rsidR="3FBB4181" w:rsidRPr="00C70171">
        <w:rPr>
          <w:rFonts w:ascii="Times New Roman" w:hAnsi="Times New Roman" w:cs="Times New Roman"/>
          <w:sz w:val="24"/>
          <w:szCs w:val="24"/>
        </w:rPr>
        <w:t xml:space="preserve">no testing led to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3FBB4181" w:rsidRPr="00C70171">
        <w:rPr>
          <w:rFonts w:ascii="Times New Roman" w:hAnsi="Times New Roman" w:cs="Times New Roman"/>
          <w:sz w:val="24"/>
          <w:szCs w:val="24"/>
        </w:rPr>
        <w:t xml:space="preserve"> 512</w:t>
      </w:r>
      <w:r w:rsidR="08CB6C98">
        <w:rPr>
          <w:rFonts w:ascii="Times New Roman" w:hAnsi="Times New Roman" w:cs="Times New Roman"/>
          <w:sz w:val="24"/>
          <w:szCs w:val="24"/>
        </w:rPr>
        <w:t>.00</w:t>
      </w:r>
      <w:r w:rsidR="3FBB4181" w:rsidRPr="00C70171">
        <w:rPr>
          <w:rFonts w:ascii="Times New Roman" w:hAnsi="Times New Roman" w:cs="Times New Roman"/>
          <w:sz w:val="24"/>
          <w:szCs w:val="24"/>
        </w:rPr>
        <w:t xml:space="preserve"> (IQR 497.93 - 525.83)</w:t>
      </w:r>
      <w:ins w:id="335" w:author="Briss, Peter (CDC/DDNID/NCCDPHP/OD)" w:date="2021-09-21T16:28:00Z">
        <w:r w:rsidR="00BD700E">
          <w:rPr>
            <w:rFonts w:ascii="Times New Roman" w:hAnsi="Times New Roman" w:cs="Times New Roman"/>
            <w:sz w:val="24"/>
            <w:szCs w:val="24"/>
          </w:rPr>
          <w:t xml:space="preserve"> expected infections</w:t>
        </w:r>
      </w:ins>
      <w:r w:rsidR="3FBB4181" w:rsidRPr="00C70171">
        <w:rPr>
          <w:rFonts w:ascii="Times New Roman" w:hAnsi="Times New Roman" w:cs="Times New Roman"/>
          <w:sz w:val="24"/>
          <w:szCs w:val="24"/>
        </w:rPr>
        <w:t xml:space="preserve">. </w:t>
      </w:r>
      <w:r w:rsidR="3FBB4181">
        <w:rPr>
          <w:rFonts w:ascii="Times New Roman" w:hAnsi="Times New Roman" w:cs="Times New Roman"/>
          <w:sz w:val="24"/>
          <w:szCs w:val="24"/>
        </w:rPr>
        <w:t>T</w:t>
      </w:r>
      <w:r w:rsidR="3FBB4181" w:rsidRPr="00EB3BE7">
        <w:rPr>
          <w:rFonts w:ascii="Times New Roman" w:hAnsi="Times New Roman" w:cs="Times New Roman"/>
          <w:sz w:val="24"/>
          <w:szCs w:val="24"/>
        </w:rPr>
        <w:t xml:space="preserve">esting </w:t>
      </w:r>
      <w:r w:rsidRPr="00EB3BE7">
        <w:rPr>
          <w:rFonts w:ascii="Times New Roman" w:hAnsi="Times New Roman" w:cs="Times New Roman"/>
          <w:sz w:val="24"/>
          <w:szCs w:val="24"/>
        </w:rPr>
        <w:t xml:space="preserve">randomly once per week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175.4</w:t>
      </w:r>
      <w:r w:rsidR="08CB6C98">
        <w:rPr>
          <w:rFonts w:ascii="Times New Roman" w:hAnsi="Times New Roman" w:cs="Times New Roman"/>
          <w:sz w:val="24"/>
          <w:szCs w:val="24"/>
        </w:rPr>
        <w:t>0</w:t>
      </w:r>
      <w:r w:rsidRPr="00EB3BE7">
        <w:rPr>
          <w:rFonts w:ascii="Times New Roman" w:hAnsi="Times New Roman" w:cs="Times New Roman"/>
          <w:sz w:val="24"/>
          <w:szCs w:val="24"/>
        </w:rPr>
        <w:t xml:space="preserve"> (IQR 164.13 - 182.85)</w:t>
      </w:r>
      <w:r w:rsidR="7B3BD446">
        <w:rPr>
          <w:rFonts w:ascii="Times New Roman" w:hAnsi="Times New Roman" w:cs="Times New Roman"/>
          <w:sz w:val="24"/>
          <w:szCs w:val="24"/>
        </w:rPr>
        <w:t xml:space="preserve"> expected infections</w:t>
      </w:r>
      <w:r w:rsidRPr="00EB3BE7">
        <w:rPr>
          <w:rFonts w:ascii="Times New Roman" w:hAnsi="Times New Roman" w:cs="Times New Roman"/>
          <w:sz w:val="24"/>
          <w:szCs w:val="24"/>
        </w:rPr>
        <w:t xml:space="preserve">, whereas testing systematically on the first day of the work week 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105.4</w:t>
      </w:r>
      <w:r w:rsidR="08CB6C98">
        <w:rPr>
          <w:rFonts w:ascii="Times New Roman" w:hAnsi="Times New Roman" w:cs="Times New Roman"/>
          <w:sz w:val="24"/>
          <w:szCs w:val="24"/>
        </w:rPr>
        <w:t>0</w:t>
      </w:r>
      <w:r w:rsidRPr="00EB3BE7">
        <w:rPr>
          <w:rFonts w:ascii="Times New Roman" w:hAnsi="Times New Roman" w:cs="Times New Roman"/>
          <w:sz w:val="24"/>
          <w:szCs w:val="24"/>
        </w:rPr>
        <w:t xml:space="preserve"> (IQR 99.27 - 112.45; Fig 3, right panel in pink). However, systematic </w:t>
      </w:r>
      <w:r w:rsidR="7B3BD446">
        <w:rPr>
          <w:rFonts w:ascii="Times New Roman" w:hAnsi="Times New Roman" w:cs="Times New Roman"/>
          <w:sz w:val="24"/>
          <w:szCs w:val="24"/>
        </w:rPr>
        <w:t xml:space="preserve">weekly </w:t>
      </w:r>
      <w:r w:rsidRPr="00EB3BE7">
        <w:rPr>
          <w:rFonts w:ascii="Times New Roman" w:hAnsi="Times New Roman" w:cs="Times New Roman"/>
          <w:sz w:val="24"/>
          <w:szCs w:val="24"/>
        </w:rPr>
        <w:t xml:space="preserve">testing </w:t>
      </w:r>
      <w:r w:rsidR="7B3BD446">
        <w:rPr>
          <w:rFonts w:ascii="Times New Roman" w:hAnsi="Times New Roman" w:cs="Times New Roman"/>
          <w:sz w:val="24"/>
          <w:szCs w:val="24"/>
        </w:rPr>
        <w:t>with</w:t>
      </w:r>
      <w:r w:rsidRPr="00EB3BE7">
        <w:rPr>
          <w:rFonts w:ascii="Times New Roman" w:hAnsi="Times New Roman" w:cs="Times New Roman"/>
          <w:sz w:val="24"/>
          <w:szCs w:val="24"/>
        </w:rPr>
        <w:t xml:space="preserve"> a </w:t>
      </w:r>
      <w:r w:rsidR="7B3BD446"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delay led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119.14 (IQR 110.88 - 125.18).</w:t>
      </w:r>
    </w:p>
    <w:p w14:paraId="6D6DAD2D" w14:textId="0E749161" w:rsidR="00EB3BE7" w:rsidRPr="00EB3BE7" w:rsidRDefault="4A3019B9" w:rsidP="009623F6">
      <w:pPr>
        <w:spacing w:after="0" w:line="480" w:lineRule="auto"/>
        <w:ind w:firstLine="720"/>
        <w:rPr>
          <w:rFonts w:ascii="Times New Roman" w:hAnsi="Times New Roman" w:cs="Times New Roman"/>
          <w:sz w:val="24"/>
          <w:szCs w:val="24"/>
        </w:rPr>
        <w:pPrChange w:id="336" w:author="Hoover, Christopher M" w:date="2021-09-24T15:14:00Z">
          <w:pPr>
            <w:spacing w:after="0" w:line="480" w:lineRule="auto"/>
            <w:ind w:firstLine="720"/>
            <w:jc w:val="both"/>
          </w:pPr>
        </w:pPrChange>
      </w:pPr>
      <w:r w:rsidRPr="00EB3BE7">
        <w:rPr>
          <w:rFonts w:ascii="Times New Roman" w:hAnsi="Times New Roman" w:cs="Times New Roman"/>
          <w:sz w:val="24"/>
          <w:szCs w:val="24"/>
        </w:rPr>
        <w:lastRenderedPageBreak/>
        <w:t xml:space="preserve">The horizontal gray line in </w:t>
      </w:r>
      <w:ins w:id="337" w:author="Fukunaga, Rena (CDC/DDPHSIS/CGH/DGHT)" w:date="2021-09-09T12:19:00Z">
        <w:r w:rsidR="009E1BEC">
          <w:rPr>
            <w:rFonts w:ascii="Times New Roman" w:hAnsi="Times New Roman" w:cs="Times New Roman"/>
            <w:sz w:val="24"/>
            <w:szCs w:val="24"/>
          </w:rPr>
          <w:t>F</w:t>
        </w:r>
      </w:ins>
      <w:commentRangeStart w:id="338"/>
      <w:commentRangeStart w:id="339"/>
      <w:del w:id="340" w:author="Fukunaga, Rena (CDC/DDPHSIS/CGH/DGHT)" w:date="2021-09-09T12:19:00Z">
        <w:r w:rsidRPr="00EB3BE7" w:rsidDel="009E1BEC">
          <w:rPr>
            <w:rFonts w:ascii="Times New Roman" w:hAnsi="Times New Roman" w:cs="Times New Roman"/>
            <w:sz w:val="24"/>
            <w:szCs w:val="24"/>
          </w:rPr>
          <w:delText>f</w:delText>
        </w:r>
      </w:del>
      <w:r w:rsidRPr="00EB3BE7">
        <w:rPr>
          <w:rFonts w:ascii="Times New Roman" w:hAnsi="Times New Roman" w:cs="Times New Roman"/>
          <w:sz w:val="24"/>
          <w:szCs w:val="24"/>
        </w:rPr>
        <w:t>igure</w:t>
      </w:r>
      <w:commentRangeEnd w:id="338"/>
      <w:r w:rsidR="3C35288D">
        <w:rPr>
          <w:rStyle w:val="CommentReference"/>
        </w:rPr>
        <w:commentReference w:id="338"/>
      </w:r>
      <w:commentRangeEnd w:id="339"/>
      <w:r w:rsidR="009E1BEC">
        <w:rPr>
          <w:rStyle w:val="CommentReference"/>
          <w:rFonts w:ascii="Times New Roman" w:hAnsi="Times New Roman" w:cs="Times New Roman"/>
        </w:rPr>
        <w:commentReference w:id="339"/>
      </w:r>
      <w:r w:rsidRPr="00EB3BE7">
        <w:rPr>
          <w:rFonts w:ascii="Times New Roman" w:hAnsi="Times New Roman" w:cs="Times New Roman"/>
          <w:sz w:val="24"/>
          <w:szCs w:val="24"/>
        </w:rPr>
        <w:t xml:space="preserv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18.00</m:t>
        </m:r>
      </m:oMath>
      <w:r w:rsidRPr="00EB3BE7">
        <w:rPr>
          <w:rFonts w:ascii="Times New Roman" w:hAnsi="Times New Roman" w:cs="Times New Roman"/>
          <w:sz w:val="24"/>
          <w:szCs w:val="24"/>
        </w:rPr>
        <w:t xml:space="preserve">. This threshold corresponds to an average of </w:t>
      </w:r>
      <w:commentRangeStart w:id="341"/>
      <w:commentRangeStart w:id="342"/>
      <w:del w:id="343" w:author="Fukunaga, Rena (CDC/DDPHSIS/CGH/DGHT)" w:date="2021-09-09T12:20:00Z">
        <w:r w:rsidRPr="00EB3BE7" w:rsidDel="009E1BEC">
          <w:rPr>
            <w:rFonts w:ascii="Times New Roman" w:hAnsi="Times New Roman" w:cs="Times New Roman"/>
            <w:sz w:val="24"/>
            <w:szCs w:val="24"/>
          </w:rPr>
          <w:delText>1</w:delText>
        </w:r>
        <w:commentRangeEnd w:id="341"/>
        <w:r w:rsidDel="009E1BEC">
          <w:rPr>
            <w:rStyle w:val="CommentReference"/>
          </w:rPr>
          <w:commentReference w:id="341"/>
        </w:r>
      </w:del>
      <w:commentRangeEnd w:id="342"/>
      <w:r w:rsidR="009E1BEC">
        <w:rPr>
          <w:rStyle w:val="CommentReference"/>
          <w:rFonts w:ascii="Times New Roman" w:hAnsi="Times New Roman" w:cs="Times New Roman"/>
        </w:rPr>
        <w:commentReference w:id="342"/>
      </w:r>
      <w:del w:id="344" w:author="Fukunaga, Rena (CDC/DDPHSIS/CGH/DGHT)" w:date="2021-09-09T12:20:00Z">
        <w:r w:rsidRPr="00EB3BE7" w:rsidDel="009E1BEC">
          <w:rPr>
            <w:rFonts w:ascii="Times New Roman" w:hAnsi="Times New Roman" w:cs="Times New Roman"/>
            <w:sz w:val="24"/>
            <w:szCs w:val="24"/>
          </w:rPr>
          <w:delText xml:space="preserve"> </w:delText>
        </w:r>
      </w:del>
      <w:ins w:id="345" w:author="Fukunaga, Rena (CDC/DDPHSIS/CGH/DGHT)" w:date="2021-09-09T12:20:00Z">
        <w:r w:rsidR="009E1BEC">
          <w:rPr>
            <w:rFonts w:ascii="Times New Roman" w:hAnsi="Times New Roman" w:cs="Times New Roman"/>
            <w:sz w:val="24"/>
            <w:szCs w:val="24"/>
          </w:rPr>
          <w:t xml:space="preserve">one </w:t>
        </w:r>
      </w:ins>
      <w:r w:rsidRPr="00EB3BE7">
        <w:rPr>
          <w:rFonts w:ascii="Times New Roman" w:hAnsi="Times New Roman" w:cs="Times New Roman"/>
          <w:sz w:val="24"/>
          <w:szCs w:val="24"/>
        </w:rPr>
        <w:t xml:space="preserve">transmission event within the simulated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xml:space="preserve"> compare circles to squares </w:t>
      </w:r>
      <w:del w:id="346" w:author="Hoover, Christopher M" w:date="2021-09-24T15:15:00Z">
        <w:r w:rsidRPr="00EB3BE7" w:rsidDel="009623F6">
          <w:rPr>
            <w:rFonts w:ascii="Times New Roman" w:hAnsi="Times New Roman" w:cs="Times New Roman"/>
            <w:sz w:val="24"/>
            <w:szCs w:val="24"/>
          </w:rPr>
          <w:delText xml:space="preserve">and </w:delText>
        </w:r>
      </w:del>
      <w:r w:rsidRPr="00EB3BE7">
        <w:rPr>
          <w:rFonts w:ascii="Times New Roman" w:hAnsi="Times New Roman" w:cs="Times New Roman"/>
          <w:sz w:val="24"/>
          <w:szCs w:val="24"/>
        </w:rPr>
        <w:t xml:space="preserve">of the same color in </w:t>
      </w:r>
      <w:r w:rsidR="26C8DEAB">
        <w:rPr>
          <w:rFonts w:ascii="Times New Roman" w:hAnsi="Times New Roman" w:cs="Times New Roman"/>
          <w:sz w:val="24"/>
          <w:szCs w:val="24"/>
        </w:rPr>
        <w:t>F</w:t>
      </w:r>
      <w:r w:rsidRPr="00EB3BE7">
        <w:rPr>
          <w:rFonts w:ascii="Times New Roman" w:hAnsi="Times New Roman" w:cs="Times New Roman"/>
          <w:sz w:val="24"/>
          <w:szCs w:val="24"/>
        </w:rPr>
        <w:t>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14:paraId="5ED65D4C" w14:textId="367D3277" w:rsidR="008C1FD0" w:rsidRPr="008C1FD0" w:rsidRDefault="00EB3BE7" w:rsidP="008C1FD0">
      <w:pPr>
        <w:spacing w:after="0" w:line="360" w:lineRule="auto"/>
        <w:jc w:val="both"/>
        <w:rPr>
          <w:rFonts w:eastAsia="Times New Roman" w:cstheme="majorBidi"/>
          <w:b/>
          <w:sz w:val="24"/>
          <w:szCs w:val="26"/>
        </w:rPr>
      </w:pPr>
      <w:r>
        <w:rPr>
          <w:noProof/>
        </w:rPr>
        <w:drawing>
          <wp:inline distT="0" distB="0" distL="0" distR="0" wp14:anchorId="77753603" wp14:editId="66A5F724">
            <wp:extent cx="5334000" cy="4445000"/>
            <wp:effectExtent l="0" t="0" r="0" b="0"/>
            <wp:docPr id="6" name="Picture" descr="Figure 3. Number of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14:paraId="3DAEFE9A" w14:textId="77F2474E" w:rsidR="00EB3BE7" w:rsidRDefault="00EB3BE7" w:rsidP="00EB3BE7">
      <w:pPr>
        <w:pStyle w:val="Subtitle"/>
      </w:pPr>
      <w:r w:rsidRPr="00EB3BE7">
        <w:rPr>
          <w:b/>
          <w:bCs/>
        </w:rPr>
        <w:t xml:space="preserve">Figure 3. Number of </w:t>
      </w:r>
      <w:r w:rsidR="005A2642">
        <w:rPr>
          <w:b/>
          <w:bCs/>
        </w:rPr>
        <w:t xml:space="preserve">expected </w:t>
      </w:r>
      <w:r w:rsidRPr="00EB3BE7">
        <w:rPr>
          <w:b/>
          <w:bCs/>
        </w:rPr>
        <w:t xml:space="preserve">infections generated in a facility from model simulations comparing random and systematic testing strategies across transmission scenarios, test frequencies, and </w:t>
      </w:r>
      <w:r w:rsidR="00127DA6" w:rsidRPr="00127DA6">
        <w:rPr>
          <w:b/>
          <w:bCs/>
        </w:rPr>
        <w:t>delays in obtaining test results</w:t>
      </w:r>
      <w:r>
        <w:t xml:space="preserve">. Systematic testing strategies </w:t>
      </w:r>
      <w:commentRangeStart w:id="347"/>
      <w:commentRangeStart w:id="348"/>
      <w:r>
        <w:t>(</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xml:space="preserve">) </w:t>
      </w:r>
      <w:commentRangeEnd w:id="347"/>
      <w:r w:rsidR="00D15644">
        <w:rPr>
          <w:rStyle w:val="CommentReference"/>
          <w:rFonts w:eastAsiaTheme="minorHAnsi" w:cs="Times New Roman"/>
          <w:color w:val="auto"/>
        </w:rPr>
        <w:commentReference w:id="347"/>
      </w:r>
      <w:commentRangeEnd w:id="348"/>
      <w:r w:rsidR="00A64EDB">
        <w:rPr>
          <w:rStyle w:val="CommentReference"/>
          <w:rFonts w:eastAsiaTheme="minorHAnsi" w:cs="Times New Roman"/>
          <w:color w:val="auto"/>
        </w:rPr>
        <w:commentReference w:id="348"/>
      </w:r>
      <w:r>
        <w:t xml:space="preserve">across all </w:t>
      </w:r>
      <w:r>
        <w:lastRenderedPageBreak/>
        <w:t>transmission scenarios</w:t>
      </w:r>
      <w:ins w:id="349" w:author="Hoover, Christopher M" w:date="2021-09-24T12:01:00Z">
        <w:r w:rsidR="00A64EDB">
          <w:t xml:space="preserve"> (indicated by community prevalence across the x axis and by reproduction number across the panels)</w:t>
        </w:r>
      </w:ins>
      <w:r>
        <w:t xml:space="preserve"> and test frequencies</w:t>
      </w:r>
      <w:ins w:id="350" w:author="Hoover, Christopher M" w:date="2021-09-24T12:01:00Z">
        <w:r w:rsidR="00A64EDB">
          <w:t xml:space="preserve"> (indicated by different colored symbols</w:t>
        </w:r>
      </w:ins>
      <w:ins w:id="351" w:author="Hoover, Christopher M" w:date="2021-09-24T12:02:00Z">
        <w:r w:rsidR="00A64EDB">
          <w:t xml:space="preserve"> with blue corresponding to the highest test frequency of 4 tests per week and red the lowest test frequency of biweekly testing</w:t>
        </w:r>
      </w:ins>
      <w:ins w:id="352" w:author="Hoover, Christopher M" w:date="2021-09-24T12:01:00Z">
        <w:r w:rsidR="00A64EDB">
          <w:t>)</w:t>
        </w:r>
      </w:ins>
      <w:r>
        <w:t xml:space="preserve">. </w:t>
      </w:r>
      <w:r w:rsidR="005A2642">
        <w:t xml:space="preserve">More infections are expected in transmission scenarios with higher </w:t>
      </w:r>
      <w:r w:rsidR="00DD6D9B">
        <w:t>within-</w:t>
      </w:r>
      <w:r w:rsidR="005A2642">
        <w:t xml:space="preserve">facility </w:t>
      </w:r>
      <m:oMath>
        <m:r>
          <m:rPr>
            <m:scr m:val="script"/>
          </m:rPr>
          <w:rPr>
            <w:rFonts w:ascii="Cambria Math" w:hAnsi="Cambria Math"/>
          </w:rPr>
          <m:t xml:space="preserve">R </m:t>
        </m:r>
      </m:oMath>
      <w:r w:rsidR="005A2642">
        <w:t xml:space="preserve">and higher community prevalence. </w:t>
      </w:r>
      <w:r>
        <w:t xml:space="preserve">Preventing </w:t>
      </w:r>
      <w:r w:rsidR="00127DA6" w:rsidRPr="00127DA6">
        <w:t xml:space="preserve">delays in obtaining test results </w:t>
      </w:r>
      <w:r>
        <w:t xml:space="preserve">(squares compared to crosses and triangles compared to circles) and increasing test frequency (red=lowest frequency, blue=highest frequency) also reduces the number of infections.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transmission event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r w:rsidR="00506DC3">
        <w:t xml:space="preserve"> run for 180 days among 700 staff</w:t>
      </w:r>
      <w:r>
        <w:t>.</w:t>
      </w:r>
    </w:p>
    <w:p w14:paraId="1471FAE8" w14:textId="15E3B109"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sidR="00410BFC">
        <w:rPr>
          <w:rFonts w:eastAsia="Times New Roman" w:cs="Times New Roman"/>
          <w:sz w:val="22"/>
          <w:szCs w:val="24"/>
        </w:rPr>
        <w:t>infections in the facility</w:t>
      </w:r>
      <w:r w:rsidRPr="000B3CAB">
        <w:rPr>
          <w:rFonts w:eastAsia="Times New Roman" w:cs="Times New Roman"/>
          <w:sz w:val="22"/>
          <w:szCs w:val="24"/>
        </w:rPr>
        <w:t xml:space="preserve">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w:t>
      </w:r>
      <w:r w:rsidR="00410BFC">
        <w:rPr>
          <w:rFonts w:eastAsia="Times New Roman" w:cs="Times New Roman"/>
          <w:sz w:val="22"/>
          <w:szCs w:val="24"/>
        </w:rPr>
        <w:t xml:space="preserve">, </w:t>
      </w:r>
      <w:r w:rsidR="00307CEA" w:rsidRPr="000B3CAB">
        <w:rPr>
          <w:rFonts w:eastAsia="Times New Roman" w:cs="Times New Roman"/>
          <w:sz w:val="22"/>
          <w:szCs w:val="24"/>
        </w:rPr>
        <w:t>community prevalence</w:t>
      </w:r>
      <w:r w:rsidR="00DE464C">
        <w:rPr>
          <w:rFonts w:eastAsia="Times New Roman" w:cs="Times New Roman"/>
          <w:sz w:val="22"/>
          <w:szCs w:val="24"/>
        </w:rPr>
        <w:t xml:space="preserve"> (CP)</w:t>
      </w:r>
      <w:r w:rsidR="00410BFC">
        <w:rPr>
          <w:rFonts w:eastAsia="Times New Roman" w:cs="Times New Roman"/>
          <w:sz w:val="22"/>
          <w:szCs w:val="24"/>
        </w:rPr>
        <w:t xml:space="preserve">, and </w:t>
      </w:r>
      <w:r w:rsidR="00127DA6" w:rsidRPr="009D19C8">
        <w:rPr>
          <w:rFonts w:cs="Times New Roman"/>
          <w:sz w:val="24"/>
          <w:szCs w:val="24"/>
        </w:rPr>
        <w:t>delay</w:t>
      </w:r>
      <w:r w:rsidR="00127DA6">
        <w:rPr>
          <w:rFonts w:cs="Times New Roman"/>
          <w:sz w:val="24"/>
          <w:szCs w:val="24"/>
        </w:rPr>
        <w:t>s</w:t>
      </w:r>
      <w:r w:rsidR="00127DA6" w:rsidRPr="009D19C8">
        <w:rPr>
          <w:rFonts w:cs="Times New Roman"/>
          <w:sz w:val="24"/>
          <w:szCs w:val="24"/>
        </w:rPr>
        <w:t xml:space="preserve"> in obtaining test results</w:t>
      </w:r>
      <w:r w:rsidR="00C06041" w:rsidRPr="000B3CAB">
        <w:rPr>
          <w:rFonts w:eastAsia="Times New Roman" w:cs="Times New Roman"/>
          <w:sz w:val="22"/>
          <w:szCs w:val="24"/>
        </w:rPr>
        <w:t>.</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024AA4">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DE464C">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024AA4">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024AA4">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024AA4">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024AA4">
            <w:pPr>
              <w:pStyle w:val="Compact"/>
              <w:jc w:val="right"/>
            </w:pPr>
          </w:p>
        </w:tc>
      </w:tr>
      <w:tr w:rsidR="00DE464C" w14:paraId="73336FB3" w14:textId="77777777" w:rsidTr="00095CEE">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C5E0B3" w:themeFill="accent6" w:themeFillTint="66"/>
          </w:tcPr>
          <w:p w14:paraId="13F6835F" w14:textId="77777777" w:rsidR="00DE464C" w:rsidRDefault="00DE464C" w:rsidP="00024AA4">
            <w:pPr>
              <w:pStyle w:val="Compact"/>
              <w:jc w:val="right"/>
            </w:pPr>
            <w:r>
              <w:t>0</w:t>
            </w:r>
          </w:p>
        </w:tc>
        <w:tc>
          <w:tcPr>
            <w:tcW w:w="1128" w:type="pct"/>
            <w:tcBorders>
              <w:top w:val="single" w:sz="4" w:space="0" w:color="FFFFFF"/>
            </w:tcBorders>
            <w:shd w:val="clear" w:color="auto" w:fill="BDD6EE" w:themeFill="accent1" w:themeFillTint="66"/>
          </w:tcPr>
          <w:p w14:paraId="731A821D" w14:textId="77777777" w:rsidR="00DE464C" w:rsidRDefault="00DE464C" w:rsidP="00024AA4">
            <w:pPr>
              <w:pStyle w:val="Compact"/>
              <w:jc w:val="right"/>
            </w:pPr>
            <w:r>
              <w:t>1</w:t>
            </w:r>
          </w:p>
        </w:tc>
        <w:tc>
          <w:tcPr>
            <w:tcW w:w="1129" w:type="pct"/>
            <w:tcBorders>
              <w:top w:val="single" w:sz="4" w:space="0" w:color="FFFFFF"/>
            </w:tcBorders>
            <w:shd w:val="clear" w:color="auto" w:fill="BDD6EE" w:themeFill="accent1" w:themeFillTint="66"/>
          </w:tcPr>
          <w:p w14:paraId="5AFE91FD" w14:textId="77777777" w:rsidR="00DE464C" w:rsidRDefault="00DE464C" w:rsidP="00024AA4">
            <w:pPr>
              <w:pStyle w:val="Compact"/>
              <w:jc w:val="right"/>
            </w:pPr>
            <w:r>
              <w:t>1</w:t>
            </w:r>
          </w:p>
        </w:tc>
      </w:tr>
      <w:tr w:rsidR="00DE464C" w14:paraId="37B0AE11" w14:textId="77777777" w:rsidTr="00095CEE">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FFE599" w:themeFill="accent4" w:themeFillTint="66"/>
          </w:tcPr>
          <w:p w14:paraId="1ADC0928" w14:textId="77777777" w:rsidR="00DE464C" w:rsidRDefault="00DE464C" w:rsidP="00024AA4">
            <w:pPr>
              <w:pStyle w:val="Compact"/>
              <w:jc w:val="right"/>
            </w:pPr>
            <w:r>
              <w:t>2</w:t>
            </w:r>
          </w:p>
        </w:tc>
        <w:tc>
          <w:tcPr>
            <w:tcW w:w="1128" w:type="pct"/>
            <w:shd w:val="clear" w:color="auto" w:fill="FFE599" w:themeFill="accent4" w:themeFillTint="66"/>
          </w:tcPr>
          <w:p w14:paraId="06580C84" w14:textId="77777777" w:rsidR="00DE464C" w:rsidRDefault="00DE464C" w:rsidP="00024AA4">
            <w:pPr>
              <w:pStyle w:val="Compact"/>
              <w:jc w:val="right"/>
            </w:pPr>
            <w:r>
              <w:t>2</w:t>
            </w:r>
          </w:p>
        </w:tc>
        <w:tc>
          <w:tcPr>
            <w:tcW w:w="1129" w:type="pct"/>
            <w:shd w:val="clear" w:color="auto" w:fill="F7CAAC" w:themeFill="accent2" w:themeFillTint="66"/>
          </w:tcPr>
          <w:p w14:paraId="7AE4D447" w14:textId="77777777" w:rsidR="00DE464C" w:rsidRDefault="00DE464C" w:rsidP="00024AA4">
            <w:pPr>
              <w:pStyle w:val="Compact"/>
              <w:jc w:val="right"/>
            </w:pPr>
            <w:r>
              <w:t>4</w:t>
            </w:r>
          </w:p>
        </w:tc>
      </w:tr>
      <w:tr w:rsidR="00DE464C" w14:paraId="7DF3EB7F" w14:textId="77777777" w:rsidTr="00095CEE">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FFE599" w:themeFill="accent4" w:themeFillTint="66"/>
          </w:tcPr>
          <w:p w14:paraId="3218383C" w14:textId="77777777" w:rsidR="00DE464C" w:rsidRDefault="00DE464C" w:rsidP="00024AA4">
            <w:pPr>
              <w:pStyle w:val="Compact"/>
              <w:jc w:val="right"/>
            </w:pPr>
            <w:r>
              <w:t>2</w:t>
            </w:r>
          </w:p>
        </w:tc>
        <w:tc>
          <w:tcPr>
            <w:tcW w:w="1128" w:type="pct"/>
            <w:shd w:val="clear" w:color="auto" w:fill="F7CAAC" w:themeFill="accent2" w:themeFillTint="66"/>
          </w:tcPr>
          <w:p w14:paraId="66321C01" w14:textId="77777777" w:rsidR="00DE464C" w:rsidRDefault="00DE464C" w:rsidP="00024AA4">
            <w:pPr>
              <w:pStyle w:val="Compact"/>
              <w:jc w:val="right"/>
            </w:pPr>
            <w:r>
              <w:t>4</w:t>
            </w:r>
          </w:p>
        </w:tc>
        <w:tc>
          <w:tcPr>
            <w:tcW w:w="1129" w:type="pct"/>
            <w:shd w:val="clear" w:color="auto" w:fill="F7CAAC" w:themeFill="accent2" w:themeFillTint="66"/>
          </w:tcPr>
          <w:p w14:paraId="2B6933C6" w14:textId="77777777" w:rsidR="00DE464C" w:rsidRDefault="00DE464C" w:rsidP="00024AA4">
            <w:pPr>
              <w:pStyle w:val="Compact"/>
              <w:jc w:val="right"/>
            </w:pPr>
            <w:r>
              <w:t>4</w:t>
            </w:r>
          </w:p>
        </w:tc>
      </w:tr>
      <w:tr w:rsidR="00DE464C" w14:paraId="59CF0967" w14:textId="77777777" w:rsidTr="00DE464C">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024AA4">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024AA4">
            <w:pPr>
              <w:pStyle w:val="Compact"/>
              <w:jc w:val="right"/>
            </w:pPr>
          </w:p>
        </w:tc>
        <w:tc>
          <w:tcPr>
            <w:tcW w:w="1128" w:type="pct"/>
            <w:tcBorders>
              <w:bottom w:val="single" w:sz="4" w:space="0" w:color="FFFFFF"/>
            </w:tcBorders>
          </w:tcPr>
          <w:p w14:paraId="7FF50928" w14:textId="77777777" w:rsidR="00DE464C" w:rsidRDefault="00DE464C" w:rsidP="00024AA4">
            <w:pPr>
              <w:pStyle w:val="Compact"/>
              <w:jc w:val="right"/>
            </w:pPr>
          </w:p>
        </w:tc>
        <w:tc>
          <w:tcPr>
            <w:tcW w:w="1129" w:type="pct"/>
            <w:tcBorders>
              <w:bottom w:val="single" w:sz="4" w:space="0" w:color="FFFFFF"/>
            </w:tcBorders>
          </w:tcPr>
          <w:p w14:paraId="766D4A79" w14:textId="77777777" w:rsidR="00DE464C" w:rsidRDefault="00DE464C" w:rsidP="00024AA4">
            <w:pPr>
              <w:pStyle w:val="Compact"/>
              <w:jc w:val="right"/>
            </w:pPr>
          </w:p>
        </w:tc>
      </w:tr>
      <w:tr w:rsidR="00DE464C" w14:paraId="18860DC9" w14:textId="77777777" w:rsidTr="00095CEE">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024AA4">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C5E0B3" w:themeFill="accent6" w:themeFillTint="66"/>
          </w:tcPr>
          <w:p w14:paraId="3E4BEA48" w14:textId="77777777" w:rsidR="00DE464C" w:rsidRDefault="00DE464C" w:rsidP="00024AA4">
            <w:pPr>
              <w:pStyle w:val="Compact"/>
              <w:jc w:val="right"/>
            </w:pPr>
            <w:r>
              <w:t>0</w:t>
            </w:r>
          </w:p>
        </w:tc>
        <w:tc>
          <w:tcPr>
            <w:tcW w:w="1128" w:type="pct"/>
            <w:tcBorders>
              <w:top w:val="single" w:sz="4" w:space="0" w:color="FFFFFF"/>
            </w:tcBorders>
            <w:shd w:val="clear" w:color="auto" w:fill="BDD6EE" w:themeFill="accent1" w:themeFillTint="66"/>
          </w:tcPr>
          <w:p w14:paraId="0167B07D" w14:textId="77777777" w:rsidR="00DE464C" w:rsidRDefault="00DE464C" w:rsidP="00024AA4">
            <w:pPr>
              <w:pStyle w:val="Compact"/>
              <w:jc w:val="right"/>
            </w:pPr>
            <w:r>
              <w:t>1</w:t>
            </w:r>
          </w:p>
        </w:tc>
        <w:tc>
          <w:tcPr>
            <w:tcW w:w="1129" w:type="pct"/>
            <w:tcBorders>
              <w:top w:val="single" w:sz="4" w:space="0" w:color="FFFFFF"/>
            </w:tcBorders>
            <w:shd w:val="clear" w:color="auto" w:fill="FFE599" w:themeFill="accent4" w:themeFillTint="66"/>
          </w:tcPr>
          <w:p w14:paraId="01EA6735" w14:textId="77777777" w:rsidR="00DE464C" w:rsidRDefault="00DE464C" w:rsidP="00024AA4">
            <w:pPr>
              <w:pStyle w:val="Compact"/>
              <w:jc w:val="right"/>
            </w:pPr>
            <w:r>
              <w:t>2</w:t>
            </w:r>
          </w:p>
        </w:tc>
      </w:tr>
      <w:tr w:rsidR="00DE464C" w14:paraId="2486CD82" w14:textId="77777777" w:rsidTr="00095CEE">
        <w:tc>
          <w:tcPr>
            <w:tcW w:w="1614" w:type="pct"/>
            <w:tcBorders>
              <w:right w:val="single" w:sz="4" w:space="0" w:color="000000" w:themeColor="text1"/>
            </w:tcBorders>
          </w:tcPr>
          <w:p w14:paraId="69CB9977" w14:textId="77777777" w:rsidR="00DE464C" w:rsidRPr="00DE464C" w:rsidRDefault="00DE464C" w:rsidP="00024AA4">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FFE599" w:themeFill="accent4" w:themeFillTint="66"/>
          </w:tcPr>
          <w:p w14:paraId="42CB59B0" w14:textId="77777777" w:rsidR="00DE464C" w:rsidRDefault="00DE464C" w:rsidP="00024AA4">
            <w:pPr>
              <w:pStyle w:val="Compact"/>
              <w:jc w:val="right"/>
            </w:pPr>
            <w:r>
              <w:t>2</w:t>
            </w:r>
          </w:p>
        </w:tc>
        <w:tc>
          <w:tcPr>
            <w:tcW w:w="1128" w:type="pct"/>
            <w:shd w:val="clear" w:color="auto" w:fill="FFE599" w:themeFill="accent4" w:themeFillTint="66"/>
          </w:tcPr>
          <w:p w14:paraId="0E3C82DE" w14:textId="77777777" w:rsidR="00DE464C" w:rsidRDefault="00DE464C" w:rsidP="00024AA4">
            <w:pPr>
              <w:pStyle w:val="Compact"/>
              <w:jc w:val="right"/>
            </w:pPr>
            <w:r>
              <w:t>2</w:t>
            </w:r>
          </w:p>
        </w:tc>
        <w:tc>
          <w:tcPr>
            <w:tcW w:w="1129" w:type="pct"/>
            <w:shd w:val="clear" w:color="auto" w:fill="F7CAAC" w:themeFill="accent2" w:themeFillTint="66"/>
          </w:tcPr>
          <w:p w14:paraId="42752E87" w14:textId="77777777" w:rsidR="00DE464C" w:rsidRDefault="00DE464C" w:rsidP="00024AA4">
            <w:pPr>
              <w:pStyle w:val="Compact"/>
              <w:jc w:val="right"/>
            </w:pPr>
            <w:r>
              <w:t>4</w:t>
            </w:r>
          </w:p>
        </w:tc>
      </w:tr>
      <w:tr w:rsidR="00DE464C" w14:paraId="58BAE5F5" w14:textId="77777777" w:rsidTr="00095CEE">
        <w:tc>
          <w:tcPr>
            <w:tcW w:w="1614" w:type="pct"/>
            <w:tcBorders>
              <w:right w:val="single" w:sz="4" w:space="0" w:color="000000" w:themeColor="text1"/>
            </w:tcBorders>
          </w:tcPr>
          <w:p w14:paraId="6286AD3F" w14:textId="77777777" w:rsidR="00DE464C" w:rsidRPr="00DE464C" w:rsidRDefault="00DE464C" w:rsidP="00024AA4">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FFE599" w:themeFill="accent4" w:themeFillTint="66"/>
          </w:tcPr>
          <w:p w14:paraId="63B12C7E" w14:textId="77777777" w:rsidR="00DE464C" w:rsidRDefault="00DE464C" w:rsidP="00024AA4">
            <w:pPr>
              <w:pStyle w:val="Compact"/>
              <w:jc w:val="right"/>
            </w:pPr>
            <w:r>
              <w:t>2</w:t>
            </w:r>
          </w:p>
        </w:tc>
        <w:tc>
          <w:tcPr>
            <w:tcW w:w="1128" w:type="pct"/>
            <w:shd w:val="clear" w:color="auto" w:fill="F7CAAC" w:themeFill="accent2" w:themeFillTint="66"/>
          </w:tcPr>
          <w:p w14:paraId="1F04B91D" w14:textId="77777777" w:rsidR="00DE464C" w:rsidRDefault="00DE464C" w:rsidP="00024AA4">
            <w:pPr>
              <w:pStyle w:val="Compact"/>
              <w:jc w:val="right"/>
            </w:pPr>
            <w:r>
              <w:t>4</w:t>
            </w:r>
          </w:p>
        </w:tc>
        <w:tc>
          <w:tcPr>
            <w:tcW w:w="1129" w:type="pct"/>
            <w:shd w:val="clear" w:color="auto" w:fill="F7CAAC" w:themeFill="accent2" w:themeFillTint="66"/>
          </w:tcPr>
          <w:p w14:paraId="133E5120" w14:textId="77777777" w:rsidR="00DE464C" w:rsidRDefault="00DE464C" w:rsidP="00024AA4">
            <w:pPr>
              <w:pStyle w:val="Compact"/>
              <w:jc w:val="right"/>
            </w:pPr>
            <w:r>
              <w:t>4</w:t>
            </w:r>
          </w:p>
        </w:tc>
      </w:tr>
    </w:tbl>
    <w:p w14:paraId="653E7FAA" w14:textId="77777777" w:rsidR="001A4EEB" w:rsidRDefault="001A4EEB" w:rsidP="008C1FD0"/>
    <w:p w14:paraId="79AC6265" w14:textId="53589753" w:rsidR="00095CEE" w:rsidRPr="00095CEE" w:rsidRDefault="72A4DA47" w:rsidP="009623F6">
      <w:pPr>
        <w:spacing w:after="0" w:line="480" w:lineRule="auto"/>
        <w:ind w:firstLine="720"/>
        <w:rPr>
          <w:rFonts w:ascii="Times New Roman" w:hAnsi="Times New Roman" w:cs="Times New Roman"/>
          <w:sz w:val="24"/>
          <w:szCs w:val="24"/>
        </w:rPr>
        <w:pPrChange w:id="353" w:author="Hoover, Christopher M" w:date="2021-09-24T15:14:00Z">
          <w:pPr>
            <w:spacing w:after="0" w:line="480" w:lineRule="auto"/>
            <w:ind w:firstLine="720"/>
            <w:jc w:val="both"/>
          </w:pPr>
        </w:pPrChange>
      </w:pPr>
      <w:r w:rsidRPr="00095CEE">
        <w:rPr>
          <w:rFonts w:ascii="Times New Roman" w:hAnsi="Times New Roman" w:cs="Times New Roman"/>
          <w:sz w:val="24"/>
          <w:szCs w:val="24"/>
        </w:rPr>
        <w:t xml:space="preserve">An alternative threshold approach to aid decision-making, particularly in resource-constrained settings, is the </w:t>
      </w:r>
      <w:commentRangeStart w:id="354"/>
      <w:commentRangeStart w:id="355"/>
      <w:del w:id="356" w:author="Fukunaga, Rena (CDC/DDPHSIS/CGH/DGHT)" w:date="2021-09-24T13:24:00Z">
        <w:r w:rsidRPr="00095CEE" w:rsidDel="00927D2E">
          <w:rPr>
            <w:rFonts w:ascii="Times New Roman" w:hAnsi="Times New Roman" w:cs="Times New Roman"/>
            <w:sz w:val="24"/>
            <w:szCs w:val="24"/>
          </w:rPr>
          <w:delText>ITER</w:delText>
        </w:r>
        <w:r w:rsidR="00F079BF" w:rsidDel="00927D2E">
          <w:rPr>
            <w:rFonts w:ascii="Times New Roman" w:hAnsi="Times New Roman" w:cs="Times New Roman"/>
            <w:sz w:val="24"/>
            <w:szCs w:val="24"/>
          </w:rPr>
          <w:delText xml:space="preserve"> </w:delText>
        </w:r>
        <w:r w:rsidR="00F079BF" w:rsidRPr="00F079BF" w:rsidDel="00927D2E">
          <w:rPr>
            <w:rFonts w:ascii="Times New Roman" w:hAnsi="Times New Roman" w:cs="Times New Roman"/>
            <w:sz w:val="24"/>
            <w:szCs w:val="24"/>
          </w:rPr>
          <w:delText>(</w:delText>
        </w:r>
        <w:r w:rsidR="00F079BF" w:rsidRPr="00F079BF" w:rsidDel="005E6005">
          <w:rPr>
            <w:rFonts w:ascii="Times New Roman" w:hAnsi="Times New Roman" w:cs="Times New Roman"/>
            <w:sz w:val="24"/>
            <w:szCs w:val="24"/>
          </w:rPr>
          <w:delText>incremental test effectiveness ratio)</w:delText>
        </w:r>
        <w:r w:rsidR="4FB90423" w:rsidDel="005E6005">
          <w:rPr>
            <w:rFonts w:ascii="Times New Roman" w:hAnsi="Times New Roman" w:cs="Times New Roman"/>
            <w:sz w:val="24"/>
            <w:szCs w:val="24"/>
          </w:rPr>
          <w:delText>,</w:delText>
        </w:r>
      </w:del>
      <w:ins w:id="357" w:author="Fukunaga, Rena (CDC/DDPHSIS/CGH/DGHT)" w:date="2021-09-24T13:24:00Z">
        <w:r w:rsidR="005E6005" w:rsidRPr="00095CEE">
          <w:rPr>
            <w:rFonts w:ascii="Times New Roman" w:hAnsi="Times New Roman" w:cs="Times New Roman"/>
            <w:sz w:val="24"/>
            <w:szCs w:val="24"/>
          </w:rPr>
          <w:t>ITER</w:t>
        </w:r>
      </w:ins>
      <w:ins w:id="358" w:author="Hoover, Christopher M" w:date="2021-09-24T12:02:00Z">
        <w:r w:rsidR="00A64EDB">
          <w:rPr>
            <w:rFonts w:ascii="Times New Roman" w:hAnsi="Times New Roman" w:cs="Times New Roman"/>
            <w:sz w:val="24"/>
            <w:szCs w:val="24"/>
          </w:rPr>
          <w:t xml:space="preserve">, </w:t>
        </w:r>
      </w:ins>
      <w:ins w:id="359" w:author="Rajakumar, Augustine (CDC/DDID/NCIRD/OD) (CTR)" w:date="2021-09-20T14:57:00Z">
        <w:del w:id="360" w:author="Fukunaga, Rena (CDC/DDPHSIS/CGH/DGHT)" w:date="2021-09-24T13:24:00Z">
          <w:r w:rsidR="00F079BF" w:rsidRPr="00F079BF" w:rsidDel="005E6005">
            <w:rPr>
              <w:rFonts w:ascii="Times New Roman" w:hAnsi="Times New Roman" w:cs="Times New Roman"/>
              <w:sz w:val="24"/>
              <w:szCs w:val="24"/>
            </w:rPr>
            <w:delText>)</w:delText>
          </w:r>
          <w:commentRangeEnd w:id="354"/>
          <w:r w:rsidR="0046646C" w:rsidDel="005E6005">
            <w:rPr>
              <w:rStyle w:val="CommentReference"/>
              <w:rFonts w:ascii="Times New Roman" w:hAnsi="Times New Roman" w:cs="Times New Roman"/>
            </w:rPr>
            <w:commentReference w:id="354"/>
          </w:r>
        </w:del>
      </w:ins>
      <w:commentRangeEnd w:id="355"/>
      <w:r w:rsidR="005E6005">
        <w:rPr>
          <w:rStyle w:val="CommentReference"/>
          <w:rFonts w:ascii="Times New Roman" w:hAnsi="Times New Roman" w:cs="Times New Roman"/>
        </w:rPr>
        <w:commentReference w:id="355"/>
      </w:r>
      <w:ins w:id="361" w:author="Rajakumar, Augustine (CDC/DDID/NCIRD/OD) (CTR)" w:date="2021-09-20T14:57:00Z">
        <w:del w:id="362" w:author="Fukunaga, Rena (CDC/DDPHSIS/CGH/DGHT)" w:date="2021-09-24T13:24:00Z">
          <w:r w:rsidR="4FB90423" w:rsidDel="005E6005">
            <w:rPr>
              <w:rFonts w:ascii="Times New Roman" w:hAnsi="Times New Roman" w:cs="Times New Roman"/>
              <w:sz w:val="24"/>
              <w:szCs w:val="24"/>
            </w:rPr>
            <w:delText>,</w:delText>
          </w:r>
        </w:del>
      </w:ins>
      <w:del w:id="363" w:author="Fukunaga, Rena (CDC/DDPHSIS/CGH/DGHT)" w:date="2021-09-24T13:24:00Z">
        <w:r w:rsidR="4FB90423" w:rsidDel="005E6005">
          <w:rPr>
            <w:rFonts w:ascii="Times New Roman" w:hAnsi="Times New Roman" w:cs="Times New Roman"/>
            <w:sz w:val="24"/>
            <w:szCs w:val="24"/>
          </w:rPr>
          <w:delText xml:space="preserve"> </w:delText>
        </w:r>
      </w:del>
      <w:r w:rsidR="4FB90423">
        <w:rPr>
          <w:rFonts w:ascii="Times New Roman" w:hAnsi="Times New Roman" w:cs="Times New Roman"/>
          <w:sz w:val="24"/>
          <w:szCs w:val="24"/>
        </w:rPr>
        <w:t xml:space="preserve">interpreted as the number of tests needed to prevent </w:t>
      </w:r>
      <w:r w:rsidR="5F94B9AD">
        <w:rPr>
          <w:rFonts w:ascii="Times New Roman" w:hAnsi="Times New Roman" w:cs="Times New Roman"/>
          <w:sz w:val="24"/>
          <w:szCs w:val="24"/>
        </w:rPr>
        <w:t xml:space="preserve">an </w:t>
      </w:r>
      <w:r w:rsidR="4FB90423">
        <w:rPr>
          <w:rFonts w:ascii="Times New Roman" w:hAnsi="Times New Roman" w:cs="Times New Roman"/>
          <w:sz w:val="24"/>
          <w:szCs w:val="24"/>
        </w:rPr>
        <w:t>infection</w:t>
      </w:r>
      <w:r w:rsidR="00F079BF">
        <w:rPr>
          <w:rFonts w:ascii="Times New Roman" w:hAnsi="Times New Roman" w:cs="Times New Roman"/>
          <w:sz w:val="24"/>
          <w:szCs w:val="24"/>
        </w:rPr>
        <w:t xml:space="preserve"> in </w:t>
      </w:r>
      <w:del w:id="364" w:author="Hoover, Christopher M" w:date="2021-09-24T12:02:00Z">
        <w:r w:rsidR="00F079BF" w:rsidDel="00A64EDB">
          <w:rPr>
            <w:rFonts w:ascii="Times New Roman" w:hAnsi="Times New Roman" w:cs="Times New Roman"/>
            <w:sz w:val="24"/>
            <w:szCs w:val="24"/>
          </w:rPr>
          <w:delText xml:space="preserve">our </w:delText>
        </w:r>
      </w:del>
      <w:ins w:id="365" w:author="Hoover, Christopher M" w:date="2021-09-24T12:02:00Z">
        <w:r w:rsidR="00A64EDB">
          <w:rPr>
            <w:rFonts w:ascii="Times New Roman" w:hAnsi="Times New Roman" w:cs="Times New Roman"/>
            <w:sz w:val="24"/>
            <w:szCs w:val="24"/>
          </w:rPr>
          <w:t>the</w:t>
        </w:r>
        <w:r w:rsidR="00A64EDB">
          <w:rPr>
            <w:rFonts w:ascii="Times New Roman" w:hAnsi="Times New Roman" w:cs="Times New Roman"/>
            <w:sz w:val="24"/>
            <w:szCs w:val="24"/>
          </w:rPr>
          <w:t xml:space="preserve"> </w:t>
        </w:r>
      </w:ins>
      <w:r w:rsidR="00F079BF">
        <w:rPr>
          <w:rFonts w:ascii="Times New Roman" w:hAnsi="Times New Roman" w:cs="Times New Roman"/>
          <w:sz w:val="24"/>
          <w:szCs w:val="24"/>
        </w:rPr>
        <w:t xml:space="preserve">simulated </w:t>
      </w:r>
      <w:del w:id="366" w:author="Hoover, Christopher M" w:date="2021-09-24T15:18:00Z">
        <w:r w:rsidR="00F079BF" w:rsidDel="009623F6">
          <w:rPr>
            <w:rFonts w:ascii="Times New Roman" w:hAnsi="Times New Roman" w:cs="Times New Roman"/>
            <w:sz w:val="24"/>
            <w:szCs w:val="24"/>
          </w:rPr>
          <w:delText>corrections environment</w:delText>
        </w:r>
      </w:del>
      <w:ins w:id="367" w:author="Hoover, Christopher M" w:date="2021-09-24T15:18:00Z">
        <w:r w:rsidR="009623F6">
          <w:rPr>
            <w:rFonts w:ascii="Times New Roman" w:hAnsi="Times New Roman" w:cs="Times New Roman"/>
            <w:sz w:val="24"/>
            <w:szCs w:val="24"/>
          </w:rPr>
          <w:t>facility</w:t>
        </w:r>
      </w:ins>
      <w:r w:rsidRPr="00095CEE">
        <w:rPr>
          <w:rFonts w:ascii="Times New Roman" w:hAnsi="Times New Roman" w:cs="Times New Roman"/>
          <w:sz w:val="24"/>
          <w:szCs w:val="24"/>
        </w:rPr>
        <w:t>. Figure 4 shows estimates of the</w:t>
      </w:r>
      <w:r w:rsidR="4FB90423">
        <w:rPr>
          <w:rFonts w:ascii="Times New Roman" w:hAnsi="Times New Roman" w:cs="Times New Roman"/>
          <w:sz w:val="24"/>
          <w:szCs w:val="24"/>
        </w:rPr>
        <w:t xml:space="preserve"> </w:t>
      </w:r>
      <w:r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Pr="00095CEE">
        <w:rPr>
          <w:rFonts w:ascii="Times New Roman" w:hAnsi="Times New Roman" w:cs="Times New Roman"/>
          <w:sz w:val="24"/>
          <w:szCs w:val="24"/>
        </w:rPr>
        <w:t xml:space="preserve">, </w:t>
      </w:r>
      <w:ins w:id="368" w:author="Fukunaga, Rena (CDC/DDPHSIS/CGH/DGHT)" w:date="2021-09-24T13:25:00Z">
        <w:r w:rsidR="009C387B">
          <w:rPr>
            <w:rFonts w:ascii="Times New Roman" w:hAnsi="Times New Roman" w:cs="Times New Roman"/>
            <w:sz w:val="24"/>
            <w:szCs w:val="24"/>
          </w:rPr>
          <w:t>F</w:t>
        </w:r>
      </w:ins>
      <w:commentRangeStart w:id="369"/>
      <w:commentRangeStart w:id="370"/>
      <w:del w:id="371" w:author="Fukunaga, Rena (CDC/DDPHSIS/CGH/DGHT)" w:date="2021-09-24T13:25:00Z">
        <w:r w:rsidRPr="00095CEE" w:rsidDel="009C387B">
          <w:rPr>
            <w:rFonts w:ascii="Times New Roman" w:hAnsi="Times New Roman" w:cs="Times New Roman"/>
            <w:sz w:val="24"/>
            <w:szCs w:val="24"/>
          </w:rPr>
          <w:delText>f</w:delText>
        </w:r>
      </w:del>
      <w:r w:rsidRPr="00095CEE">
        <w:rPr>
          <w:rFonts w:ascii="Times New Roman" w:hAnsi="Times New Roman" w:cs="Times New Roman"/>
          <w:sz w:val="24"/>
          <w:szCs w:val="24"/>
        </w:rPr>
        <w:t>ig 4</w:t>
      </w:r>
      <w:ins w:id="372" w:author="Fukunaga, Rena (CDC/DDPHSIS/CGH/DGHT)" w:date="2021-09-24T13:25:00Z">
        <w:r w:rsidR="00693B5C">
          <w:rPr>
            <w:rFonts w:ascii="Times New Roman" w:hAnsi="Times New Roman" w:cs="Times New Roman"/>
            <w:sz w:val="24"/>
            <w:szCs w:val="24"/>
          </w:rPr>
          <w:t>, see</w:t>
        </w:r>
      </w:ins>
      <w:ins w:id="373" w:author="Hoover, Christopher M" w:date="2021-09-24T12:03:00Z">
        <w:r w:rsidR="00A64EDB">
          <w:rPr>
            <w:rFonts w:ascii="Times New Roman" w:hAnsi="Times New Roman" w:cs="Times New Roman"/>
            <w:sz w:val="24"/>
            <w:szCs w:val="24"/>
          </w:rPr>
          <w:t xml:space="preserve"> </w:t>
        </w:r>
      </w:ins>
      <w:del w:id="374" w:author="Fukunaga, Rena (CDC/DDPHSIS/CGH/DGHT)" w:date="2021-09-24T13:25:00Z">
        <w:r w:rsidRPr="00095CEE" w:rsidDel="00693B5C">
          <w:rPr>
            <w:rFonts w:ascii="Times New Roman" w:hAnsi="Times New Roman" w:cs="Times New Roman"/>
            <w:sz w:val="24"/>
            <w:szCs w:val="24"/>
          </w:rPr>
          <w:delText xml:space="preserve"> </w:delText>
        </w:r>
      </w:del>
      <w:r w:rsidRPr="00095CEE">
        <w:rPr>
          <w:rFonts w:ascii="Times New Roman" w:hAnsi="Times New Roman" w:cs="Times New Roman"/>
          <w:sz w:val="24"/>
          <w:szCs w:val="24"/>
        </w:rPr>
        <w:t>squares</w:t>
      </w:r>
      <w:commentRangeEnd w:id="369"/>
      <w:r w:rsidR="00C31695">
        <w:rPr>
          <w:rStyle w:val="CommentReference"/>
          <w:rFonts w:ascii="Times New Roman" w:hAnsi="Times New Roman" w:cs="Times New Roman"/>
        </w:rPr>
        <w:commentReference w:id="369"/>
      </w:r>
      <w:commentRangeEnd w:id="370"/>
      <w:r w:rsidR="00693B5C">
        <w:rPr>
          <w:rStyle w:val="CommentReference"/>
          <w:rFonts w:ascii="Times New Roman" w:hAnsi="Times New Roman" w:cs="Times New Roman"/>
        </w:rPr>
        <w:commentReference w:id="370"/>
      </w:r>
      <w:r w:rsidRPr="00095CEE">
        <w:rPr>
          <w:rFonts w:ascii="Times New Roman" w:hAnsi="Times New Roman" w:cs="Times New Roman"/>
          <w:sz w:val="24"/>
          <w:szCs w:val="24"/>
        </w:rPr>
        <w:t xml:space="preserve">) leads to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30.84 (IQR 29.6</w:t>
      </w:r>
      <w:r w:rsidR="37C5A004">
        <w:rPr>
          <w:rFonts w:ascii="Times New Roman" w:hAnsi="Times New Roman" w:cs="Times New Roman"/>
          <w:sz w:val="24"/>
          <w:szCs w:val="24"/>
        </w:rPr>
        <w:t>0</w:t>
      </w:r>
      <w:r w:rsidRPr="00095CEE">
        <w:rPr>
          <w:rFonts w:ascii="Times New Roman" w:hAnsi="Times New Roman" w:cs="Times New Roman"/>
          <w:sz w:val="24"/>
          <w:szCs w:val="24"/>
        </w:rPr>
        <w:t xml:space="preserve"> - 32.38), while increasing test frequency to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095CEE">
        <w:rPr>
          <w:rFonts w:ascii="Times New Roman" w:hAnsi="Times New Roman" w:cs="Times New Roman"/>
          <w:sz w:val="24"/>
          <w:szCs w:val="24"/>
        </w:rPr>
        <w:t xml:space="preserve">) results in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37.11 (IQR 36.61 - 37.61), to twice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64.54 (IQR 64.22 </w:t>
      </w:r>
      <w:r w:rsidR="37C5A004">
        <w:rPr>
          <w:rFonts w:ascii="Times New Roman" w:hAnsi="Times New Roman" w:cs="Times New Roman"/>
          <w:sz w:val="24"/>
          <w:szCs w:val="24"/>
        </w:rPr>
        <w:t>–</w:t>
      </w:r>
      <w:r w:rsidRPr="00095CEE">
        <w:rPr>
          <w:rFonts w:ascii="Times New Roman" w:hAnsi="Times New Roman" w:cs="Times New Roman"/>
          <w:sz w:val="24"/>
          <w:szCs w:val="24"/>
        </w:rPr>
        <w:t xml:space="preserve"> 65</w:t>
      </w:r>
      <w:r w:rsidR="37C5A004">
        <w:rPr>
          <w:rFonts w:ascii="Times New Roman" w:hAnsi="Times New Roman" w:cs="Times New Roman"/>
          <w:sz w:val="24"/>
          <w:szCs w:val="24"/>
        </w:rPr>
        <w:t>.00</w:t>
      </w:r>
      <w:r w:rsidRPr="00095CEE">
        <w:rPr>
          <w:rFonts w:ascii="Times New Roman" w:hAnsi="Times New Roman" w:cs="Times New Roman"/>
          <w:sz w:val="24"/>
          <w:szCs w:val="24"/>
        </w:rPr>
        <w:t>), and to every shift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123.62 (IQR 122.72 - 124.31). These values approximately correspond to test positivity rates of </w:t>
      </w:r>
      <w:r w:rsidRPr="00095CEE">
        <w:rPr>
          <w:rFonts w:ascii="Times New Roman" w:hAnsi="Times New Roman" w:cs="Times New Roman"/>
          <w:sz w:val="24"/>
          <w:szCs w:val="24"/>
        </w:rPr>
        <w:lastRenderedPageBreak/>
        <w:t xml:space="preserve">3.24%, 2.69%, 1.55%, and 0.81% due to the interpretation of the ITER as the number of tests per positive result. It is also clear from </w:t>
      </w:r>
      <w:r w:rsidR="5F94B9AD">
        <w:rPr>
          <w:rFonts w:ascii="Times New Roman" w:hAnsi="Times New Roman" w:cs="Times New Roman"/>
          <w:sz w:val="24"/>
          <w:szCs w:val="24"/>
        </w:rPr>
        <w:t>F</w:t>
      </w:r>
      <w:r w:rsidRPr="00095CEE">
        <w:rPr>
          <w:rFonts w:ascii="Times New Roman" w:hAnsi="Times New Roman" w:cs="Times New Roman"/>
          <w:sz w:val="24"/>
          <w:szCs w:val="24"/>
        </w:rPr>
        <w:t xml:space="preserve">igure 4 that testing frequency has the most influence on the </w:t>
      </w:r>
      <m:oMath>
        <m:r>
          <w:rPr>
            <w:rFonts w:ascii="Cambria Math" w:hAnsi="Cambria Math" w:cs="Times New Roman"/>
            <w:sz w:val="24"/>
            <w:szCs w:val="24"/>
          </w:rPr>
          <m:t>ITER</m:t>
        </m:r>
      </m:oMath>
      <w:r w:rsidRPr="00095CEE">
        <w:rPr>
          <w:rFonts w:ascii="Times New Roman" w:hAnsi="Times New Roman" w:cs="Times New Roman"/>
          <w:sz w:val="24"/>
          <w:szCs w:val="24"/>
        </w:rPr>
        <w:t xml:space="preserve"> within th</w:t>
      </w:r>
      <w:r>
        <w:rPr>
          <w:rFonts w:ascii="Times New Roman" w:hAnsi="Times New Roman" w:cs="Times New Roman"/>
          <w:sz w:val="24"/>
          <w:szCs w:val="24"/>
        </w:rPr>
        <w:t>e</w:t>
      </w:r>
      <w:r w:rsidRPr="00095CEE">
        <w:rPr>
          <w:rFonts w:ascii="Times New Roman" w:hAnsi="Times New Roman" w:cs="Times New Roman"/>
          <w:sz w:val="24"/>
          <w:szCs w:val="24"/>
        </w:rPr>
        <w:t xml:space="preserve"> same transmission scenario, with minimal differences between test strategies and delays.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2371F73C" w:rsidR="008C1FD0" w:rsidRPr="008C1FD0" w:rsidRDefault="00F079BF" w:rsidP="008C1FD0">
      <w:pPr>
        <w:spacing w:after="0" w:line="360" w:lineRule="auto"/>
        <w:jc w:val="both"/>
        <w:rPr>
          <w:rFonts w:eastAsia="Times New Roman" w:cstheme="majorBidi"/>
          <w:b/>
          <w:sz w:val="24"/>
          <w:szCs w:val="26"/>
        </w:rPr>
      </w:pPr>
      <w:r>
        <w:rPr>
          <w:noProof/>
        </w:rPr>
        <mc:AlternateContent>
          <mc:Choice Requires="wps">
            <w:drawing>
              <wp:anchor distT="0" distB="0" distL="114300" distR="114300" simplePos="0" relativeHeight="251658241" behindDoc="0" locked="0" layoutInCell="1" allowOverlap="1" wp14:anchorId="66269076" wp14:editId="104C7808">
                <wp:simplePos x="0" y="0"/>
                <wp:positionH relativeFrom="column">
                  <wp:posOffset>2806700</wp:posOffset>
                </wp:positionH>
                <wp:positionV relativeFrom="paragraph">
                  <wp:posOffset>323215</wp:posOffset>
                </wp:positionV>
                <wp:extent cx="0" cy="2368550"/>
                <wp:effectExtent l="0" t="0" r="38100" b="12700"/>
                <wp:wrapNone/>
                <wp:docPr id="8" name="Straight Connector 8"/>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59B94C" id="Straight Connector 8"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221pt,25.45pt" to="221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6BAA3C3" wp14:editId="4F55EA70">
                <wp:simplePos x="0" y="0"/>
                <wp:positionH relativeFrom="column">
                  <wp:posOffset>1638300</wp:posOffset>
                </wp:positionH>
                <wp:positionV relativeFrom="paragraph">
                  <wp:posOffset>316865</wp:posOffset>
                </wp:positionV>
                <wp:extent cx="0" cy="2368550"/>
                <wp:effectExtent l="0" t="0" r="38100" b="12700"/>
                <wp:wrapNone/>
                <wp:docPr id="7" name="Straight Connector 7"/>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BD733" id="Straight Connector 7"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9pt,24.95pt" to="129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" strokecolor="black [3200]" strokeweight=".5pt">
                <v:stroke joinstyle="miter"/>
              </v:line>
            </w:pict>
          </mc:Fallback>
        </mc:AlternateContent>
      </w:r>
      <w:r w:rsidR="00095CEE">
        <w:rPr>
          <w:noProof/>
        </w:rPr>
        <w:drawing>
          <wp:inline distT="0" distB="0" distL="0" distR="0" wp14:anchorId="529502DF" wp14:editId="399C17A7">
            <wp:extent cx="5334000" cy="3048000"/>
            <wp:effectExtent l="0" t="0" r="0" b="0"/>
            <wp:docPr id="3" name="Picture"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14:paraId="22A7AAAE" w14:textId="221E5812" w:rsidR="00095CEE" w:rsidRPr="00095CEE" w:rsidRDefault="72A4DA47" w:rsidP="6A8088BF">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400</m:t>
        </m:r>
      </m:oMath>
      <w:r w:rsidRPr="00095CEE">
        <w:rPr>
          <w:rFonts w:eastAsia="Times New Roman"/>
        </w:rPr>
        <w:t xml:space="preserve"> is provided to aid visual comparison across scenarios. Error bars represent the interquartile range of expected infections derived from 100 simulations per </w:t>
      </w:r>
      <w:commentRangeStart w:id="375"/>
      <w:commentRangeStart w:id="376"/>
      <w:r w:rsidRPr="00095CEE">
        <w:rPr>
          <w:rFonts w:eastAsia="Times New Roman"/>
        </w:rPr>
        <w:t>scenario</w:t>
      </w:r>
      <w:commentRangeEnd w:id="375"/>
      <w:r w:rsidR="00B26F8F">
        <w:rPr>
          <w:rStyle w:val="CommentReference"/>
          <w:rFonts w:eastAsiaTheme="minorHAnsi" w:cs="Times New Roman"/>
          <w:color w:val="auto"/>
        </w:rPr>
        <w:commentReference w:id="375"/>
      </w:r>
      <w:commentRangeEnd w:id="376"/>
      <w:r w:rsidR="00A64EDB">
        <w:rPr>
          <w:rStyle w:val="CommentReference"/>
          <w:rFonts w:eastAsiaTheme="minorHAnsi" w:cs="Times New Roman"/>
          <w:color w:val="auto"/>
        </w:rPr>
        <w:commentReference w:id="376"/>
      </w:r>
      <w:r w:rsidRPr="00095CEE">
        <w:rPr>
          <w:rFonts w:eastAsia="Times New Roman"/>
        </w:rPr>
        <w:t>.</w:t>
      </w:r>
    </w:p>
    <w:p w14:paraId="5C6475C1" w14:textId="4F7016DA"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r w:rsidR="00D23B03">
        <w:rPr>
          <w:rFonts w:ascii="Times New Roman" w:hAnsi="Times New Roman" w:cs="Times New Roman"/>
          <w:szCs w:val="24"/>
        </w:rPr>
        <w:t>929</w:t>
      </w:r>
      <w:r w:rsidR="00D23B03" w:rsidRPr="000B3CAB">
        <w:rPr>
          <w:rFonts w:ascii="Times New Roman" w:hAnsi="Times New Roman" w:cs="Times New Roman"/>
          <w:szCs w:val="24"/>
        </w:rPr>
        <w:t xml:space="preserve"> </w:t>
      </w:r>
      <w:r w:rsidR="00737A07" w:rsidRPr="000B3CAB">
        <w:rPr>
          <w:rFonts w:ascii="Times New Roman" w:hAnsi="Times New Roman" w:cs="Times New Roman"/>
          <w:szCs w:val="24"/>
        </w:rPr>
        <w:t>words)</w:t>
      </w:r>
    </w:p>
    <w:p w14:paraId="219EA5D3" w14:textId="581424C8" w:rsidR="00870F7F" w:rsidRPr="000B3CAB" w:rsidRDefault="00870F7F" w:rsidP="00690A47">
      <w:pPr>
        <w:spacing w:line="480" w:lineRule="auto"/>
        <w:ind w:firstLine="720"/>
        <w:rPr>
          <w:rFonts w:ascii="Times New Roman" w:hAnsi="Times New Roman" w:cs="Times New Roman"/>
          <w:sz w:val="24"/>
          <w:szCs w:val="24"/>
        </w:rPr>
      </w:pPr>
      <w:commentRangeStart w:id="377"/>
      <w:commentRangeStart w:id="378"/>
      <w:del w:id="379" w:author="Fukunaga, Rena (CDC/DDPHSIS/CGH/DGHT)" w:date="2021-09-24T13:26:00Z">
        <w:r w:rsidRPr="000B3CAB" w:rsidDel="00693B5C">
          <w:rPr>
            <w:rFonts w:ascii="Times New Roman" w:hAnsi="Times New Roman" w:cs="Times New Roman"/>
            <w:sz w:val="24"/>
            <w:szCs w:val="24"/>
          </w:rPr>
          <w:delText>Here we have</w:delText>
        </w:r>
      </w:del>
      <w:ins w:id="380" w:author="Fukunaga, Rena (CDC/DDPHSIS/CGH/DGHT)" w:date="2021-09-24T13:26:00Z">
        <w:r w:rsidR="00693B5C">
          <w:rPr>
            <w:rFonts w:ascii="Times New Roman" w:hAnsi="Times New Roman" w:cs="Times New Roman"/>
            <w:sz w:val="24"/>
            <w:szCs w:val="24"/>
          </w:rPr>
          <w:t>This study</w:t>
        </w:r>
      </w:ins>
      <w:r w:rsidRPr="000B3CAB">
        <w:rPr>
          <w:rFonts w:ascii="Times New Roman" w:hAnsi="Times New Roman" w:cs="Times New Roman"/>
          <w:sz w:val="24"/>
          <w:szCs w:val="24"/>
        </w:rPr>
        <w:t xml:space="preserve"> buil</w:t>
      </w:r>
      <w:ins w:id="381" w:author="Hoover, Christopher M" w:date="2021-09-24T12:08:00Z">
        <w:r w:rsidR="00A64EDB">
          <w:rPr>
            <w:rFonts w:ascii="Times New Roman" w:hAnsi="Times New Roman" w:cs="Times New Roman"/>
            <w:sz w:val="24"/>
            <w:szCs w:val="24"/>
          </w:rPr>
          <w:t>ds</w:t>
        </w:r>
      </w:ins>
      <w:del w:id="382" w:author="Hoover, Christopher M" w:date="2021-09-24T12:08:00Z">
        <w:r w:rsidRPr="000B3CAB" w:rsidDel="00A64EDB">
          <w:rPr>
            <w:rFonts w:ascii="Times New Roman" w:hAnsi="Times New Roman" w:cs="Times New Roman"/>
            <w:sz w:val="24"/>
            <w:szCs w:val="24"/>
          </w:rPr>
          <w:delText>t</w:delText>
        </w:r>
      </w:del>
      <w:r w:rsidRPr="000B3CAB">
        <w:rPr>
          <w:rFonts w:ascii="Times New Roman" w:hAnsi="Times New Roman" w:cs="Times New Roman"/>
          <w:sz w:val="24"/>
          <w:szCs w:val="24"/>
        </w:rPr>
        <w:t xml:space="preserve"> </w:t>
      </w:r>
      <w:commentRangeEnd w:id="377"/>
      <w:r w:rsidR="007710B1">
        <w:rPr>
          <w:rStyle w:val="CommentReference"/>
          <w:rFonts w:ascii="Times New Roman" w:hAnsi="Times New Roman" w:cs="Times New Roman"/>
        </w:rPr>
        <w:commentReference w:id="377"/>
      </w:r>
      <w:commentRangeEnd w:id="378"/>
      <w:r w:rsidR="00693B5C">
        <w:rPr>
          <w:rStyle w:val="CommentReference"/>
          <w:rFonts w:ascii="Times New Roman" w:hAnsi="Times New Roman" w:cs="Times New Roman"/>
        </w:rPr>
        <w:commentReference w:id="378"/>
      </w:r>
      <w:r w:rsidRPr="000B3CAB">
        <w:rPr>
          <w:rFonts w:ascii="Times New Roman" w:hAnsi="Times New Roman" w:cs="Times New Roman"/>
          <w:sz w:val="24"/>
          <w:szCs w:val="24"/>
        </w:rPr>
        <w:t xml:space="preserve">on previous modeling and simulation analyses to demonstrate that systematic testing strategies </w:t>
      </w:r>
      <w:r w:rsidR="00F371A2" w:rsidRPr="000B3CAB">
        <w:rPr>
          <w:rFonts w:ascii="Times New Roman" w:hAnsi="Times New Roman" w:cs="Times New Roman"/>
          <w:sz w:val="24"/>
          <w:szCs w:val="24"/>
        </w:rPr>
        <w:t xml:space="preserve">with </w:t>
      </w:r>
      <w:commentRangeStart w:id="383"/>
      <w:commentRangeStart w:id="384"/>
      <w:commentRangeStart w:id="385"/>
      <w:del w:id="386" w:author="Fukunaga, Rena (CDC/DDPHSIS/CGH/DGHT)" w:date="2021-09-24T13:26:00Z">
        <w:r w:rsidR="00F371A2" w:rsidRPr="000B3CAB" w:rsidDel="009C23D6">
          <w:rPr>
            <w:rFonts w:ascii="Times New Roman" w:hAnsi="Times New Roman" w:cs="Times New Roman"/>
            <w:sz w:val="24"/>
            <w:szCs w:val="24"/>
          </w:rPr>
          <w:delText xml:space="preserve">fast </w:delText>
        </w:r>
      </w:del>
      <w:ins w:id="387" w:author="Fukunaga, Rena (CDC/DDPHSIS/CGH/DGHT)" w:date="2021-09-24T13:26:00Z">
        <w:del w:id="388" w:author="Hoover, Christopher M" w:date="2021-09-24T12:08:00Z">
          <w:r w:rsidR="009C23D6" w:rsidDel="00A64EDB">
            <w:rPr>
              <w:rFonts w:ascii="Times New Roman" w:hAnsi="Times New Roman" w:cs="Times New Roman"/>
              <w:sz w:val="24"/>
              <w:szCs w:val="24"/>
            </w:rPr>
            <w:delText>rapid</w:delText>
          </w:r>
          <w:r w:rsidR="009C23D6" w:rsidRPr="000B3CAB" w:rsidDel="00A64EDB">
            <w:rPr>
              <w:rFonts w:ascii="Times New Roman" w:hAnsi="Times New Roman" w:cs="Times New Roman"/>
              <w:sz w:val="24"/>
              <w:szCs w:val="24"/>
            </w:rPr>
            <w:delText xml:space="preserve"> </w:delText>
          </w:r>
        </w:del>
      </w:ins>
      <w:del w:id="389" w:author="Hoover, Christopher M" w:date="2021-09-24T12:08:00Z">
        <w:r w:rsidR="00F371A2" w:rsidRPr="000B3CAB" w:rsidDel="00A64EDB">
          <w:rPr>
            <w:rFonts w:ascii="Times New Roman" w:hAnsi="Times New Roman" w:cs="Times New Roman"/>
            <w:sz w:val="24"/>
            <w:szCs w:val="24"/>
          </w:rPr>
          <w:delText>turnaround</w:delText>
        </w:r>
      </w:del>
      <w:ins w:id="390" w:author="Fukunaga, Rena (CDC/DDPHSIS/CGH/DGHT)" w:date="2021-09-24T13:28:00Z">
        <w:del w:id="391" w:author="Hoover, Christopher M" w:date="2021-09-24T12:08:00Z">
          <w:r w:rsidR="00B8575C" w:rsidDel="00A64EDB">
            <w:rPr>
              <w:rFonts w:ascii="Times New Roman" w:hAnsi="Times New Roman" w:cs="Times New Roman"/>
              <w:sz w:val="24"/>
              <w:szCs w:val="24"/>
            </w:rPr>
            <w:delText xml:space="preserve"> </w:delText>
          </w:r>
        </w:del>
      </w:ins>
      <w:ins w:id="392" w:author="Fukunaga, Rena (CDC/DDPHSIS/CGH/DGHT)" w:date="2021-09-24T13:27:00Z">
        <w:del w:id="393" w:author="Hoover, Christopher M" w:date="2021-09-24T12:08:00Z">
          <w:r w:rsidR="00B8575C" w:rsidDel="00A64EDB">
            <w:rPr>
              <w:rFonts w:ascii="Times New Roman" w:hAnsi="Times New Roman" w:cs="Times New Roman"/>
              <w:sz w:val="24"/>
              <w:szCs w:val="24"/>
            </w:rPr>
            <w:delText>of</w:delText>
          </w:r>
        </w:del>
      </w:ins>
      <w:ins w:id="394" w:author="Fukunaga, Rena (CDC/DDPHSIS/CGH/DGHT)" w:date="2021-09-24T13:26:00Z">
        <w:del w:id="395" w:author="Hoover, Christopher M" w:date="2021-09-24T12:08:00Z">
          <w:r w:rsidR="005764A0" w:rsidDel="00A64EDB">
            <w:rPr>
              <w:rFonts w:ascii="Times New Roman" w:hAnsi="Times New Roman" w:cs="Times New Roman"/>
              <w:sz w:val="24"/>
              <w:szCs w:val="24"/>
            </w:rPr>
            <w:delText xml:space="preserve"> test results </w:delText>
          </w:r>
        </w:del>
      </w:ins>
      <w:ins w:id="396" w:author="Fukunaga, Rena (CDC/DDPHSIS/CGH/DGHT)" w:date="2021-09-24T13:27:00Z">
        <w:del w:id="397" w:author="Hoover, Christopher M" w:date="2021-09-24T12:08:00Z">
          <w:r w:rsidR="005764A0" w:rsidDel="00A64EDB">
            <w:rPr>
              <w:rFonts w:ascii="Times New Roman" w:hAnsi="Times New Roman" w:cs="Times New Roman"/>
              <w:sz w:val="24"/>
              <w:szCs w:val="24"/>
            </w:rPr>
            <w:delText>(&gt;=24 hours)</w:delText>
          </w:r>
        </w:del>
      </w:ins>
      <w:ins w:id="398" w:author="Hoover, Christopher M" w:date="2021-09-24T12:08:00Z">
        <w:r w:rsidR="00A64EDB">
          <w:rPr>
            <w:rFonts w:ascii="Times New Roman" w:hAnsi="Times New Roman" w:cs="Times New Roman"/>
            <w:sz w:val="24"/>
            <w:szCs w:val="24"/>
          </w:rPr>
          <w:t xml:space="preserve">limited delays between test administration and isolation of </w:t>
        </w:r>
      </w:ins>
      <w:ins w:id="399" w:author="Hoover, Christopher M" w:date="2021-09-24T12:09:00Z">
        <w:r w:rsidR="00A64EDB">
          <w:rPr>
            <w:rFonts w:ascii="Times New Roman" w:hAnsi="Times New Roman" w:cs="Times New Roman"/>
            <w:sz w:val="24"/>
            <w:szCs w:val="24"/>
          </w:rPr>
          <w:t>infectious individuals can limit SARS-CoV2 transmission. Building on this,</w:t>
        </w:r>
      </w:ins>
      <w:del w:id="400" w:author="Hoover, Christopher M" w:date="2021-09-24T12:09:00Z">
        <w:r w:rsidR="00F371A2" w:rsidRPr="000B3CAB" w:rsidDel="00A64EDB">
          <w:rPr>
            <w:rFonts w:ascii="Times New Roman" w:hAnsi="Times New Roman" w:cs="Times New Roman"/>
            <w:sz w:val="24"/>
            <w:szCs w:val="24"/>
          </w:rPr>
          <w:delText xml:space="preserve"> </w:delText>
        </w:r>
        <w:commentRangeEnd w:id="383"/>
        <w:r w:rsidR="00B0404F" w:rsidDel="00A64EDB">
          <w:rPr>
            <w:rStyle w:val="CommentReference"/>
            <w:rFonts w:ascii="Times New Roman" w:hAnsi="Times New Roman" w:cs="Times New Roman"/>
          </w:rPr>
          <w:commentReference w:id="383"/>
        </w:r>
        <w:commentRangeEnd w:id="384"/>
        <w:r w:rsidR="005764A0" w:rsidDel="00A64EDB">
          <w:rPr>
            <w:rStyle w:val="CommentReference"/>
            <w:rFonts w:ascii="Times New Roman" w:hAnsi="Times New Roman" w:cs="Times New Roman"/>
          </w:rPr>
          <w:commentReference w:id="384"/>
        </w:r>
      </w:del>
      <w:commentRangeEnd w:id="385"/>
      <w:r w:rsidR="00A64EDB">
        <w:rPr>
          <w:rStyle w:val="CommentReference"/>
          <w:rFonts w:ascii="Times New Roman" w:hAnsi="Times New Roman" w:cs="Times New Roman"/>
        </w:rPr>
        <w:commentReference w:id="385"/>
      </w:r>
      <w:del w:id="401" w:author="Hoover, Christopher M" w:date="2021-09-24T12:09:00Z">
        <w:r w:rsidRPr="000B3CAB" w:rsidDel="00A64EDB">
          <w:rPr>
            <w:rFonts w:ascii="Times New Roman" w:hAnsi="Times New Roman" w:cs="Times New Roman"/>
            <w:sz w:val="24"/>
            <w:szCs w:val="24"/>
          </w:rPr>
          <w:delText>that</w:delText>
        </w:r>
      </w:del>
      <w:r w:rsidRPr="000B3CAB">
        <w:rPr>
          <w:rFonts w:ascii="Times New Roman" w:hAnsi="Times New Roman" w:cs="Times New Roman"/>
          <w:sz w:val="24"/>
          <w:szCs w:val="24"/>
        </w:rPr>
        <w:t xml:space="preserve"> </w:t>
      </w:r>
      <w:del w:id="402" w:author="Hoover, Christopher M" w:date="2021-09-24T12:09:00Z">
        <w:r w:rsidRPr="000B3CAB" w:rsidDel="00A64EDB">
          <w:rPr>
            <w:rFonts w:ascii="Times New Roman" w:hAnsi="Times New Roman" w:cs="Times New Roman"/>
            <w:sz w:val="24"/>
            <w:szCs w:val="24"/>
          </w:rPr>
          <w:delText xml:space="preserve">align </w:delText>
        </w:r>
      </w:del>
      <w:r w:rsidRPr="000B3CAB">
        <w:rPr>
          <w:rFonts w:ascii="Times New Roman" w:hAnsi="Times New Roman" w:cs="Times New Roman"/>
          <w:sz w:val="24"/>
          <w:szCs w:val="24"/>
        </w:rPr>
        <w:t xml:space="preserve">testing schedules </w:t>
      </w:r>
      <w:ins w:id="403" w:author="Hoover, Christopher M" w:date="2021-09-24T12:10:00Z">
        <w:r w:rsidR="00A64EDB">
          <w:rPr>
            <w:rFonts w:ascii="Times New Roman" w:hAnsi="Times New Roman" w:cs="Times New Roman"/>
            <w:sz w:val="24"/>
            <w:szCs w:val="24"/>
          </w:rPr>
          <w:lastRenderedPageBreak/>
          <w:t xml:space="preserve">that are aligned </w:t>
        </w:r>
      </w:ins>
      <w:r w:rsidRPr="000B3CAB">
        <w:rPr>
          <w:rFonts w:ascii="Times New Roman" w:hAnsi="Times New Roman" w:cs="Times New Roman"/>
          <w:sz w:val="24"/>
          <w:szCs w:val="24"/>
        </w:rPr>
        <w:t xml:space="preserve">with working schedules </w:t>
      </w:r>
      <w:ins w:id="404" w:author="Hoover, Christopher M" w:date="2021-09-24T12:10:00Z">
        <w:r w:rsidR="00A64EDB">
          <w:rPr>
            <w:rFonts w:ascii="Times New Roman" w:hAnsi="Times New Roman" w:cs="Times New Roman"/>
            <w:sz w:val="24"/>
            <w:szCs w:val="24"/>
          </w:rPr>
          <w:t xml:space="preserve">are found to </w:t>
        </w:r>
      </w:ins>
      <w:r w:rsidRPr="000B3CAB">
        <w:rPr>
          <w:rFonts w:ascii="Times New Roman" w:hAnsi="Times New Roman" w:cs="Times New Roman"/>
          <w:sz w:val="24"/>
          <w:szCs w:val="24"/>
        </w:rPr>
        <w:t xml:space="preserve">prevent more transmission events than </w:t>
      </w:r>
      <w:r w:rsidR="00DB37A9">
        <w:rPr>
          <w:rFonts w:ascii="Times New Roman" w:hAnsi="Times New Roman" w:cs="Times New Roman"/>
          <w:sz w:val="24"/>
          <w:szCs w:val="24"/>
        </w:rPr>
        <w:t>random</w:t>
      </w:r>
      <w:r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with a delay between testing and </w:t>
      </w:r>
      <w:r w:rsidR="00DB37A9">
        <w:rPr>
          <w:rFonts w:ascii="Times New Roman" w:hAnsi="Times New Roman" w:cs="Times New Roman"/>
          <w:sz w:val="24"/>
          <w:szCs w:val="24"/>
        </w:rPr>
        <w:t>isolation</w:t>
      </w:r>
      <w:r w:rsidRPr="000B3CAB">
        <w:rPr>
          <w:rFonts w:ascii="Times New Roman" w:hAnsi="Times New Roman" w:cs="Times New Roman"/>
          <w:sz w:val="24"/>
          <w:szCs w:val="24"/>
        </w:rPr>
        <w:t xml:space="preserve">. A major benefit of such strategies is that they do not require higher testing frequency, </w:t>
      </w:r>
      <w:r w:rsidR="00DB37A9">
        <w:rPr>
          <w:rFonts w:ascii="Times New Roman" w:hAnsi="Times New Roman" w:cs="Times New Roman"/>
          <w:sz w:val="24"/>
          <w:szCs w:val="24"/>
        </w:rPr>
        <w:t>only a change in timing of when testing occurs</w:t>
      </w:r>
      <w:r w:rsidRPr="000B3CAB">
        <w:rPr>
          <w:rFonts w:ascii="Times New Roman" w:hAnsi="Times New Roman" w:cs="Times New Roman"/>
          <w:sz w:val="24"/>
          <w:szCs w:val="24"/>
        </w:rPr>
        <w:t xml:space="preserve">. As such, </w:t>
      </w:r>
      <w:del w:id="405" w:author="Hoover, Christopher M" w:date="2021-09-24T15:19:00Z">
        <w:r w:rsidRPr="000B3CAB" w:rsidDel="009623F6">
          <w:rPr>
            <w:rFonts w:ascii="Times New Roman" w:hAnsi="Times New Roman" w:cs="Times New Roman"/>
            <w:sz w:val="24"/>
            <w:szCs w:val="24"/>
          </w:rPr>
          <w:delText xml:space="preserve">we believe that </w:delText>
        </w:r>
      </w:del>
      <w:r w:rsidR="0060041F" w:rsidRPr="000B3CAB">
        <w:rPr>
          <w:rFonts w:ascii="Times New Roman" w:hAnsi="Times New Roman" w:cs="Times New Roman"/>
          <w:sz w:val="24"/>
          <w:szCs w:val="24"/>
        </w:rPr>
        <w:t xml:space="preserve">there </w:t>
      </w:r>
      <w:del w:id="406" w:author="Hoover, Christopher M" w:date="2021-09-24T15:19:00Z">
        <w:r w:rsidR="0060041F" w:rsidRPr="000B3CAB" w:rsidDel="009623F6">
          <w:rPr>
            <w:rFonts w:ascii="Times New Roman" w:hAnsi="Times New Roman" w:cs="Times New Roman"/>
            <w:sz w:val="24"/>
            <w:szCs w:val="24"/>
          </w:rPr>
          <w:delText xml:space="preserve">is </w:delText>
        </w:r>
      </w:del>
      <w:ins w:id="407" w:author="Hoover, Christopher M" w:date="2021-09-24T15:19:00Z">
        <w:r w:rsidR="009623F6">
          <w:rPr>
            <w:rFonts w:ascii="Times New Roman" w:hAnsi="Times New Roman" w:cs="Times New Roman"/>
            <w:sz w:val="24"/>
            <w:szCs w:val="24"/>
          </w:rPr>
          <w:t>may be</w:t>
        </w:r>
        <w:r w:rsidR="009623F6" w:rsidRPr="000B3CAB">
          <w:rPr>
            <w:rFonts w:ascii="Times New Roman" w:hAnsi="Times New Roman" w:cs="Times New Roman"/>
            <w:sz w:val="24"/>
            <w:szCs w:val="24"/>
          </w:rPr>
          <w:t xml:space="preserve"> </w:t>
        </w:r>
      </w:ins>
      <w:r w:rsidR="0060041F" w:rsidRPr="000B3CAB">
        <w:rPr>
          <w:rFonts w:ascii="Times New Roman" w:hAnsi="Times New Roman" w:cs="Times New Roman"/>
          <w:sz w:val="24"/>
          <w:szCs w:val="24"/>
        </w:rPr>
        <w:t xml:space="preserve">substantial value in </w:t>
      </w:r>
      <w:r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Pr="000B3CAB">
        <w:rPr>
          <w:rFonts w:ascii="Times New Roman" w:hAnsi="Times New Roman" w:cs="Times New Roman"/>
          <w:sz w:val="24"/>
          <w:szCs w:val="24"/>
        </w:rPr>
        <w:t xml:space="preserve"> testing at the beginning of the work week for staff working in </w:t>
      </w:r>
      <w:r w:rsidR="00F72523">
        <w:rPr>
          <w:rFonts w:ascii="Times New Roman" w:hAnsi="Times New Roman" w:cs="Times New Roman"/>
          <w:sz w:val="24"/>
          <w:szCs w:val="24"/>
        </w:rPr>
        <w:t>facilities at high</w:t>
      </w:r>
      <w:del w:id="408" w:author="Hoover, Christopher M" w:date="2021-09-24T15:20:00Z">
        <w:r w:rsidR="00F72523" w:rsidDel="009623F6">
          <w:rPr>
            <w:rFonts w:ascii="Times New Roman" w:hAnsi="Times New Roman" w:cs="Times New Roman"/>
            <w:sz w:val="24"/>
            <w:szCs w:val="24"/>
          </w:rPr>
          <w:delText>er</w:delText>
        </w:r>
      </w:del>
      <w:r w:rsidR="00F72523">
        <w:rPr>
          <w:rFonts w:ascii="Times New Roman" w:hAnsi="Times New Roman" w:cs="Times New Roman"/>
          <w:sz w:val="24"/>
          <w:szCs w:val="24"/>
        </w:rPr>
        <w:t xml:space="preserve"> risk for SARS-CoV-2 transmission</w:t>
      </w:r>
      <w:r w:rsidRPr="000B3CAB">
        <w:rPr>
          <w:rFonts w:ascii="Times New Roman" w:hAnsi="Times New Roman" w:cs="Times New Roman"/>
          <w:sz w:val="24"/>
          <w:szCs w:val="24"/>
        </w:rPr>
        <w:t xml:space="preserve"> such as carceral facilities, </w:t>
      </w:r>
      <w:r w:rsidR="0060041F" w:rsidRPr="000B3CAB">
        <w:rPr>
          <w:rFonts w:ascii="Times New Roman" w:hAnsi="Times New Roman" w:cs="Times New Roman"/>
          <w:sz w:val="24"/>
          <w:szCs w:val="24"/>
        </w:rPr>
        <w:t>skilled nursing facilities, and homeless shelters.</w:t>
      </w:r>
    </w:p>
    <w:p w14:paraId="25A7FBFE" w14:textId="57AE7B48" w:rsidR="00192622" w:rsidRPr="000B3CAB" w:rsidRDefault="7065EC07" w:rsidP="26FFA8ED">
      <w:pPr>
        <w:spacing w:line="480" w:lineRule="auto"/>
        <w:ind w:firstLine="720"/>
        <w:rPr>
          <w:rFonts w:ascii="Times New Roman" w:eastAsiaTheme="minorEastAsia" w:hAnsi="Times New Roman" w:cs="Times New Roman"/>
          <w:sz w:val="24"/>
          <w:szCs w:val="24"/>
        </w:rPr>
      </w:pPr>
      <w:r w:rsidRPr="26FFA8ED">
        <w:rPr>
          <w:rFonts w:ascii="Times New Roman" w:hAnsi="Times New Roman" w:cs="Times New Roman"/>
          <w:sz w:val="24"/>
          <w:szCs w:val="24"/>
        </w:rPr>
        <w:t>For SARS-CoV</w:t>
      </w:r>
      <w:r w:rsidR="1410686E" w:rsidRPr="26FFA8ED">
        <w:rPr>
          <w:rFonts w:ascii="Times New Roman" w:hAnsi="Times New Roman" w:cs="Times New Roman"/>
          <w:sz w:val="24"/>
          <w:szCs w:val="24"/>
        </w:rPr>
        <w:t>-</w:t>
      </w:r>
      <w:r w:rsidRPr="26FFA8ED">
        <w:rPr>
          <w:rFonts w:ascii="Times New Roman" w:hAnsi="Times New Roman" w:cs="Times New Roman"/>
          <w:sz w:val="24"/>
          <w:szCs w:val="24"/>
        </w:rPr>
        <w:t xml:space="preserve">2, pre- and asymptomatic transmission make </w:t>
      </w:r>
      <w:r w:rsidR="596D9E56" w:rsidRPr="26FFA8ED">
        <w:rPr>
          <w:rFonts w:ascii="Times New Roman" w:hAnsi="Times New Roman" w:cs="Times New Roman"/>
          <w:sz w:val="24"/>
          <w:szCs w:val="24"/>
        </w:rPr>
        <w:t xml:space="preserve">systematic </w:t>
      </w:r>
      <w:r w:rsidRPr="26FFA8ED">
        <w:rPr>
          <w:rFonts w:ascii="Times New Roman" w:hAnsi="Times New Roman" w:cs="Times New Roman"/>
          <w:sz w:val="24"/>
          <w:szCs w:val="24"/>
        </w:rPr>
        <w:t>testing a key component of prevention strategies. Preventing delays between testing and the test result is also found to be an essential component to any testing strategy</w:t>
      </w:r>
      <w:r w:rsidR="0A39632A" w:rsidRPr="26FFA8ED">
        <w:rPr>
          <w:rFonts w:ascii="Times New Roman" w:hAnsi="Times New Roman" w:cs="Times New Roman"/>
          <w:sz w:val="24"/>
          <w:szCs w:val="24"/>
        </w:rPr>
        <w:t xml:space="preserve"> </w:t>
      </w:r>
      <w:r w:rsidR="45C9DCA3" w:rsidRPr="26FFA8ED">
        <w:rPr>
          <w:rFonts w:ascii="Times New Roman" w:hAnsi="Times New Roman" w:cs="Times New Roman"/>
          <w:sz w:val="24"/>
          <w:szCs w:val="24"/>
        </w:rPr>
        <w:fldChar w:fldCharType="begin"/>
      </w:r>
      <w:r w:rsidR="45C9DCA3" w:rsidRPr="26FFA8ED">
        <w:rPr>
          <w:rFonts w:ascii="Times New Roman" w:hAnsi="Times New Roman" w:cs="Times New Roman"/>
          <w:sz w:val="24"/>
          <w:szCs w:val="24"/>
        </w:rPr>
        <w:instrText xml:space="preserve"> ADDIN ZOTERO_ITEM CSL_CITATION {"citationID":"M8VqgKGt","properties":{"formattedCitation":"(15)","plainCitation":"(15)","dontUpdate":true,"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45C9DCA3" w:rsidRPr="26FFA8ED">
        <w:rPr>
          <w:rFonts w:ascii="Times New Roman" w:hAnsi="Times New Roman" w:cs="Times New Roman"/>
          <w:sz w:val="24"/>
          <w:szCs w:val="24"/>
        </w:rPr>
        <w:fldChar w:fldCharType="separate"/>
      </w:r>
      <w:r w:rsidR="0A39632A" w:rsidRPr="26FFA8ED">
        <w:rPr>
          <w:rFonts w:ascii="Times New Roman" w:hAnsi="Times New Roman" w:cs="Times New Roman"/>
          <w:noProof/>
          <w:sz w:val="24"/>
          <w:szCs w:val="24"/>
        </w:rPr>
        <w:t>(1</w:t>
      </w:r>
      <w:r w:rsidR="6F188917" w:rsidRPr="26FFA8ED">
        <w:rPr>
          <w:rFonts w:ascii="Times New Roman" w:hAnsi="Times New Roman" w:cs="Times New Roman"/>
          <w:noProof/>
          <w:sz w:val="24"/>
          <w:szCs w:val="24"/>
        </w:rPr>
        <w:t>8</w:t>
      </w:r>
      <w:r w:rsidR="0A39632A" w:rsidRPr="26FFA8ED">
        <w:rPr>
          <w:rFonts w:ascii="Times New Roman" w:hAnsi="Times New Roman" w:cs="Times New Roman"/>
          <w:noProof/>
          <w:sz w:val="24"/>
          <w:szCs w:val="24"/>
        </w:rPr>
        <w:t>)</w:t>
      </w:r>
      <w:r w:rsidR="45C9DCA3" w:rsidRPr="26FFA8ED">
        <w:rPr>
          <w:rFonts w:ascii="Times New Roman" w:hAnsi="Times New Roman" w:cs="Times New Roman"/>
          <w:sz w:val="24"/>
          <w:szCs w:val="24"/>
        </w:rPr>
        <w:fldChar w:fldCharType="end"/>
      </w:r>
      <w:r w:rsidRPr="26FFA8ED">
        <w:rPr>
          <w:rFonts w:ascii="Times New Roman" w:hAnsi="Times New Roman" w:cs="Times New Roman"/>
          <w:sz w:val="24"/>
          <w:szCs w:val="24"/>
        </w:rPr>
        <w:t>. Confirmatory</w:t>
      </w:r>
      <w:ins w:id="409" w:author="Fukunaga, Rena (CDC/DDPHSIS/CGH/DGHT)" w:date="2021-09-09T12:20:00Z">
        <w:r w:rsidR="009E1BEC">
          <w:rPr>
            <w:rFonts w:ascii="Times New Roman" w:hAnsi="Times New Roman" w:cs="Times New Roman"/>
            <w:sz w:val="24"/>
            <w:szCs w:val="24"/>
          </w:rPr>
          <w:t xml:space="preserve"> </w:t>
        </w:r>
      </w:ins>
      <w:ins w:id="410" w:author="Fukunaga, Rena (CDC/DDPHSIS/CGH/DGHT)" w:date="2021-09-09T12:21:00Z">
        <w:r w:rsidR="009E1BEC" w:rsidRPr="00A64EDB">
          <w:rPr>
            <w:rFonts w:ascii="Times New Roman" w:hAnsi="Times New Roman" w:cs="Times New Roman"/>
            <w:sz w:val="24"/>
            <w:szCs w:val="24"/>
            <w:rPrChange w:id="411" w:author="Hoover, Christopher M" w:date="2021-09-24T12:10:00Z">
              <w:rPr>
                <w:rFonts w:ascii="Times New Roman" w:hAnsi="Times New Roman" w:cs="Times New Roman"/>
                <w:b/>
                <w:bCs/>
                <w:sz w:val="24"/>
                <w:szCs w:val="24"/>
              </w:rPr>
            </w:rPrChange>
          </w:rPr>
          <w:t>nucleic acid amplification</w:t>
        </w:r>
      </w:ins>
      <w:del w:id="412" w:author="Fukunaga, Rena (CDC/DDPHSIS/CGH/DGHT)" w:date="2021-09-09T12:21:00Z">
        <w:r w:rsidRPr="00A64EDB" w:rsidDel="009E1BEC">
          <w:rPr>
            <w:rFonts w:ascii="Times New Roman" w:hAnsi="Times New Roman" w:cs="Times New Roman"/>
            <w:sz w:val="24"/>
            <w:szCs w:val="24"/>
          </w:rPr>
          <w:delText xml:space="preserve"> </w:delText>
        </w:r>
        <w:commentRangeStart w:id="413"/>
        <w:commentRangeStart w:id="414"/>
        <w:r w:rsidR="14353C06" w:rsidRPr="00A64EDB" w:rsidDel="009E1BEC">
          <w:rPr>
            <w:rFonts w:ascii="Times New Roman" w:hAnsi="Times New Roman" w:cs="Times New Roman"/>
            <w:sz w:val="24"/>
            <w:szCs w:val="24"/>
          </w:rPr>
          <w:delText>NAAT</w:delText>
        </w:r>
      </w:del>
      <w:r w:rsidR="14353C06" w:rsidRPr="26FFA8ED">
        <w:rPr>
          <w:rFonts w:ascii="Times New Roman" w:hAnsi="Times New Roman" w:cs="Times New Roman"/>
          <w:sz w:val="24"/>
          <w:szCs w:val="24"/>
        </w:rPr>
        <w:t xml:space="preserve"> </w:t>
      </w:r>
      <w:commentRangeEnd w:id="413"/>
      <w:r w:rsidR="45C9DCA3">
        <w:rPr>
          <w:rStyle w:val="CommentReference"/>
        </w:rPr>
        <w:commentReference w:id="413"/>
      </w:r>
      <w:commentRangeEnd w:id="414"/>
      <w:r w:rsidR="009E1BEC">
        <w:rPr>
          <w:rStyle w:val="CommentReference"/>
          <w:rFonts w:ascii="Times New Roman" w:hAnsi="Times New Roman" w:cs="Times New Roman"/>
        </w:rPr>
        <w:commentReference w:id="414"/>
      </w:r>
      <w:r w:rsidRPr="26FFA8ED">
        <w:rPr>
          <w:rFonts w:ascii="Times New Roman" w:hAnsi="Times New Roman" w:cs="Times New Roman"/>
          <w:sz w:val="24"/>
          <w:szCs w:val="24"/>
        </w:rPr>
        <w:t>testing</w:t>
      </w:r>
      <w:ins w:id="415" w:author="Fukunaga, Rena (CDC/DDPHSIS/CGH/DGHT)" w:date="2021-09-09T12:21:00Z">
        <w:r w:rsidR="009E1BEC">
          <w:rPr>
            <w:rFonts w:ascii="Times New Roman" w:hAnsi="Times New Roman" w:cs="Times New Roman"/>
            <w:sz w:val="24"/>
            <w:szCs w:val="24"/>
          </w:rPr>
          <w:t xml:space="preserve"> (NAAT)</w:t>
        </w:r>
      </w:ins>
      <w:r w:rsidRPr="26FFA8ED">
        <w:rPr>
          <w:rFonts w:ascii="Times New Roman" w:hAnsi="Times New Roman" w:cs="Times New Roman"/>
          <w:sz w:val="24"/>
          <w:szCs w:val="24"/>
        </w:rPr>
        <w:t xml:space="preserve"> may </w:t>
      </w:r>
      <w:del w:id="416" w:author="Hoover, Christopher M" w:date="2021-09-24T15:20:00Z">
        <w:r w:rsidRPr="26FFA8ED" w:rsidDel="009623F6">
          <w:rPr>
            <w:rFonts w:ascii="Times New Roman" w:hAnsi="Times New Roman" w:cs="Times New Roman"/>
            <w:sz w:val="24"/>
            <w:szCs w:val="24"/>
          </w:rPr>
          <w:delText xml:space="preserve">also </w:delText>
        </w:r>
      </w:del>
      <w:r w:rsidRPr="26FFA8ED">
        <w:rPr>
          <w:rFonts w:ascii="Times New Roman" w:hAnsi="Times New Roman" w:cs="Times New Roman"/>
          <w:sz w:val="24"/>
          <w:szCs w:val="24"/>
        </w:rPr>
        <w:t xml:space="preserve">be necessary in scenarios where less sensitive rapid </w:t>
      </w:r>
      <w:r w:rsidR="14353C06" w:rsidRPr="26FFA8ED">
        <w:rPr>
          <w:rFonts w:ascii="Times New Roman" w:hAnsi="Times New Roman" w:cs="Times New Roman"/>
          <w:sz w:val="24"/>
          <w:szCs w:val="24"/>
        </w:rPr>
        <w:t xml:space="preserve">antigen </w:t>
      </w:r>
      <w:r w:rsidRPr="26FFA8ED">
        <w:rPr>
          <w:rFonts w:ascii="Times New Roman" w:hAnsi="Times New Roman" w:cs="Times New Roman"/>
          <w:sz w:val="24"/>
          <w:szCs w:val="24"/>
        </w:rPr>
        <w:t xml:space="preserve">tests </w:t>
      </w:r>
      <w:r w:rsidR="624B123A" w:rsidRPr="26FFA8ED">
        <w:rPr>
          <w:rFonts w:ascii="Times New Roman" w:hAnsi="Times New Roman" w:cs="Times New Roman"/>
          <w:sz w:val="24"/>
          <w:szCs w:val="24"/>
        </w:rPr>
        <w:t xml:space="preserve">with quicker turnaround time </w:t>
      </w:r>
      <w:r w:rsidRPr="26FFA8ED">
        <w:rPr>
          <w:rFonts w:ascii="Times New Roman" w:hAnsi="Times New Roman" w:cs="Times New Roman"/>
          <w:sz w:val="24"/>
          <w:szCs w:val="24"/>
        </w:rPr>
        <w:t xml:space="preserve">are used as an initial screen. Additionally, increasing the frequency of testing may be necessary in settings with high community prevalence or the opportunity for rapid spread </w:t>
      </w:r>
      <w:r w:rsidR="1326784B" w:rsidRPr="26FFA8ED">
        <w:rPr>
          <w:rFonts w:ascii="Times New Roman" w:hAnsi="Times New Roman" w:cs="Times New Roman"/>
          <w:sz w:val="24"/>
          <w:szCs w:val="24"/>
        </w:rPr>
        <w:t xml:space="preserve">of the virus </w:t>
      </w:r>
      <w:r w:rsidRPr="26FFA8ED">
        <w:rPr>
          <w:rFonts w:ascii="Times New Roman" w:hAnsi="Times New Roman" w:cs="Times New Roman"/>
          <w:sz w:val="24"/>
          <w:szCs w:val="24"/>
        </w:rPr>
        <w:t>within a facility (</w:t>
      </w:r>
      <w:proofErr w:type="gramStart"/>
      <w:r w:rsidRPr="26FFA8ED">
        <w:rPr>
          <w:rFonts w:ascii="Times New Roman" w:hAnsi="Times New Roman" w:cs="Times New Roman"/>
          <w:sz w:val="24"/>
          <w:szCs w:val="24"/>
        </w:rPr>
        <w:t>e.g.</w:t>
      </w:r>
      <w:proofErr w:type="gramEnd"/>
      <w:r w:rsidR="1410686E" w:rsidRPr="26FFA8ED">
        <w:rPr>
          <w:rFonts w:ascii="Times New Roman" w:hAnsi="Times New Roman" w:cs="Times New Roman"/>
          <w:sz w:val="24"/>
          <w:szCs w:val="24"/>
        </w:rPr>
        <w:t xml:space="preserve"> </w:t>
      </w:r>
      <w:r w:rsidR="7AB9F476" w:rsidRPr="26FFA8ED">
        <w:rPr>
          <w:rFonts w:ascii="Times New Roman" w:hAnsi="Times New Roman" w:cs="Times New Roman"/>
          <w:sz w:val="24"/>
          <w:szCs w:val="24"/>
        </w:rPr>
        <w:t>highly transmissible variants</w:t>
      </w:r>
      <w:r w:rsidR="1410686E" w:rsidRPr="26FFA8ED">
        <w:rPr>
          <w:rFonts w:ascii="Times New Roman" w:hAnsi="Times New Roman" w:cs="Times New Roman"/>
          <w:sz w:val="24"/>
          <w:szCs w:val="24"/>
        </w:rPr>
        <w:t>,</w:t>
      </w:r>
      <w:r w:rsidRPr="26FFA8ED">
        <w:rPr>
          <w:rFonts w:ascii="Times New Roman" w:hAnsi="Times New Roman" w:cs="Times New Roman"/>
          <w:sz w:val="24"/>
          <w:szCs w:val="24"/>
        </w:rPr>
        <w:t xml:space="preserve"> low vaccination rates, </w:t>
      </w:r>
      <w:r w:rsidR="1410686E" w:rsidRPr="26FFA8ED">
        <w:rPr>
          <w:rFonts w:ascii="Times New Roman" w:hAnsi="Times New Roman" w:cs="Times New Roman"/>
          <w:sz w:val="24"/>
          <w:szCs w:val="24"/>
        </w:rPr>
        <w:t>inadequate</w:t>
      </w:r>
      <w:r w:rsidRPr="26FFA8ED">
        <w:rPr>
          <w:rFonts w:ascii="Times New Roman" w:hAnsi="Times New Roman" w:cs="Times New Roman"/>
          <w:sz w:val="24"/>
          <w:szCs w:val="24"/>
        </w:rPr>
        <w:t xml:space="preserve"> </w:t>
      </w:r>
      <w:r w:rsidR="1410686E" w:rsidRPr="26FFA8ED">
        <w:rPr>
          <w:rFonts w:ascii="Times New Roman" w:hAnsi="Times New Roman" w:cs="Times New Roman"/>
          <w:sz w:val="24"/>
          <w:szCs w:val="24"/>
        </w:rPr>
        <w:t>mitigation practices</w:t>
      </w:r>
      <w:r w:rsidRPr="26FFA8ED">
        <w:rPr>
          <w:rFonts w:ascii="Times New Roman" w:hAnsi="Times New Roman" w:cs="Times New Roman"/>
          <w:sz w:val="24"/>
          <w:szCs w:val="24"/>
        </w:rPr>
        <w:t xml:space="preserve">). </w:t>
      </w:r>
      <w:r w:rsidR="75F7C25D" w:rsidRPr="26FFA8ED">
        <w:rPr>
          <w:rFonts w:ascii="Times New Roman" w:eastAsiaTheme="minorEastAsia" w:hAnsi="Times New Roman" w:cs="Times New Roman"/>
          <w:sz w:val="24"/>
          <w:szCs w:val="24"/>
        </w:rPr>
        <w:t xml:space="preserve">Lower thresholds than one </w:t>
      </w:r>
      <w:r w:rsidR="3339AE05" w:rsidRPr="26FFA8ED">
        <w:rPr>
          <w:rFonts w:ascii="Times New Roman" w:eastAsiaTheme="minorEastAsia" w:hAnsi="Times New Roman" w:cs="Times New Roman"/>
          <w:sz w:val="24"/>
          <w:szCs w:val="24"/>
        </w:rPr>
        <w:t>expected infection event</w:t>
      </w:r>
      <w:r w:rsidR="75F7C25D" w:rsidRPr="26FFA8ED">
        <w:rPr>
          <w:rFonts w:ascii="Times New Roman" w:eastAsiaTheme="minorEastAsia" w:hAnsi="Times New Roman" w:cs="Times New Roman"/>
          <w:sz w:val="24"/>
          <w:szCs w:val="24"/>
        </w:rPr>
        <w:t xml:space="preserve"> </w:t>
      </w:r>
      <w:r w:rsidR="6185F143" w:rsidRPr="26FFA8ED">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70A1B034" w:rsidRPr="26FFA8ED">
        <w:rPr>
          <w:rFonts w:ascii="Times New Roman" w:eastAsiaTheme="minorEastAsia" w:hAnsi="Times New Roman" w:cs="Times New Roman"/>
          <w:sz w:val="24"/>
          <w:szCs w:val="24"/>
        </w:rPr>
        <w:t>estimated</w:t>
      </w:r>
      <w:r w:rsidR="6185F143" w:rsidRPr="26FFA8ED">
        <w:rPr>
          <w:rFonts w:ascii="Times New Roman" w:eastAsiaTheme="minorEastAsia" w:hAnsi="Times New Roman" w:cs="Times New Roman"/>
          <w:sz w:val="24"/>
          <w:szCs w:val="24"/>
        </w:rPr>
        <w:t xml:space="preserve"> </w:t>
      </w:r>
      <w:r w:rsidR="75CDBEBC" w:rsidRPr="26FFA8ED">
        <w:rPr>
          <w:rFonts w:ascii="Times New Roman" w:eastAsiaTheme="minorEastAsia" w:hAnsi="Times New Roman" w:cs="Times New Roman"/>
          <w:sz w:val="24"/>
          <w:szCs w:val="24"/>
        </w:rPr>
        <w:t>46</w:t>
      </w:r>
      <w:r w:rsidR="0A7C29FC" w:rsidRPr="26FFA8ED">
        <w:rPr>
          <w:rFonts w:ascii="Times New Roman" w:eastAsiaTheme="minorEastAsia" w:hAnsi="Times New Roman" w:cs="Times New Roman"/>
          <w:sz w:val="24"/>
          <w:szCs w:val="24"/>
        </w:rPr>
        <w:t xml:space="preserve">% of </w:t>
      </w:r>
      <w:r w:rsidR="75CDBEBC" w:rsidRPr="26FFA8ED">
        <w:rPr>
          <w:rFonts w:ascii="Times New Roman" w:eastAsiaTheme="minorEastAsia" w:hAnsi="Times New Roman" w:cs="Times New Roman"/>
          <w:sz w:val="24"/>
          <w:szCs w:val="24"/>
        </w:rPr>
        <w:t>118</w:t>
      </w:r>
      <w:r w:rsidR="70A1B034" w:rsidRPr="26FFA8ED">
        <w:rPr>
          <w:rFonts w:ascii="Times New Roman" w:eastAsiaTheme="minorEastAsia" w:hAnsi="Times New Roman" w:cs="Times New Roman"/>
          <w:sz w:val="24"/>
          <w:szCs w:val="24"/>
        </w:rPr>
        <w:t xml:space="preserve"> </w:t>
      </w:r>
      <w:r w:rsidR="0A7C29FC" w:rsidRPr="26FFA8ED">
        <w:rPr>
          <w:rFonts w:ascii="Times New Roman" w:eastAsiaTheme="minorEastAsia" w:hAnsi="Times New Roman" w:cs="Times New Roman"/>
          <w:sz w:val="24"/>
          <w:szCs w:val="24"/>
        </w:rPr>
        <w:t>introductions</w:t>
      </w:r>
      <w:r w:rsidR="60DE44FA" w:rsidRPr="26FFA8ED">
        <w:rPr>
          <w:rFonts w:ascii="Times New Roman" w:eastAsiaTheme="minorEastAsia" w:hAnsi="Times New Roman" w:cs="Times New Roman"/>
          <w:sz w:val="24"/>
          <w:szCs w:val="24"/>
        </w:rPr>
        <w:t xml:space="preserve"> into resident populations</w:t>
      </w:r>
      <w:r w:rsidR="0A7C29FC" w:rsidRPr="26FFA8ED">
        <w:rPr>
          <w:rFonts w:ascii="Times New Roman" w:eastAsiaTheme="minorEastAsia" w:hAnsi="Times New Roman" w:cs="Times New Roman"/>
          <w:sz w:val="24"/>
          <w:szCs w:val="24"/>
        </w:rPr>
        <w:t xml:space="preserve"> </w:t>
      </w:r>
      <w:r w:rsidR="70A1B034" w:rsidRPr="26FFA8ED">
        <w:rPr>
          <w:rFonts w:ascii="Times New Roman" w:eastAsiaTheme="minorEastAsia" w:hAnsi="Times New Roman" w:cs="Times New Roman"/>
          <w:sz w:val="24"/>
          <w:szCs w:val="24"/>
        </w:rPr>
        <w:t>from April 2020</w:t>
      </w:r>
      <w:r w:rsidR="7AB9F476" w:rsidRPr="26FFA8ED">
        <w:rPr>
          <w:rFonts w:ascii="Times New Roman" w:eastAsiaTheme="minorEastAsia" w:hAnsi="Times New Roman" w:cs="Times New Roman"/>
          <w:sz w:val="24"/>
          <w:szCs w:val="24"/>
        </w:rPr>
        <w:t xml:space="preserve"> </w:t>
      </w:r>
      <w:r w:rsidR="03F8AD36" w:rsidRPr="26FFA8ED">
        <w:rPr>
          <w:rFonts w:ascii="Times New Roman" w:eastAsiaTheme="minorEastAsia" w:hAnsi="Times New Roman" w:cs="Times New Roman"/>
          <w:sz w:val="24"/>
          <w:szCs w:val="24"/>
        </w:rPr>
        <w:t xml:space="preserve">to </w:t>
      </w:r>
      <w:r w:rsidR="70A1B034" w:rsidRPr="26FFA8ED">
        <w:rPr>
          <w:rFonts w:ascii="Times New Roman" w:eastAsiaTheme="minorEastAsia" w:hAnsi="Times New Roman" w:cs="Times New Roman"/>
          <w:sz w:val="24"/>
          <w:szCs w:val="24"/>
        </w:rPr>
        <w:t xml:space="preserve">March 2021 across 35 facilities </w:t>
      </w:r>
      <w:r w:rsidR="0A7C29FC" w:rsidRPr="26FFA8ED">
        <w:rPr>
          <w:rFonts w:ascii="Times New Roman" w:eastAsiaTheme="minorEastAsia" w:hAnsi="Times New Roman" w:cs="Times New Roman"/>
          <w:sz w:val="24"/>
          <w:szCs w:val="24"/>
        </w:rPr>
        <w:t>resulted in</w:t>
      </w:r>
      <w:r w:rsidR="6185F143" w:rsidRPr="26FFA8ED">
        <w:rPr>
          <w:rFonts w:ascii="Times New Roman" w:eastAsiaTheme="minorEastAsia" w:hAnsi="Times New Roman" w:cs="Times New Roman"/>
          <w:sz w:val="24"/>
          <w:szCs w:val="24"/>
        </w:rPr>
        <w:t xml:space="preserve"> outbreaks of greater than 10 resident cases </w:t>
      </w:r>
      <w:r w:rsidR="45C9DCA3" w:rsidRPr="26FFA8ED">
        <w:rPr>
          <w:rFonts w:ascii="Times New Roman" w:eastAsiaTheme="minorEastAsia" w:hAnsi="Times New Roman" w:cs="Times New Roman"/>
          <w:sz w:val="24"/>
          <w:szCs w:val="24"/>
        </w:rPr>
        <w:fldChar w:fldCharType="begin"/>
      </w:r>
      <w:r w:rsidR="45C9DCA3" w:rsidRPr="26FFA8ED">
        <w:rPr>
          <w:rFonts w:ascii="Times New Roman" w:eastAsiaTheme="minorEastAsia" w:hAnsi="Times New Roman" w:cs="Times New Roman"/>
          <w:sz w:val="24"/>
          <w:szCs w:val="24"/>
        </w:rPr>
        <w:instrText xml:space="preserve"> ADDIN ZOTERO_ITEM CSL_CITATION {"citationID":"utNV9vHb","properties":{"formattedCitation":"(28)","plainCitation":"(28)","dontUpdate":true,"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45C9DCA3" w:rsidRPr="26FFA8ED">
        <w:rPr>
          <w:rFonts w:ascii="Times New Roman" w:eastAsiaTheme="minorEastAsia" w:hAnsi="Times New Roman" w:cs="Times New Roman"/>
          <w:sz w:val="24"/>
          <w:szCs w:val="24"/>
        </w:rPr>
        <w:fldChar w:fldCharType="separate"/>
      </w:r>
      <w:r w:rsidR="2ADF50C6" w:rsidRPr="26FFA8ED">
        <w:rPr>
          <w:rFonts w:ascii="Times New Roman" w:eastAsiaTheme="minorEastAsia" w:hAnsi="Times New Roman" w:cs="Times New Roman"/>
          <w:noProof/>
          <w:sz w:val="24"/>
          <w:szCs w:val="24"/>
        </w:rPr>
        <w:t>(</w:t>
      </w:r>
      <w:r w:rsidR="6F188917" w:rsidRPr="26FFA8ED">
        <w:rPr>
          <w:rFonts w:ascii="Times New Roman" w:eastAsiaTheme="minorEastAsia" w:hAnsi="Times New Roman" w:cs="Times New Roman"/>
          <w:noProof/>
          <w:sz w:val="24"/>
          <w:szCs w:val="24"/>
        </w:rPr>
        <w:t>31</w:t>
      </w:r>
      <w:r w:rsidR="2ADF50C6" w:rsidRPr="26FFA8ED">
        <w:rPr>
          <w:rFonts w:ascii="Times New Roman" w:eastAsiaTheme="minorEastAsia" w:hAnsi="Times New Roman" w:cs="Times New Roman"/>
          <w:noProof/>
          <w:sz w:val="24"/>
          <w:szCs w:val="24"/>
        </w:rPr>
        <w:t>)</w:t>
      </w:r>
      <w:r w:rsidR="45C9DCA3" w:rsidRPr="26FFA8ED">
        <w:rPr>
          <w:rFonts w:ascii="Times New Roman" w:eastAsiaTheme="minorEastAsia" w:hAnsi="Times New Roman" w:cs="Times New Roman"/>
          <w:sz w:val="24"/>
          <w:szCs w:val="24"/>
        </w:rPr>
        <w:fldChar w:fldCharType="end"/>
      </w:r>
      <w:r w:rsidR="75CDBEBC" w:rsidRPr="26FFA8ED">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limited testing resources</w:t>
      </w:r>
      <w:r w:rsidR="0B418CCA" w:rsidRPr="26FFA8ED">
        <w:rPr>
          <w:rFonts w:ascii="Times New Roman" w:eastAsiaTheme="minorEastAsia" w:hAnsi="Times New Roman" w:cs="Times New Roman"/>
          <w:sz w:val="24"/>
          <w:szCs w:val="24"/>
        </w:rPr>
        <w:t>, and lower vaccination coverage</w:t>
      </w:r>
      <w:r w:rsidR="6185F143" w:rsidRPr="26FFA8ED">
        <w:rPr>
          <w:rFonts w:ascii="Times New Roman" w:eastAsiaTheme="minorEastAsia" w:hAnsi="Times New Roman" w:cs="Times New Roman"/>
          <w:sz w:val="24"/>
          <w:szCs w:val="24"/>
        </w:rPr>
        <w:t>.</w:t>
      </w:r>
    </w:p>
    <w:p w14:paraId="387B11C5" w14:textId="2D156087" w:rsidR="00192622" w:rsidRPr="000B3CAB" w:rsidRDefault="00192622" w:rsidP="00690A47">
      <w:pPr>
        <w:spacing w:line="480" w:lineRule="auto"/>
        <w:ind w:firstLine="720"/>
        <w:rPr>
          <w:rFonts w:ascii="Times New Roman" w:hAnsi="Times New Roman" w:cs="Times New Roman"/>
          <w:sz w:val="24"/>
          <w:szCs w:val="24"/>
        </w:rPr>
      </w:pPr>
      <w:commentRangeStart w:id="417"/>
      <w:commentRangeStart w:id="418"/>
      <w:del w:id="419" w:author="Fukunaga, Rena (CDC/DDPHSIS/CGH/DGHT)" w:date="2021-09-24T13:31:00Z">
        <w:r w:rsidRPr="5B31D9F5" w:rsidDel="00D45B57">
          <w:rPr>
            <w:rFonts w:ascii="Times New Roman" w:eastAsiaTheme="minorEastAsia" w:hAnsi="Times New Roman" w:cs="Times New Roman"/>
            <w:sz w:val="24"/>
            <w:szCs w:val="24"/>
          </w:rPr>
          <w:delText xml:space="preserve">We </w:delText>
        </w:r>
        <w:commentRangeEnd w:id="417"/>
        <w:r w:rsidR="00B0404F" w:rsidDel="00D45B57">
          <w:rPr>
            <w:rStyle w:val="CommentReference"/>
            <w:rFonts w:ascii="Times New Roman" w:hAnsi="Times New Roman" w:cs="Times New Roman"/>
          </w:rPr>
          <w:commentReference w:id="417"/>
        </w:r>
      </w:del>
      <w:commentRangeEnd w:id="418"/>
      <w:r w:rsidR="001A523E">
        <w:rPr>
          <w:rStyle w:val="CommentReference"/>
          <w:rFonts w:ascii="Times New Roman" w:hAnsi="Times New Roman" w:cs="Times New Roman"/>
        </w:rPr>
        <w:commentReference w:id="418"/>
      </w:r>
      <w:del w:id="420" w:author="Fukunaga, Rena (CDC/DDPHSIS/CGH/DGHT)" w:date="2021-09-24T13:31:00Z">
        <w:r w:rsidRPr="5B31D9F5" w:rsidDel="00D45B57">
          <w:rPr>
            <w:rFonts w:ascii="Times New Roman" w:eastAsiaTheme="minorEastAsia" w:hAnsi="Times New Roman" w:cs="Times New Roman"/>
            <w:sz w:val="24"/>
            <w:szCs w:val="24"/>
          </w:rPr>
          <w:delText>also present the</w:delText>
        </w:r>
      </w:del>
      <w:ins w:id="421" w:author="Fukunaga, Rena (CDC/DDPHSIS/CGH/DGHT)" w:date="2021-09-24T13:31:00Z">
        <w:r w:rsidR="00D45B57">
          <w:rPr>
            <w:rFonts w:ascii="Times New Roman" w:eastAsiaTheme="minorEastAsia" w:hAnsi="Times New Roman" w:cs="Times New Roman"/>
            <w:sz w:val="24"/>
            <w:szCs w:val="24"/>
          </w:rPr>
          <w:t>This study also utilized</w:t>
        </w:r>
      </w:ins>
      <w:r w:rsidRPr="5B31D9F5">
        <w:rPr>
          <w:rFonts w:ascii="Times New Roman" w:eastAsiaTheme="minorEastAsia" w:hAnsi="Times New Roman" w:cs="Times New Roman"/>
          <w:sz w:val="24"/>
          <w:szCs w:val="24"/>
        </w:rPr>
        <w:t xml:space="preserve"> </w:t>
      </w:r>
      <w:commentRangeStart w:id="422"/>
      <w:commentRangeStart w:id="423"/>
      <w:del w:id="424" w:author="Fukunaga, Rena (CDC/DDPHSIS/CGH/DGHT)" w:date="2021-09-09T12:20:00Z">
        <w:r w:rsidRPr="5B31D9F5" w:rsidDel="009E1BEC">
          <w:rPr>
            <w:rFonts w:ascii="Times New Roman" w:eastAsiaTheme="minorEastAsia" w:hAnsi="Times New Roman" w:cs="Times New Roman"/>
            <w:sz w:val="24"/>
            <w:szCs w:val="24"/>
          </w:rPr>
          <w:delText xml:space="preserve">incremental test effectiveness ratio </w:delText>
        </w:r>
        <w:commentRangeEnd w:id="422"/>
        <w:r w:rsidDel="009E1BEC">
          <w:rPr>
            <w:rStyle w:val="CommentReference"/>
          </w:rPr>
          <w:commentReference w:id="422"/>
        </w:r>
      </w:del>
      <w:commentRangeEnd w:id="423"/>
      <w:r w:rsidR="009E1BEC">
        <w:rPr>
          <w:rStyle w:val="CommentReference"/>
          <w:rFonts w:ascii="Times New Roman" w:hAnsi="Times New Roman" w:cs="Times New Roman"/>
        </w:rPr>
        <w:commentReference w:id="423"/>
      </w:r>
      <w:del w:id="425" w:author="Fukunaga, Rena (CDC/DDPHSIS/CGH/DGHT)" w:date="2021-09-09T12:20:00Z">
        <w:r w:rsidRPr="5B31D9F5" w:rsidDel="009E1BEC">
          <w:rPr>
            <w:rFonts w:ascii="Times New Roman" w:eastAsiaTheme="minorEastAsia" w:hAnsi="Times New Roman" w:cs="Times New Roman"/>
            <w:sz w:val="24"/>
            <w:szCs w:val="24"/>
          </w:rPr>
          <w:delText>(</w:delText>
        </w:r>
      </w:del>
      <w:ins w:id="426" w:author="Hoover, Christopher M" w:date="2021-09-24T15:21:00Z">
        <w:r w:rsidR="009623F6">
          <w:rPr>
            <w:rFonts w:ascii="Times New Roman" w:eastAsiaTheme="minorEastAsia" w:hAnsi="Times New Roman" w:cs="Times New Roman"/>
            <w:sz w:val="24"/>
            <w:szCs w:val="24"/>
          </w:rPr>
          <w:t xml:space="preserve">the </w:t>
        </w:r>
      </w:ins>
      <w:ins w:id="427" w:author="Fukunaga, Rena (CDC/DDPHSIS/CGH/DGHT)" w:date="2021-09-09T12:20:00Z">
        <w:del w:id="428" w:author="Hoover, Christopher M" w:date="2021-09-24T15:21:00Z">
          <w:r w:rsidR="009E1BEC" w:rsidDel="009623F6">
            <w:rPr>
              <w:rFonts w:ascii="Times New Roman" w:eastAsiaTheme="minorEastAsia" w:hAnsi="Times New Roman" w:cs="Times New Roman"/>
              <w:sz w:val="24"/>
              <w:szCs w:val="24"/>
            </w:rPr>
            <w:delText>=</w:delText>
          </w:r>
        </w:del>
      </w:ins>
      <w:r w:rsidRPr="5B31D9F5">
        <w:rPr>
          <w:rFonts w:ascii="Times New Roman" w:eastAsiaTheme="minorEastAsia" w:hAnsi="Times New Roman" w:cs="Times New Roman"/>
          <w:sz w:val="24"/>
          <w:szCs w:val="24"/>
        </w:rPr>
        <w:t>ITER</w:t>
      </w:r>
      <w:del w:id="429" w:author="Fukunaga, Rena (CDC/DDPHSIS/CGH/DGHT)" w:date="2021-09-09T12:20:00Z">
        <w:r w:rsidRPr="5B31D9F5" w:rsidDel="009E1BEC">
          <w:rPr>
            <w:rFonts w:ascii="Times New Roman" w:eastAsiaTheme="minorEastAsia" w:hAnsi="Times New Roman" w:cs="Times New Roman"/>
            <w:sz w:val="24"/>
            <w:szCs w:val="24"/>
          </w:rPr>
          <w:delText>)</w:delText>
        </w:r>
      </w:del>
      <w:r w:rsidRPr="5B31D9F5">
        <w:rPr>
          <w:rFonts w:ascii="Times New Roman" w:eastAsiaTheme="minorEastAsia" w:hAnsi="Times New Roman" w:cs="Times New Roman"/>
          <w:sz w:val="24"/>
          <w:szCs w:val="24"/>
        </w:rPr>
        <w:t xml:space="preserve"> as a per-test measure of effectiveness for systematic testing across a range of frequencies and transmission scenarios. In resource-constrained environments in which tests are difficult to acquire</w:t>
      </w:r>
      <w:r w:rsidR="00F72523" w:rsidRPr="5B31D9F5">
        <w:rPr>
          <w:rFonts w:ascii="Times New Roman" w:eastAsiaTheme="minorEastAsia" w:hAnsi="Times New Roman" w:cs="Times New Roman"/>
          <w:sz w:val="24"/>
          <w:szCs w:val="24"/>
        </w:rPr>
        <w:t xml:space="preserve"> (e.g., limited supply/funds)</w:t>
      </w:r>
      <w:r w:rsidRPr="5B31D9F5">
        <w:rPr>
          <w:rFonts w:ascii="Times New Roman" w:eastAsiaTheme="minorEastAsia" w:hAnsi="Times New Roman" w:cs="Times New Roman"/>
          <w:sz w:val="24"/>
          <w:szCs w:val="24"/>
        </w:rPr>
        <w:t xml:space="preserve">, the ITER and its </w:t>
      </w:r>
      <w:r w:rsidRPr="5B31D9F5">
        <w:rPr>
          <w:rFonts w:ascii="Times New Roman" w:eastAsiaTheme="minorEastAsia" w:hAnsi="Times New Roman" w:cs="Times New Roman"/>
          <w:sz w:val="24"/>
          <w:szCs w:val="24"/>
        </w:rPr>
        <w:lastRenderedPageBreak/>
        <w:t>relationship to test positivity may be used to guide decisions on test frequency.</w:t>
      </w:r>
      <w:r w:rsidR="00A759B9" w:rsidRPr="5B31D9F5">
        <w:rPr>
          <w:rFonts w:ascii="Times New Roman" w:eastAsiaTheme="minorEastAsia" w:hAnsi="Times New Roman" w:cs="Times New Roman"/>
          <w:sz w:val="24"/>
          <w:szCs w:val="24"/>
        </w:rPr>
        <w:t xml:space="preserve"> The ITER may also be useful in situations where further data on the cost per COVID-19 case and cost per test conducted are available. In this case, the product of the ITER and the cost per test conducted provides the cost per case avoided due to the testing program. </w:t>
      </w:r>
      <w:ins w:id="430" w:author="Fukunaga, Rena (CDC/DDPHSIS/CGH/DGHT)" w:date="2021-09-24T13:32:00Z">
        <w:r w:rsidR="00384460">
          <w:rPr>
            <w:rFonts w:ascii="Times New Roman" w:eastAsiaTheme="minorEastAsia" w:hAnsi="Times New Roman" w:cs="Times New Roman"/>
            <w:sz w:val="24"/>
            <w:szCs w:val="24"/>
          </w:rPr>
          <w:t>For facility management, a</w:t>
        </w:r>
      </w:ins>
      <w:commentRangeStart w:id="431"/>
      <w:commentRangeStart w:id="432"/>
      <w:del w:id="433" w:author="Fukunaga, Rena (CDC/DDPHSIS/CGH/DGHT)" w:date="2021-09-24T13:32:00Z">
        <w:r w:rsidR="00A759B9" w:rsidRPr="5B31D9F5" w:rsidDel="00384460">
          <w:rPr>
            <w:rFonts w:ascii="Times New Roman" w:eastAsiaTheme="minorEastAsia" w:hAnsi="Times New Roman" w:cs="Times New Roman"/>
            <w:sz w:val="24"/>
            <w:szCs w:val="24"/>
          </w:rPr>
          <w:delText>A</w:delText>
        </w:r>
      </w:del>
      <w:r w:rsidR="00A759B9" w:rsidRPr="5B31D9F5">
        <w:rPr>
          <w:rFonts w:ascii="Times New Roman" w:eastAsiaTheme="minorEastAsia" w:hAnsi="Times New Roman" w:cs="Times New Roman"/>
          <w:sz w:val="24"/>
          <w:szCs w:val="24"/>
        </w:rPr>
        <w:t xml:space="preserve">ny testing program that results in a lower cost per case avoided than cost per COVID-19 case would </w:t>
      </w:r>
      <w:del w:id="434" w:author="Hoover, Christopher M" w:date="2021-09-24T15:21:00Z">
        <w:r w:rsidR="00A759B9" w:rsidRPr="5B31D9F5" w:rsidDel="009623F6">
          <w:rPr>
            <w:rFonts w:ascii="Times New Roman" w:eastAsiaTheme="minorEastAsia" w:hAnsi="Times New Roman" w:cs="Times New Roman"/>
            <w:sz w:val="24"/>
            <w:szCs w:val="24"/>
          </w:rPr>
          <w:delText xml:space="preserve">be </w:delText>
        </w:r>
      </w:del>
      <w:ins w:id="435" w:author="Fukunaga, Rena (CDC/DDPHSIS/CGH/DGHT)" w:date="2021-09-24T13:32:00Z">
        <w:r w:rsidR="00DA058C">
          <w:rPr>
            <w:rFonts w:ascii="Times New Roman" w:eastAsiaTheme="minorEastAsia" w:hAnsi="Times New Roman" w:cs="Times New Roman"/>
            <w:sz w:val="24"/>
            <w:szCs w:val="24"/>
          </w:rPr>
          <w:t xml:space="preserve">likely be </w:t>
        </w:r>
      </w:ins>
      <w:r w:rsidR="00A759B9" w:rsidRPr="5B31D9F5">
        <w:rPr>
          <w:rFonts w:ascii="Times New Roman" w:eastAsiaTheme="minorEastAsia" w:hAnsi="Times New Roman" w:cs="Times New Roman"/>
          <w:sz w:val="24"/>
          <w:szCs w:val="24"/>
        </w:rPr>
        <w:t>deemed cost effective.</w:t>
      </w:r>
      <w:commentRangeEnd w:id="431"/>
      <w:r w:rsidR="00BD700E">
        <w:rPr>
          <w:rStyle w:val="CommentReference"/>
          <w:rFonts w:ascii="Times New Roman" w:hAnsi="Times New Roman" w:cs="Times New Roman"/>
        </w:rPr>
        <w:commentReference w:id="431"/>
      </w:r>
      <w:commentRangeEnd w:id="432"/>
      <w:r w:rsidR="00DA058C">
        <w:rPr>
          <w:rStyle w:val="CommentReference"/>
          <w:rFonts w:ascii="Times New Roman" w:hAnsi="Times New Roman" w:cs="Times New Roman"/>
        </w:rPr>
        <w:commentReference w:id="432"/>
      </w:r>
    </w:p>
    <w:p w14:paraId="314FFA2B" w14:textId="21A72060"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should be implemented to prevent SA</w:t>
      </w:r>
      <w:r w:rsidR="00861CAD">
        <w:rPr>
          <w:rFonts w:ascii="Times New Roman" w:hAnsi="Times New Roman" w:cs="Times New Roman"/>
          <w:sz w:val="24"/>
          <w:szCs w:val="24"/>
        </w:rPr>
        <w:t>R</w:t>
      </w:r>
      <w:r w:rsidRPr="000B3CAB">
        <w:rPr>
          <w:rFonts w:ascii="Times New Roman" w:hAnsi="Times New Roman" w:cs="Times New Roman"/>
          <w:sz w:val="24"/>
          <w:szCs w:val="24"/>
        </w:rPr>
        <w:t>S-CoV</w:t>
      </w:r>
      <w:r w:rsidR="00DA7B9F">
        <w:rPr>
          <w:rFonts w:ascii="Times New Roman" w:hAnsi="Times New Roman" w:cs="Times New Roman"/>
          <w:sz w:val="24"/>
          <w:szCs w:val="24"/>
        </w:rPr>
        <w:t>-</w:t>
      </w:r>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w:t>
      </w:r>
      <w:r w:rsidR="00F72523">
        <w:rPr>
          <w:rFonts w:ascii="Times New Roman" w:hAnsi="Times New Roman" w:cs="Times New Roman"/>
          <w:sz w:val="24"/>
          <w:szCs w:val="24"/>
        </w:rPr>
        <w:t>F</w:t>
      </w:r>
      <w:r w:rsidR="00F72523" w:rsidRPr="000B3CAB">
        <w:rPr>
          <w:rFonts w:ascii="Times New Roman" w:hAnsi="Times New Roman" w:cs="Times New Roman"/>
          <w:sz w:val="24"/>
          <w:szCs w:val="24"/>
        </w:rPr>
        <w:t>acility-wide vaccination</w:t>
      </w:r>
      <w:r w:rsidR="00F72523">
        <w:rPr>
          <w:rStyle w:val="CommentReference"/>
          <w:rFonts w:ascii="Times New Roman" w:hAnsi="Times New Roman" w:cs="Times New Roman"/>
        </w:rPr>
        <w:t xml:space="preserve">, </w:t>
      </w:r>
      <w:r w:rsidR="00F72523">
        <w:rPr>
          <w:rFonts w:ascii="Times New Roman" w:hAnsi="Times New Roman" w:cs="Times New Roman"/>
          <w:sz w:val="24"/>
          <w:szCs w:val="24"/>
        </w:rPr>
        <w:t>u</w:t>
      </w:r>
      <w:r w:rsidRPr="000B3CAB">
        <w:rPr>
          <w:rFonts w:ascii="Times New Roman" w:hAnsi="Times New Roman" w:cs="Times New Roman"/>
          <w:sz w:val="24"/>
          <w:szCs w:val="24"/>
        </w:rPr>
        <w:t xml:space="preserve">niversal masking, </w:t>
      </w:r>
      <w:r w:rsidR="00DB37A9">
        <w:rPr>
          <w:rFonts w:ascii="Times New Roman" w:hAnsi="Times New Roman" w:cs="Times New Roman"/>
          <w:sz w:val="24"/>
          <w:szCs w:val="24"/>
        </w:rPr>
        <w:t xml:space="preserve">rapid isolation of COVID-19 cases, quarantine of individuals </w:t>
      </w:r>
      <w:r w:rsidR="00F72523">
        <w:rPr>
          <w:rFonts w:ascii="Times New Roman" w:hAnsi="Times New Roman" w:cs="Times New Roman"/>
          <w:sz w:val="24"/>
          <w:szCs w:val="24"/>
        </w:rPr>
        <w:t>after a</w:t>
      </w:r>
      <w:r w:rsidR="008B3D3F">
        <w:rPr>
          <w:rFonts w:ascii="Times New Roman" w:hAnsi="Times New Roman" w:cs="Times New Roman"/>
          <w:sz w:val="24"/>
          <w:szCs w:val="24"/>
        </w:rPr>
        <w:t xml:space="preserve"> </w:t>
      </w:r>
      <w:r w:rsidR="00F72523">
        <w:rPr>
          <w:rFonts w:ascii="Times New Roman" w:hAnsi="Times New Roman" w:cs="Times New Roman"/>
          <w:sz w:val="24"/>
          <w:szCs w:val="24"/>
        </w:rPr>
        <w:t>potential</w:t>
      </w:r>
      <w:r w:rsidR="00DB37A9">
        <w:rPr>
          <w:rFonts w:ascii="Times New Roman" w:hAnsi="Times New Roman" w:cs="Times New Roman"/>
          <w:sz w:val="24"/>
          <w:szCs w:val="24"/>
        </w:rPr>
        <w:t xml:space="preserve"> exposure</w:t>
      </w:r>
      <w:r w:rsidR="00DB37A9"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 xml:space="preserve">avoiding crowds, </w:t>
      </w:r>
      <w:r w:rsidR="00E43895">
        <w:rPr>
          <w:rFonts w:ascii="Times New Roman" w:hAnsi="Times New Roman" w:cs="Times New Roman"/>
          <w:sz w:val="24"/>
          <w:szCs w:val="24"/>
        </w:rPr>
        <w:t>physical distanc</w:t>
      </w:r>
      <w:r w:rsidR="00C522BA">
        <w:rPr>
          <w:rFonts w:ascii="Times New Roman" w:hAnsi="Times New Roman" w:cs="Times New Roman"/>
          <w:sz w:val="24"/>
          <w:szCs w:val="24"/>
        </w:rPr>
        <w:t>ing</w:t>
      </w:r>
      <w:r w:rsidR="00E43895">
        <w:rPr>
          <w:rFonts w:ascii="Times New Roman" w:hAnsi="Times New Roman" w:cs="Times New Roman"/>
          <w:sz w:val="24"/>
          <w:szCs w:val="24"/>
        </w:rPr>
        <w:t xml:space="preserve">, </w:t>
      </w:r>
      <w:r w:rsidR="00F72523">
        <w:rPr>
          <w:rFonts w:ascii="Times New Roman" w:hAnsi="Times New Roman" w:cs="Times New Roman"/>
          <w:sz w:val="24"/>
          <w:szCs w:val="24"/>
        </w:rPr>
        <w:t xml:space="preserve">and </w:t>
      </w:r>
      <w:r w:rsidR="00F43EF9" w:rsidRPr="000B3CAB">
        <w:rPr>
          <w:rFonts w:ascii="Times New Roman" w:hAnsi="Times New Roman" w:cs="Times New Roman"/>
          <w:sz w:val="24"/>
          <w:szCs w:val="24"/>
        </w:rPr>
        <w:t>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all play an important role in </w:t>
      </w:r>
      <w:r w:rsidR="00F43EF9" w:rsidRPr="000B3CAB">
        <w:rPr>
          <w:rFonts w:ascii="Times New Roman" w:hAnsi="Times New Roman" w:cs="Times New Roman"/>
          <w:sz w:val="24"/>
          <w:szCs w:val="24"/>
        </w:rPr>
        <w:t xml:space="preserve">mitigating </w:t>
      </w:r>
      <w:r w:rsidR="0017357A">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w:t>
      </w:r>
      <w:commentRangeStart w:id="436"/>
      <w:commentRangeStart w:id="437"/>
      <w:del w:id="438" w:author="Fukunaga, Rena (CDC/DDPHSIS/CGH/DGHT)" w:date="2021-09-24T13:32:00Z">
        <w:r w:rsidR="00F43EF9" w:rsidRPr="000B3CAB" w:rsidDel="00DA058C">
          <w:rPr>
            <w:rFonts w:ascii="Times New Roman" w:hAnsi="Times New Roman" w:cs="Times New Roman"/>
            <w:sz w:val="24"/>
            <w:szCs w:val="24"/>
          </w:rPr>
          <w:delText>correctional</w:delText>
        </w:r>
        <w:commentRangeEnd w:id="436"/>
        <w:r w:rsidR="000F0FBE" w:rsidDel="00DA058C">
          <w:rPr>
            <w:rStyle w:val="CommentReference"/>
            <w:rFonts w:ascii="Times New Roman" w:hAnsi="Times New Roman" w:cs="Times New Roman"/>
          </w:rPr>
          <w:commentReference w:id="436"/>
        </w:r>
      </w:del>
      <w:commentRangeEnd w:id="437"/>
      <w:r w:rsidR="00DA058C">
        <w:rPr>
          <w:rStyle w:val="CommentReference"/>
          <w:rFonts w:ascii="Times New Roman" w:hAnsi="Times New Roman" w:cs="Times New Roman"/>
        </w:rPr>
        <w:commentReference w:id="437"/>
      </w:r>
      <w:del w:id="439" w:author="Fukunaga, Rena (CDC/DDPHSIS/CGH/DGHT)" w:date="2021-09-24T13:32:00Z">
        <w:r w:rsidR="00F43EF9" w:rsidRPr="000B3CAB" w:rsidDel="00DA058C">
          <w:rPr>
            <w:rFonts w:ascii="Times New Roman" w:hAnsi="Times New Roman" w:cs="Times New Roman"/>
            <w:sz w:val="24"/>
            <w:szCs w:val="24"/>
          </w:rPr>
          <w:delText xml:space="preserve"> </w:delText>
        </w:r>
      </w:del>
      <w:ins w:id="440" w:author="Fukunaga, Rena (CDC/DDPHSIS/CGH/DGHT)" w:date="2021-09-24T13:32:00Z">
        <w:r w:rsidR="00DA058C">
          <w:rPr>
            <w:rFonts w:ascii="Times New Roman" w:hAnsi="Times New Roman" w:cs="Times New Roman"/>
            <w:sz w:val="24"/>
            <w:szCs w:val="24"/>
          </w:rPr>
          <w:t>carceral</w:t>
        </w:r>
        <w:r w:rsidR="00DA058C" w:rsidRPr="000B3CAB">
          <w:rPr>
            <w:rFonts w:ascii="Times New Roman" w:hAnsi="Times New Roman" w:cs="Times New Roman"/>
            <w:sz w:val="24"/>
            <w:szCs w:val="24"/>
          </w:rPr>
          <w:t xml:space="preserve"> </w:t>
        </w:r>
      </w:ins>
      <w:r w:rsidR="00F43EF9" w:rsidRPr="000B3CAB">
        <w:rPr>
          <w:rFonts w:ascii="Times New Roman" w:hAnsi="Times New Roman" w:cs="Times New Roman"/>
          <w:sz w:val="24"/>
          <w:szCs w:val="24"/>
        </w:rPr>
        <w:t>facilities</w:t>
      </w:r>
      <w:r w:rsidR="00B7244D" w:rsidRPr="000B3CAB">
        <w:rPr>
          <w:rFonts w:ascii="Times New Roman" w:hAnsi="Times New Roman" w:cs="Times New Roman"/>
          <w:sz w:val="24"/>
          <w:szCs w:val="24"/>
        </w:rPr>
        <w:t xml:space="preserve"> and other 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qagDYeFf","properties":{"formattedCitation":"(29)","plainCitation":"(29)","dontUpdate":true,"noteIndex":0},"citationItems":[{"id":713,"uris":["http://zotero.org/users/3463997/items/PVNEP2ST"],"uri":["http://zotero.org/users/3463997/items/PVNEP2ST"],"itemData":{"id":713,"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2D4CDB">
        <w:rPr>
          <w:rFonts w:ascii="Times New Roman" w:hAnsi="Times New Roman" w:cs="Times New Roman"/>
          <w:noProof/>
          <w:sz w:val="24"/>
          <w:szCs w:val="24"/>
        </w:rPr>
        <w:t>(</w:t>
      </w:r>
      <w:r w:rsidR="00C13FF1">
        <w:rPr>
          <w:rFonts w:ascii="Times New Roman" w:hAnsi="Times New Roman" w:cs="Times New Roman"/>
          <w:noProof/>
          <w:sz w:val="24"/>
          <w:szCs w:val="24"/>
        </w:rPr>
        <w:t>32</w:t>
      </w:r>
      <w:r w:rsidR="002D4CDB">
        <w:rPr>
          <w:rFonts w:ascii="Times New Roman" w:hAnsi="Times New Roman" w:cs="Times New Roman"/>
          <w:noProof/>
          <w:sz w:val="24"/>
          <w:szCs w:val="24"/>
        </w:rPr>
        <w:t>)</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vaccine acceptance rates among both residents and staff in correctional settings coupled with </w:t>
      </w:r>
      <w:r w:rsidR="00DB37A9">
        <w:rPr>
          <w:rFonts w:ascii="Times New Roman" w:hAnsi="Times New Roman" w:cs="Times New Roman"/>
          <w:sz w:val="24"/>
          <w:szCs w:val="24"/>
        </w:rPr>
        <w:t>more transmissible</w:t>
      </w:r>
      <w:r w:rsidR="00F43EF9" w:rsidRPr="000B3CAB">
        <w:rPr>
          <w:rFonts w:ascii="Times New Roman" w:hAnsi="Times New Roman" w:cs="Times New Roman"/>
          <w:sz w:val="24"/>
          <w:szCs w:val="24"/>
        </w:rPr>
        <w:t xml:space="preserve"> </w:t>
      </w:r>
      <w:r w:rsidR="00E43895">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variant</w:t>
      </w:r>
      <w:r w:rsidR="00E43895">
        <w:rPr>
          <w:rFonts w:ascii="Times New Roman" w:hAnsi="Times New Roman" w:cs="Times New Roman"/>
          <w:sz w:val="24"/>
          <w:szCs w:val="24"/>
        </w:rPr>
        <w:t>s</w:t>
      </w:r>
      <w:r w:rsidR="00F42835" w:rsidRPr="000B3CAB">
        <w:rPr>
          <w:rFonts w:ascii="Times New Roman" w:hAnsi="Times New Roman" w:cs="Times New Roman"/>
          <w:sz w:val="24"/>
          <w:szCs w:val="24"/>
        </w:rPr>
        <w:t xml:space="preserve"> puts this population at continued risk of localized outbreaks. Therefore, it is increasingly important that facilities implement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 xml:space="preserve">for early identification of COVID-19 cases (including </w:t>
      </w:r>
      <w:commentRangeStart w:id="441"/>
      <w:commentRangeStart w:id="442"/>
      <w:del w:id="443" w:author="Fukunaga, Rena (CDC/DDPHSIS/CGH/DGHT)" w:date="2021-09-24T13:33:00Z">
        <w:r w:rsidR="00F42835" w:rsidRPr="000B3CAB" w:rsidDel="00DA058C">
          <w:rPr>
            <w:rFonts w:ascii="Times New Roman" w:hAnsi="Times New Roman" w:cs="Times New Roman"/>
            <w:sz w:val="24"/>
            <w:szCs w:val="24"/>
          </w:rPr>
          <w:delText>breakthroughs</w:delText>
        </w:r>
        <w:commentRangeEnd w:id="441"/>
        <w:r w:rsidR="005E736D" w:rsidDel="00DA058C">
          <w:rPr>
            <w:rStyle w:val="CommentReference"/>
            <w:rFonts w:ascii="Times New Roman" w:hAnsi="Times New Roman" w:cs="Times New Roman"/>
          </w:rPr>
          <w:commentReference w:id="441"/>
        </w:r>
      </w:del>
      <w:commentRangeEnd w:id="442"/>
      <w:r w:rsidR="00DA058C">
        <w:rPr>
          <w:rStyle w:val="CommentReference"/>
          <w:rFonts w:ascii="Times New Roman" w:hAnsi="Times New Roman" w:cs="Times New Roman"/>
        </w:rPr>
        <w:commentReference w:id="442"/>
      </w:r>
      <w:ins w:id="444" w:author="Fukunaga, Rena (CDC/DDPHSIS/CGH/DGHT)" w:date="2021-09-24T13:33:00Z">
        <w:r w:rsidR="00DA058C">
          <w:rPr>
            <w:rFonts w:ascii="Times New Roman" w:hAnsi="Times New Roman" w:cs="Times New Roman"/>
            <w:sz w:val="24"/>
            <w:szCs w:val="24"/>
          </w:rPr>
          <w:t>infections in vaccinated persons</w:t>
        </w:r>
      </w:ins>
      <w:r w:rsidR="00F42835" w:rsidRPr="000B3CAB">
        <w:rPr>
          <w:rFonts w:ascii="Times New Roman" w:hAnsi="Times New Roman" w:cs="Times New Roman"/>
          <w:sz w:val="24"/>
          <w:szCs w:val="24"/>
        </w:rPr>
        <w:t>)</w:t>
      </w:r>
      <w:r w:rsidR="00093D5C" w:rsidRPr="000B3CAB">
        <w:rPr>
          <w:rFonts w:ascii="Times New Roman" w:hAnsi="Times New Roman" w:cs="Times New Roman"/>
          <w:sz w:val="24"/>
          <w:szCs w:val="24"/>
        </w:rPr>
        <w:t xml:space="preserve"> and</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093D5C" w:rsidRPr="000B3CAB">
        <w:rPr>
          <w:rFonts w:ascii="Times New Roman" w:hAnsi="Times New Roman" w:cs="Times New Roman"/>
          <w:sz w:val="24"/>
          <w:szCs w:val="24"/>
        </w:rPr>
        <w:t xml:space="preserve">not only within a facility, but also spilling over into other facilities and nearby communities. </w:t>
      </w:r>
    </w:p>
    <w:p w14:paraId="4B0C2AC8" w14:textId="54093988" w:rsidR="00541549" w:rsidRPr="000B3CAB" w:rsidRDefault="002E1A9A" w:rsidP="00CE35C4">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w:t>
      </w:r>
      <w:r w:rsidR="00CE35C4">
        <w:rPr>
          <w:rFonts w:ascii="Times New Roman" w:hAnsi="Times New Roman" w:cs="Times New Roman"/>
          <w:sz w:val="24"/>
          <w:szCs w:val="24"/>
        </w:rPr>
        <w:t>re are several notable limitations to this model. First, staff are not the only source of infection, as there are other</w:t>
      </w:r>
      <w:r w:rsidR="00CE35C4" w:rsidRPr="00CE35C4">
        <w:rPr>
          <w:rFonts w:ascii="Times New Roman" w:hAnsi="Times New Roman" w:cs="Times New Roman"/>
          <w:sz w:val="24"/>
          <w:szCs w:val="24"/>
        </w:rPr>
        <w:t xml:space="preserve"> potential sources of importation into the facility</w:t>
      </w:r>
      <w:r w:rsidR="00CE35C4">
        <w:rPr>
          <w:rFonts w:ascii="Times New Roman" w:hAnsi="Times New Roman" w:cs="Times New Roman"/>
          <w:sz w:val="24"/>
          <w:szCs w:val="24"/>
        </w:rPr>
        <w:t xml:space="preserve"> including:</w:t>
      </w:r>
      <w:r w:rsidR="00CE35C4" w:rsidRPr="00CE35C4">
        <w:rPr>
          <w:rFonts w:ascii="Times New Roman" w:hAnsi="Times New Roman" w:cs="Times New Roman"/>
          <w:sz w:val="24"/>
          <w:szCs w:val="24"/>
        </w:rPr>
        <w:t xml:space="preserve"> intake of</w:t>
      </w:r>
      <w:r w:rsidR="00CE35C4">
        <w:rPr>
          <w:rFonts w:ascii="Times New Roman" w:hAnsi="Times New Roman" w:cs="Times New Roman"/>
          <w:sz w:val="24"/>
          <w:szCs w:val="24"/>
        </w:rPr>
        <w:t xml:space="preserve"> new</w:t>
      </w:r>
      <w:r w:rsidR="00CE35C4" w:rsidRPr="00CE35C4">
        <w:rPr>
          <w:rFonts w:ascii="Times New Roman" w:hAnsi="Times New Roman" w:cs="Times New Roman"/>
          <w:sz w:val="24"/>
          <w:szCs w:val="24"/>
        </w:rPr>
        <w:t xml:space="preserve"> residents</w:t>
      </w:r>
      <w:commentRangeStart w:id="445"/>
      <w:commentRangeStart w:id="446"/>
      <w:r w:rsidR="00CE35C4" w:rsidRPr="00CE35C4">
        <w:rPr>
          <w:rFonts w:ascii="Times New Roman" w:hAnsi="Times New Roman" w:cs="Times New Roman"/>
          <w:sz w:val="24"/>
          <w:szCs w:val="24"/>
        </w:rPr>
        <w:t>, visitation</w:t>
      </w:r>
      <w:commentRangeEnd w:id="445"/>
      <w:r w:rsidR="00B0404F">
        <w:rPr>
          <w:rStyle w:val="CommentReference"/>
          <w:rFonts w:ascii="Times New Roman" w:hAnsi="Times New Roman" w:cs="Times New Roman"/>
        </w:rPr>
        <w:commentReference w:id="445"/>
      </w:r>
      <w:commentRangeEnd w:id="446"/>
      <w:r w:rsidR="000F304B">
        <w:rPr>
          <w:rStyle w:val="CommentReference"/>
          <w:rFonts w:ascii="Times New Roman" w:hAnsi="Times New Roman" w:cs="Times New Roman"/>
        </w:rPr>
        <w:commentReference w:id="446"/>
      </w:r>
      <w:r w:rsidR="00CE35C4" w:rsidRPr="00CE35C4">
        <w:rPr>
          <w:rFonts w:ascii="Times New Roman" w:hAnsi="Times New Roman" w:cs="Times New Roman"/>
          <w:sz w:val="24"/>
          <w:szCs w:val="24"/>
        </w:rPr>
        <w:t>,</w:t>
      </w:r>
      <w:r w:rsidR="00CE35C4">
        <w:rPr>
          <w:rFonts w:ascii="Times New Roman" w:hAnsi="Times New Roman" w:cs="Times New Roman"/>
          <w:sz w:val="24"/>
          <w:szCs w:val="24"/>
        </w:rPr>
        <w:t xml:space="preserve"> facility</w:t>
      </w:r>
      <w:r w:rsidR="0017357A">
        <w:rPr>
          <w:rFonts w:ascii="Times New Roman" w:hAnsi="Times New Roman" w:cs="Times New Roman"/>
          <w:sz w:val="24"/>
          <w:szCs w:val="24"/>
        </w:rPr>
        <w:t xml:space="preserve"> movement</w:t>
      </w:r>
      <w:r w:rsidR="00CE35C4">
        <w:rPr>
          <w:rFonts w:ascii="Times New Roman" w:hAnsi="Times New Roman" w:cs="Times New Roman"/>
          <w:sz w:val="24"/>
          <w:szCs w:val="24"/>
        </w:rPr>
        <w:t>,</w:t>
      </w:r>
      <w:r w:rsidR="00CE35C4" w:rsidRPr="00CE35C4">
        <w:rPr>
          <w:rFonts w:ascii="Times New Roman" w:hAnsi="Times New Roman" w:cs="Times New Roman"/>
          <w:sz w:val="24"/>
          <w:szCs w:val="24"/>
        </w:rPr>
        <w:t xml:space="preserve"> and work programs where residents leave the facility during the day. </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Second, the </w:t>
      </w:r>
      <w:r w:rsidRPr="000B3CAB">
        <w:rPr>
          <w:rFonts w:ascii="Times New Roman" w:hAnsi="Times New Roman" w:cs="Times New Roman"/>
          <w:sz w:val="24"/>
          <w:szCs w:val="24"/>
        </w:rPr>
        <w:t xml:space="preserve">exclusion of </w:t>
      </w:r>
      <w:r w:rsidR="00BE7B51">
        <w:rPr>
          <w:rFonts w:ascii="Times New Roman" w:hAnsi="Times New Roman" w:cs="Times New Roman"/>
          <w:sz w:val="24"/>
          <w:szCs w:val="24"/>
        </w:rPr>
        <w:t>notable COVID-19 prevention strategies (</w:t>
      </w:r>
      <w:proofErr w:type="gramStart"/>
      <w:r w:rsidR="00BE7B51">
        <w:rPr>
          <w:rFonts w:ascii="Times New Roman" w:hAnsi="Times New Roman" w:cs="Times New Roman"/>
          <w:sz w:val="24"/>
          <w:szCs w:val="24"/>
        </w:rPr>
        <w:t>e.g.</w:t>
      </w:r>
      <w:proofErr w:type="gramEnd"/>
      <w:r w:rsidR="00BE7B51">
        <w:rPr>
          <w:rFonts w:ascii="Times New Roman" w:hAnsi="Times New Roman" w:cs="Times New Roman"/>
          <w:sz w:val="24"/>
          <w:szCs w:val="24"/>
        </w:rPr>
        <w:t xml:space="preserve"> </w:t>
      </w:r>
      <w:r w:rsidR="00BE7B51">
        <w:rPr>
          <w:rFonts w:ascii="Times New Roman" w:hAnsi="Times New Roman" w:cs="Times New Roman"/>
          <w:sz w:val="24"/>
          <w:szCs w:val="24"/>
        </w:rPr>
        <w:lastRenderedPageBreak/>
        <w:t>universal masking, physical distancing, proper ventilation)</w:t>
      </w:r>
      <w:r w:rsidRPr="000B3CAB">
        <w:rPr>
          <w:rFonts w:ascii="Times New Roman" w:hAnsi="Times New Roman" w:cs="Times New Roman"/>
          <w:sz w:val="24"/>
          <w:szCs w:val="24"/>
        </w:rPr>
        <w:t xml:space="preserve"> </w:t>
      </w:r>
      <w:r w:rsidR="00D94028">
        <w:rPr>
          <w:rFonts w:ascii="Times New Roman" w:hAnsi="Times New Roman" w:cs="Times New Roman"/>
          <w:sz w:val="24"/>
          <w:szCs w:val="24"/>
        </w:rPr>
        <w:t xml:space="preserve">and of additional testing due to symptoms or known contacts </w:t>
      </w:r>
      <w:r w:rsidRPr="000B3CAB">
        <w:rPr>
          <w:rFonts w:ascii="Times New Roman" w:hAnsi="Times New Roman" w:cs="Times New Roman"/>
          <w:sz w:val="24"/>
          <w:szCs w:val="24"/>
        </w:rPr>
        <w:t>is a</w:t>
      </w:r>
      <w:r w:rsidR="00472EC2">
        <w:rPr>
          <w:rFonts w:ascii="Times New Roman" w:hAnsi="Times New Roman" w:cs="Times New Roman"/>
          <w:sz w:val="24"/>
          <w:szCs w:val="24"/>
        </w:rPr>
        <w:t xml:space="preserve"> </w:t>
      </w:r>
      <w:r w:rsidR="00652FDF" w:rsidRPr="000B3CAB">
        <w:rPr>
          <w:rFonts w:ascii="Times New Roman" w:hAnsi="Times New Roman" w:cs="Times New Roman"/>
          <w:sz w:val="24"/>
          <w:szCs w:val="24"/>
        </w:rPr>
        <w:t>limitation</w:t>
      </w:r>
      <w:r w:rsidR="00DB37A9">
        <w:rPr>
          <w:rFonts w:ascii="Times New Roman" w:hAnsi="Times New Roman" w:cs="Times New Roman"/>
          <w:sz w:val="24"/>
          <w:szCs w:val="24"/>
        </w:rPr>
        <w:t xml:space="preserve"> of our model.</w:t>
      </w:r>
      <w:r w:rsidR="00DB37A9" w:rsidRPr="000B3CAB">
        <w:rPr>
          <w:rFonts w:ascii="Times New Roman" w:hAnsi="Times New Roman" w:cs="Times New Roman"/>
          <w:sz w:val="24"/>
          <w:szCs w:val="24"/>
        </w:rPr>
        <w:t xml:space="preserve"> </w:t>
      </w:r>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r w:rsidR="00652FDF" w:rsidRPr="000B3CAB">
        <w:rPr>
          <w:rFonts w:ascii="Times New Roman" w:hAnsi="Times New Roman" w:cs="Times New Roman"/>
          <w:sz w:val="24"/>
          <w:szCs w:val="24"/>
        </w:rPr>
        <w:t>,</w:t>
      </w:r>
      <w:r w:rsidR="00802357">
        <w:rPr>
          <w:rFonts w:ascii="Times New Roman" w:hAnsi="Times New Roman" w:cs="Times New Roman"/>
          <w:sz w:val="24"/>
          <w:szCs w:val="24"/>
        </w:rPr>
        <w:t xml:space="preserve"> if additional control interventions were implemented,</w:t>
      </w:r>
      <w:r w:rsidR="00652FDF"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802357">
        <w:rPr>
          <w:rFonts w:ascii="Times New Roman" w:hAnsi="Times New Roman" w:cs="Times New Roman"/>
          <w:sz w:val="24"/>
          <w:szCs w:val="24"/>
        </w:rPr>
        <w:t>qualitative trends in the expected number of transmission events to persist</w:t>
      </w:r>
      <w:r w:rsidRPr="000B3CAB">
        <w:rPr>
          <w:rFonts w:ascii="Times New Roman" w:hAnsi="Times New Roman" w:cs="Times New Roman"/>
          <w:sz w:val="24"/>
          <w:szCs w:val="24"/>
        </w:rPr>
        <w:t xml:space="preserve"> between testing strategies and frequencies across different transmission scenarios. </w:t>
      </w:r>
      <w:r w:rsidR="00C77530">
        <w:rPr>
          <w:rFonts w:ascii="Times New Roman" w:hAnsi="Times New Roman" w:cs="Times New Roman"/>
          <w:sz w:val="24"/>
          <w:szCs w:val="24"/>
        </w:rPr>
        <w:t>Third,</w:t>
      </w:r>
      <w:r w:rsidRPr="000B3CAB">
        <w:rPr>
          <w:rFonts w:ascii="Times New Roman" w:hAnsi="Times New Roman" w:cs="Times New Roman"/>
          <w:sz w:val="24"/>
          <w:szCs w:val="24"/>
        </w:rPr>
        <w:t xml:space="preserve">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 the total number of transmission events</w:t>
      </w:r>
      <w:r w:rsidR="00541549">
        <w:rPr>
          <w:rFonts w:ascii="Times New Roman" w:hAnsi="Times New Roman" w:cs="Times New Roman"/>
          <w:sz w:val="24"/>
          <w:szCs w:val="24"/>
        </w:rPr>
        <w:t xml:space="preserve"> assuming </w:t>
      </w:r>
      <m:oMath>
        <m:r>
          <m:rPr>
            <m:scr m:val="script"/>
          </m:rPr>
          <w:rPr>
            <w:rFonts w:ascii="Cambria Math" w:hAnsi="Cambria Math" w:cs="Times New Roman"/>
            <w:sz w:val="24"/>
            <w:szCs w:val="24"/>
          </w:rPr>
          <m:t>R</m:t>
        </m:r>
      </m:oMath>
      <w:r w:rsidR="00541549">
        <w:rPr>
          <w:rFonts w:ascii="Times New Roman" w:eastAsiaTheme="minorEastAsia" w:hAnsi="Times New Roman" w:cs="Times New Roman"/>
          <w:sz w:val="24"/>
          <w:szCs w:val="24"/>
        </w:rPr>
        <w:t xml:space="preserve"> remains constant rather than decreasing due to susceptible depletion</w:t>
      </w:r>
      <w:r w:rsidR="00354103" w:rsidRPr="000B3CAB">
        <w:rPr>
          <w:rFonts w:ascii="Times New Roman" w:hAnsi="Times New Roman" w:cs="Times New Roman"/>
          <w:sz w:val="24"/>
          <w:szCs w:val="24"/>
        </w:rPr>
        <w:t>. 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541549">
        <w:rPr>
          <w:rFonts w:ascii="Times New Roman" w:hAnsi="Times New Roman" w:cs="Times New Roman"/>
          <w:sz w:val="24"/>
          <w:szCs w:val="24"/>
        </w:rPr>
        <w:t>Fourth</w:t>
      </w:r>
      <w:r w:rsidR="00FA3FA4">
        <w:rPr>
          <w:rFonts w:ascii="Times New Roman" w:hAnsi="Times New Roman" w:cs="Times New Roman"/>
          <w:sz w:val="24"/>
          <w:szCs w:val="24"/>
        </w:rPr>
        <w:t>, we assume that the probability density function of the triangle distribution is an accurate representation of SARS-CoV</w:t>
      </w:r>
      <w:r w:rsidR="00457C9A">
        <w:rPr>
          <w:rFonts w:ascii="Times New Roman" w:hAnsi="Times New Roman" w:cs="Times New Roman"/>
          <w:sz w:val="24"/>
          <w:szCs w:val="24"/>
        </w:rPr>
        <w:t>-</w:t>
      </w:r>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ExLB6O8R","properties":{"formattedCitation":"(15,18)","plainCitation":"(15,18)","dontUpdate":true,"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3542D">
        <w:rPr>
          <w:rFonts w:ascii="Times New Roman" w:hAnsi="Times New Roman" w:cs="Times New Roman"/>
          <w:noProof/>
          <w:sz w:val="24"/>
          <w:szCs w:val="24"/>
        </w:rPr>
        <w:t>(</w:t>
      </w:r>
      <w:r w:rsidR="00C13FF1">
        <w:rPr>
          <w:rFonts w:ascii="Times New Roman" w:hAnsi="Times New Roman" w:cs="Times New Roman"/>
          <w:noProof/>
          <w:sz w:val="24"/>
          <w:szCs w:val="24"/>
        </w:rPr>
        <w:t>18</w:t>
      </w:r>
      <w:r w:rsidR="00D3542D">
        <w:rPr>
          <w:rFonts w:ascii="Times New Roman" w:hAnsi="Times New Roman" w:cs="Times New Roman"/>
          <w:noProof/>
          <w:sz w:val="24"/>
          <w:szCs w:val="24"/>
        </w:rPr>
        <w:t>,</w:t>
      </w:r>
      <w:r w:rsidR="00C13FF1">
        <w:rPr>
          <w:rFonts w:ascii="Times New Roman" w:hAnsi="Times New Roman" w:cs="Times New Roman"/>
          <w:noProof/>
          <w:sz w:val="24"/>
          <w:szCs w:val="24"/>
        </w:rPr>
        <w:t>21</w:t>
      </w:r>
      <w:r w:rsidR="00D3542D">
        <w:rPr>
          <w:rFonts w:ascii="Times New Roman" w:hAnsi="Times New Roman" w:cs="Times New Roman"/>
          <w:noProof/>
          <w:sz w:val="24"/>
          <w:szCs w:val="24"/>
        </w:rPr>
        <w:t>)</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xml:space="preserve">, other distributions or functions may also be applicable. </w:t>
      </w:r>
      <w:r w:rsidR="0008785C" w:rsidRPr="000B3CAB">
        <w:rPr>
          <w:rFonts w:ascii="Times New Roman" w:hAnsi="Times New Roman" w:cs="Times New Roman"/>
          <w:sz w:val="24"/>
          <w:szCs w:val="24"/>
        </w:rPr>
        <w:t xml:space="preserve">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Furthermore, some staff may be more or less likely to acquire infection in the community or in the facility based on </w:t>
      </w:r>
      <w:r w:rsidR="00C77530">
        <w:rPr>
          <w:rFonts w:ascii="Times New Roman" w:hAnsi="Times New Roman" w:cs="Times New Roman"/>
          <w:sz w:val="24"/>
          <w:szCs w:val="24"/>
        </w:rPr>
        <w:t xml:space="preserve">vaccination coverage, </w:t>
      </w:r>
      <w:r w:rsidR="0008785C" w:rsidRPr="000B3CAB">
        <w:rPr>
          <w:rFonts w:ascii="Times New Roman" w:hAnsi="Times New Roman" w:cs="Times New Roman"/>
          <w:sz w:val="24"/>
          <w:szCs w:val="24"/>
        </w:rPr>
        <w:t xml:space="preserve">compliance with </w:t>
      </w:r>
      <w:r w:rsidR="00A92432">
        <w:rPr>
          <w:rFonts w:ascii="Times New Roman" w:hAnsi="Times New Roman" w:cs="Times New Roman"/>
          <w:sz w:val="24"/>
          <w:szCs w:val="24"/>
        </w:rPr>
        <w:t>physical</w:t>
      </w:r>
      <w:r w:rsidR="00A92432" w:rsidRPr="000B3CAB">
        <w:rPr>
          <w:rFonts w:ascii="Times New Roman" w:hAnsi="Times New Roman" w:cs="Times New Roman"/>
          <w:sz w:val="24"/>
          <w:szCs w:val="24"/>
        </w:rPr>
        <w:t xml:space="preserve"> </w:t>
      </w:r>
      <w:r w:rsidR="0008785C" w:rsidRPr="000B3CAB">
        <w:rPr>
          <w:rFonts w:ascii="Times New Roman" w:hAnsi="Times New Roman" w:cs="Times New Roman"/>
          <w:sz w:val="24"/>
          <w:szCs w:val="24"/>
        </w:rPr>
        <w:t>distancing and masking policies, their household structure</w:t>
      </w:r>
      <w:r w:rsidR="00C77530">
        <w:rPr>
          <w:rFonts w:ascii="Times New Roman" w:hAnsi="Times New Roman" w:cs="Times New Roman"/>
          <w:sz w:val="24"/>
          <w:szCs w:val="24"/>
        </w:rPr>
        <w:t xml:space="preserve"> and/or health status</w:t>
      </w:r>
      <w:r w:rsidR="0008785C" w:rsidRPr="000B3CAB">
        <w:rPr>
          <w:rFonts w:ascii="Times New Roman" w:hAnsi="Times New Roman" w:cs="Times New Roman"/>
          <w:sz w:val="24"/>
          <w:szCs w:val="24"/>
        </w:rPr>
        <w:t>, and other behavioral factors.</w:t>
      </w:r>
      <w:r w:rsidR="00541549">
        <w:rPr>
          <w:rFonts w:ascii="Times New Roman" w:hAnsi="Times New Roman" w:cs="Times New Roman"/>
          <w:sz w:val="24"/>
          <w:szCs w:val="24"/>
        </w:rPr>
        <w:t xml:space="preserve"> </w:t>
      </w:r>
    </w:p>
    <w:p w14:paraId="3ECDDF0C" w14:textId="73A1F464" w:rsidR="00DE268B" w:rsidRPr="000B3CAB" w:rsidRDefault="5A9762B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2CB25A95" w:rsidRPr="000B3CAB">
        <w:rPr>
          <w:rFonts w:ascii="Times New Roman" w:hAnsi="Times New Roman" w:cs="Times New Roman"/>
          <w:sz w:val="24"/>
          <w:szCs w:val="24"/>
        </w:rPr>
        <w:t xml:space="preserve"> in which outbreaks</w:t>
      </w:r>
      <w:r w:rsidR="46BF1F06">
        <w:rPr>
          <w:rFonts w:ascii="Times New Roman" w:hAnsi="Times New Roman" w:cs="Times New Roman"/>
          <w:sz w:val="24"/>
          <w:szCs w:val="24"/>
        </w:rPr>
        <w:t xml:space="preserve"> may be due to community importation of the virus.</w:t>
      </w:r>
      <w:r w:rsidRPr="000B3CAB">
        <w:rPr>
          <w:rFonts w:ascii="Times New Roman" w:hAnsi="Times New Roman" w:cs="Times New Roman"/>
          <w:sz w:val="24"/>
          <w:szCs w:val="24"/>
        </w:rPr>
        <w:t xml:space="preserve"> </w:t>
      </w:r>
      <w:r w:rsidR="57488828" w:rsidRPr="000B3CAB">
        <w:rPr>
          <w:rFonts w:ascii="Times New Roman" w:hAnsi="Times New Roman" w:cs="Times New Roman"/>
          <w:sz w:val="24"/>
          <w:szCs w:val="24"/>
        </w:rPr>
        <w:t>Other applicable settings may include the introduction of hospital acquired infections from newly admitted patients or from hospital staff</w:t>
      </w:r>
      <w:r w:rsidR="7632FC3A">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IMuEHSgG","properties":{"formattedCitation":"(30)","plainCitation":"(30)","dontUpdate":true,"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67BA2916">
        <w:rPr>
          <w:rFonts w:ascii="Times New Roman" w:hAnsi="Times New Roman" w:cs="Times New Roman"/>
          <w:noProof/>
          <w:sz w:val="24"/>
          <w:szCs w:val="24"/>
        </w:rPr>
        <w:t>(3</w:t>
      </w:r>
      <w:r w:rsidR="1E0FE1F2">
        <w:rPr>
          <w:rFonts w:ascii="Times New Roman" w:hAnsi="Times New Roman" w:cs="Times New Roman"/>
          <w:noProof/>
          <w:sz w:val="24"/>
          <w:szCs w:val="24"/>
        </w:rPr>
        <w:t>3</w:t>
      </w:r>
      <w:r w:rsidR="67BA2916">
        <w:rPr>
          <w:rFonts w:ascii="Times New Roman" w:hAnsi="Times New Roman" w:cs="Times New Roman"/>
          <w:noProof/>
          <w:sz w:val="24"/>
          <w:szCs w:val="24"/>
        </w:rPr>
        <w:t>)</w:t>
      </w:r>
      <w:r w:rsidR="00A53230">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introduction of other respiratory pathogens such as </w:t>
      </w:r>
      <w:r w:rsidR="57488828" w:rsidRPr="000B3CAB">
        <w:rPr>
          <w:rFonts w:ascii="Times New Roman" w:hAnsi="Times New Roman" w:cs="Times New Roman"/>
          <w:sz w:val="24"/>
          <w:szCs w:val="24"/>
        </w:rPr>
        <w:lastRenderedPageBreak/>
        <w:t>influenza or pertussis into congregate settings</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cl9ZRcR6","properties":{"formattedCitation":"(31)","plainCitation":"(31)","dontUpdate":true,"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67BA2916">
        <w:rPr>
          <w:rFonts w:ascii="Times New Roman" w:hAnsi="Times New Roman" w:cs="Times New Roman"/>
          <w:noProof/>
          <w:sz w:val="24"/>
          <w:szCs w:val="24"/>
        </w:rPr>
        <w:t>(3</w:t>
      </w:r>
      <w:r w:rsidR="1E0FE1F2">
        <w:rPr>
          <w:rFonts w:ascii="Times New Roman" w:hAnsi="Times New Roman" w:cs="Times New Roman"/>
          <w:noProof/>
          <w:sz w:val="24"/>
          <w:szCs w:val="24"/>
        </w:rPr>
        <w:t>4</w:t>
      </w:r>
      <w:r w:rsidR="67BA2916">
        <w:rPr>
          <w:rFonts w:ascii="Times New Roman" w:hAnsi="Times New Roman" w:cs="Times New Roman"/>
          <w:noProof/>
          <w:sz w:val="24"/>
          <w:szCs w:val="24"/>
        </w:rPr>
        <w:t>)</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24A164AC" w:rsidRPr="000B3CAB">
        <w:rPr>
          <w:rFonts w:ascii="Times New Roman" w:hAnsi="Times New Roman" w:cs="Times New Roman"/>
          <w:sz w:val="24"/>
          <w:szCs w:val="24"/>
        </w:rPr>
        <w:t>or tuberculosis transmission between communities and populations experiencing incarceration</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qSeS13oJ","properties":{"formattedCitation":"(32)","plainCitation":"(32)","dontUpdate":true,"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67BA2916">
        <w:rPr>
          <w:rFonts w:ascii="Times New Roman" w:hAnsi="Times New Roman" w:cs="Times New Roman"/>
          <w:noProof/>
          <w:sz w:val="24"/>
          <w:szCs w:val="24"/>
        </w:rPr>
        <w:t>(3</w:t>
      </w:r>
      <w:r w:rsidR="1E0FE1F2">
        <w:rPr>
          <w:rFonts w:ascii="Times New Roman" w:hAnsi="Times New Roman" w:cs="Times New Roman"/>
          <w:noProof/>
          <w:sz w:val="24"/>
          <w:szCs w:val="24"/>
        </w:rPr>
        <w:t>5</w:t>
      </w:r>
      <w:r w:rsidR="67BA2916">
        <w:rPr>
          <w:rFonts w:ascii="Times New Roman" w:hAnsi="Times New Roman" w:cs="Times New Roman"/>
          <w:noProof/>
          <w:sz w:val="24"/>
          <w:szCs w:val="24"/>
        </w:rPr>
        <w:t>)</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2CB25A95" w:rsidRPr="000B3CAB">
        <w:rPr>
          <w:rFonts w:ascii="Times New Roman" w:hAnsi="Times New Roman" w:cs="Times New Roman"/>
          <w:sz w:val="24"/>
          <w:szCs w:val="24"/>
        </w:rPr>
        <w:t xml:space="preserve">key </w:t>
      </w:r>
      <w:r w:rsidR="57488828"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2CB25A95"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57488828" w:rsidRPr="000B3CAB">
        <w:rPr>
          <w:rFonts w:ascii="Times New Roman" w:hAnsi="Times New Roman" w:cs="Times New Roman"/>
          <w:sz w:val="24"/>
          <w:szCs w:val="24"/>
        </w:rPr>
        <w:t xml:space="preserve">estimate the impact of nonpharmaceutical interventions such as </w:t>
      </w:r>
      <w:r w:rsidR="3788C9AB">
        <w:rPr>
          <w:rFonts w:ascii="Times New Roman" w:hAnsi="Times New Roman" w:cs="Times New Roman"/>
          <w:sz w:val="24"/>
          <w:szCs w:val="24"/>
        </w:rPr>
        <w:t>systematic testing</w:t>
      </w:r>
      <w:r w:rsidR="57488828"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Z9n67MKQ","properties":{"formattedCitation":"(14)","plainCitation":"(14)","dontUpdate":true,"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19DE0228">
        <w:rPr>
          <w:rFonts w:ascii="Times New Roman" w:hAnsi="Times New Roman" w:cs="Times New Roman"/>
          <w:noProof/>
          <w:sz w:val="24"/>
          <w:szCs w:val="24"/>
        </w:rPr>
        <w:t>(1</w:t>
      </w:r>
      <w:r w:rsidR="1E0FE1F2">
        <w:rPr>
          <w:rFonts w:ascii="Times New Roman" w:hAnsi="Times New Roman" w:cs="Times New Roman"/>
          <w:noProof/>
          <w:sz w:val="24"/>
          <w:szCs w:val="24"/>
        </w:rPr>
        <w:t>7</w:t>
      </w:r>
      <w:r w:rsidR="19DE0228">
        <w:rPr>
          <w:rFonts w:ascii="Times New Roman" w:hAnsi="Times New Roman" w:cs="Times New Roman"/>
          <w:noProof/>
          <w:sz w:val="24"/>
          <w:szCs w:val="24"/>
        </w:rPr>
        <w:t>)</w:t>
      </w:r>
      <w:r w:rsidR="003B5E4B" w:rsidRPr="000B3CAB">
        <w:rPr>
          <w:rFonts w:ascii="Times New Roman" w:hAnsi="Times New Roman" w:cs="Times New Roman"/>
          <w:sz w:val="24"/>
          <w:szCs w:val="24"/>
        </w:rPr>
        <w:fldChar w:fldCharType="end"/>
      </w:r>
      <w:r w:rsidR="57488828" w:rsidRPr="000B3CAB">
        <w:rPr>
          <w:rFonts w:ascii="Times New Roman" w:hAnsi="Times New Roman" w:cs="Times New Roman"/>
          <w:sz w:val="24"/>
          <w:szCs w:val="24"/>
        </w:rPr>
        <w:t>. Pathogens</w:t>
      </w:r>
      <w:r w:rsidR="2259220A">
        <w:rPr>
          <w:rFonts w:ascii="Times New Roman" w:hAnsi="Times New Roman" w:cs="Times New Roman"/>
          <w:sz w:val="24"/>
          <w:szCs w:val="24"/>
        </w:rPr>
        <w:t xml:space="preserve"> other than SARS-CoV</w:t>
      </w:r>
      <w:r w:rsidR="36DB3D35">
        <w:rPr>
          <w:rFonts w:ascii="Times New Roman" w:hAnsi="Times New Roman" w:cs="Times New Roman"/>
          <w:sz w:val="24"/>
          <w:szCs w:val="24"/>
        </w:rPr>
        <w:t>-</w:t>
      </w:r>
      <w:r w:rsidR="2259220A">
        <w:rPr>
          <w:rFonts w:ascii="Times New Roman" w:hAnsi="Times New Roman" w:cs="Times New Roman"/>
          <w:sz w:val="24"/>
          <w:szCs w:val="24"/>
        </w:rPr>
        <w:t>2</w:t>
      </w:r>
      <w:r w:rsidR="57488828" w:rsidRPr="000B3CAB">
        <w:rPr>
          <w:rFonts w:ascii="Times New Roman" w:hAnsi="Times New Roman" w:cs="Times New Roman"/>
          <w:sz w:val="24"/>
          <w:szCs w:val="24"/>
        </w:rPr>
        <w:t xml:space="preserve"> that cause symptoms prior to infectiousness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57488828" w:rsidRPr="000B3CAB">
        <w:rPr>
          <w:rFonts w:ascii="Times New Roman" w:hAnsi="Times New Roman" w:cs="Times New Roman"/>
          <w:sz w:val="24"/>
          <w:szCs w:val="24"/>
        </w:rPr>
        <w:t>), for instance, may be more effectively controlled at lower cost via symptom screening and subsequent isolation</w:t>
      </w:r>
      <w:r w:rsidR="2259220A">
        <w:rPr>
          <w:rFonts w:ascii="Times New Roman" w:hAnsi="Times New Roman" w:cs="Times New Roman"/>
          <w:sz w:val="24"/>
          <w:szCs w:val="24"/>
        </w:rPr>
        <w:t xml:space="preserve"> </w:t>
      </w:r>
      <w:r w:rsidR="00614878">
        <w:rPr>
          <w:rFonts w:ascii="Times New Roman" w:hAnsi="Times New Roman" w:cs="Times New Roman"/>
          <w:sz w:val="24"/>
          <w:szCs w:val="24"/>
        </w:rPr>
        <w:fldChar w:fldCharType="begin"/>
      </w:r>
      <w:r w:rsidR="00614878">
        <w:rPr>
          <w:rFonts w:ascii="Times New Roman" w:hAnsi="Times New Roman" w:cs="Times New Roman"/>
          <w:sz w:val="24"/>
          <w:szCs w:val="24"/>
        </w:rPr>
        <w:instrText xml:space="preserve"> ADDIN ZOTERO_ITEM CSL_CITATION {"citationID":"53GlCYkf","properties":{"formattedCitation":"(17)","plainCitation":"(17)","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614878">
        <w:rPr>
          <w:rFonts w:ascii="Times New Roman" w:hAnsi="Times New Roman" w:cs="Times New Roman"/>
          <w:sz w:val="24"/>
          <w:szCs w:val="24"/>
        </w:rPr>
        <w:fldChar w:fldCharType="separate"/>
      </w:r>
      <w:r w:rsidR="2259220A">
        <w:rPr>
          <w:rFonts w:ascii="Times New Roman" w:hAnsi="Times New Roman" w:cs="Times New Roman"/>
          <w:noProof/>
          <w:sz w:val="24"/>
          <w:szCs w:val="24"/>
        </w:rPr>
        <w:t>(17)</w:t>
      </w:r>
      <w:r w:rsidR="00614878">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p>
    <w:p w14:paraId="74038987" w14:textId="471723F8" w:rsidR="00BD02C3" w:rsidRPr="000B3CAB" w:rsidRDefault="00BD02C3" w:rsidP="00690A47">
      <w:pPr>
        <w:spacing w:line="480" w:lineRule="auto"/>
        <w:ind w:firstLine="720"/>
        <w:rPr>
          <w:rFonts w:ascii="Times New Roman" w:hAnsi="Times New Roman" w:cs="Times New Roman"/>
          <w:sz w:val="24"/>
          <w:szCs w:val="24"/>
        </w:rPr>
      </w:pPr>
      <w:commentRangeStart w:id="447"/>
      <w:commentRangeStart w:id="448"/>
      <w:r w:rsidRPr="000B3CAB">
        <w:rPr>
          <w:rFonts w:ascii="Times New Roman" w:hAnsi="Times New Roman" w:cs="Times New Roman"/>
          <w:sz w:val="24"/>
          <w:szCs w:val="24"/>
        </w:rPr>
        <w:t>In conclusion</w:t>
      </w:r>
      <w:commentRangeEnd w:id="447"/>
      <w:r w:rsidR="00BA32E3">
        <w:rPr>
          <w:rStyle w:val="CommentReference"/>
          <w:rFonts w:ascii="Times New Roman" w:hAnsi="Times New Roman" w:cs="Times New Roman"/>
        </w:rPr>
        <w:commentReference w:id="447"/>
      </w:r>
      <w:commentRangeEnd w:id="448"/>
      <w:r w:rsidR="00A213A9">
        <w:rPr>
          <w:rStyle w:val="CommentReference"/>
          <w:rFonts w:ascii="Times New Roman" w:hAnsi="Times New Roman" w:cs="Times New Roman"/>
        </w:rPr>
        <w:commentReference w:id="448"/>
      </w:r>
      <w:r w:rsidRPr="000B3CAB">
        <w:rPr>
          <w:rFonts w:ascii="Times New Roman" w:hAnsi="Times New Roman" w:cs="Times New Roman"/>
          <w:sz w:val="24"/>
          <w:szCs w:val="24"/>
        </w:rPr>
        <w:t xml:space="preserve">, </w:t>
      </w:r>
      <w:commentRangeStart w:id="449"/>
      <w:commentRangeStart w:id="450"/>
      <w:del w:id="451" w:author="Fukunaga, Rena (CDC/DDPHSIS/CGH/DGHT)" w:date="2021-09-24T13:36:00Z">
        <w:r w:rsidRPr="000B3CAB" w:rsidDel="00AA67C2">
          <w:rPr>
            <w:rFonts w:ascii="Times New Roman" w:hAnsi="Times New Roman" w:cs="Times New Roman"/>
            <w:sz w:val="24"/>
            <w:szCs w:val="24"/>
          </w:rPr>
          <w:delText xml:space="preserve">we </w:delText>
        </w:r>
        <w:commentRangeEnd w:id="449"/>
        <w:r w:rsidR="00B0404F" w:rsidDel="00AA67C2">
          <w:rPr>
            <w:rStyle w:val="CommentReference"/>
            <w:rFonts w:ascii="Times New Roman" w:hAnsi="Times New Roman" w:cs="Times New Roman"/>
          </w:rPr>
          <w:commentReference w:id="449"/>
        </w:r>
      </w:del>
      <w:commentRangeEnd w:id="450"/>
      <w:r w:rsidR="00A213A9">
        <w:rPr>
          <w:rStyle w:val="CommentReference"/>
          <w:rFonts w:ascii="Times New Roman" w:hAnsi="Times New Roman" w:cs="Times New Roman"/>
        </w:rPr>
        <w:commentReference w:id="450"/>
      </w:r>
      <w:del w:id="452" w:author="Fukunaga, Rena (CDC/DDPHSIS/CGH/DGHT)" w:date="2021-09-24T13:36:00Z">
        <w:r w:rsidRPr="001464EC" w:rsidDel="00AA67C2">
          <w:rPr>
            <w:rFonts w:ascii="Times New Roman" w:hAnsi="Times New Roman" w:cs="Times New Roman"/>
            <w:sz w:val="24"/>
            <w:szCs w:val="24"/>
          </w:rPr>
          <w:delText>have</w:delText>
        </w:r>
      </w:del>
      <w:ins w:id="453" w:author="Fukunaga, Rena (CDC/DDPHSIS/CGH/DGHT)" w:date="2021-09-24T13:36:00Z">
        <w:del w:id="454" w:author="Hoover, Christopher M" w:date="2021-09-24T15:24:00Z">
          <w:r w:rsidR="00AA67C2" w:rsidDel="009623F6">
            <w:rPr>
              <w:rFonts w:ascii="Times New Roman" w:hAnsi="Times New Roman" w:cs="Times New Roman"/>
              <w:sz w:val="24"/>
              <w:szCs w:val="24"/>
            </w:rPr>
            <w:delText>study results</w:delText>
          </w:r>
        </w:del>
      </w:ins>
      <w:del w:id="455" w:author="Hoover, Christopher M" w:date="2021-09-24T15:24:00Z">
        <w:r w:rsidRPr="001464EC" w:rsidDel="009623F6">
          <w:rPr>
            <w:rFonts w:ascii="Times New Roman" w:hAnsi="Times New Roman" w:cs="Times New Roman"/>
            <w:sz w:val="24"/>
            <w:szCs w:val="24"/>
          </w:rPr>
          <w:delText xml:space="preserve"> sho</w:delText>
        </w:r>
      </w:del>
      <w:ins w:id="456" w:author="Fukunaga, Rena (CDC/DDPHSIS/CGH/DGHT)" w:date="2021-09-24T13:36:00Z">
        <w:del w:id="457" w:author="Hoover, Christopher M" w:date="2021-09-24T15:24:00Z">
          <w:r w:rsidR="00CF4FF9" w:rsidDel="009623F6">
            <w:rPr>
              <w:rFonts w:ascii="Times New Roman" w:hAnsi="Times New Roman" w:cs="Times New Roman"/>
              <w:sz w:val="24"/>
              <w:szCs w:val="24"/>
            </w:rPr>
            <w:delText>wed</w:delText>
          </w:r>
        </w:del>
      </w:ins>
      <w:del w:id="458" w:author="Hoover, Christopher M" w:date="2021-09-24T15:24:00Z">
        <w:r w:rsidRPr="001464EC" w:rsidDel="009623F6">
          <w:rPr>
            <w:rFonts w:ascii="Times New Roman" w:hAnsi="Times New Roman" w:cs="Times New Roman"/>
            <w:sz w:val="24"/>
            <w:szCs w:val="24"/>
          </w:rPr>
          <w:delText>wn</w:delText>
        </w:r>
      </w:del>
      <w:ins w:id="459" w:author="Hoover, Christopher M" w:date="2021-09-24T15:24:00Z">
        <w:r w:rsidR="009623F6">
          <w:rPr>
            <w:rFonts w:ascii="Times New Roman" w:hAnsi="Times New Roman" w:cs="Times New Roman"/>
            <w:sz w:val="24"/>
            <w:szCs w:val="24"/>
          </w:rPr>
          <w:t>these results suggest</w:t>
        </w:r>
      </w:ins>
      <w:r w:rsidRPr="001464EC">
        <w:rPr>
          <w:rFonts w:ascii="Times New Roman" w:hAnsi="Times New Roman" w:cs="Times New Roman"/>
          <w:sz w:val="24"/>
          <w:szCs w:val="24"/>
        </w:rPr>
        <w:t xml:space="preserve"> that aligning the timing of testing with regular working schedules for staff in congregate settings</w:t>
      </w:r>
      <w:ins w:id="460" w:author="Fukunaga, Rena (CDC/DDPHSIS/CGH/DGHT)" w:date="2021-09-24T13:37:00Z">
        <w:r w:rsidR="008D2D71">
          <w:rPr>
            <w:rFonts w:ascii="Times New Roman" w:hAnsi="Times New Roman" w:cs="Times New Roman"/>
            <w:sz w:val="24"/>
            <w:szCs w:val="24"/>
          </w:rPr>
          <w:t xml:space="preserve">, in addition to timely implementation of prevention strategies (e.g., </w:t>
        </w:r>
        <w:r w:rsidR="000D2E51">
          <w:rPr>
            <w:rFonts w:ascii="Times New Roman" w:hAnsi="Times New Roman" w:cs="Times New Roman"/>
            <w:sz w:val="24"/>
            <w:szCs w:val="24"/>
          </w:rPr>
          <w:t>isolatio</w:t>
        </w:r>
        <w:r w:rsidR="00A213A9">
          <w:rPr>
            <w:rFonts w:ascii="Times New Roman" w:hAnsi="Times New Roman" w:cs="Times New Roman"/>
            <w:sz w:val="24"/>
            <w:szCs w:val="24"/>
          </w:rPr>
          <w:t>n</w:t>
        </w:r>
        <w:r w:rsidR="008D2D71">
          <w:rPr>
            <w:rFonts w:ascii="Times New Roman" w:hAnsi="Times New Roman" w:cs="Times New Roman"/>
            <w:sz w:val="24"/>
            <w:szCs w:val="24"/>
          </w:rPr>
          <w:t>)</w:t>
        </w:r>
      </w:ins>
      <w:ins w:id="461" w:author="Hoover, Christopher M" w:date="2021-09-24T15:25:00Z">
        <w:r w:rsidR="009623F6">
          <w:rPr>
            <w:rFonts w:ascii="Times New Roman" w:hAnsi="Times New Roman" w:cs="Times New Roman"/>
            <w:sz w:val="24"/>
            <w:szCs w:val="24"/>
          </w:rPr>
          <w:t xml:space="preserve"> </w:t>
        </w:r>
      </w:ins>
      <w:del w:id="462" w:author="Fukunaga, Rena (CDC/DDPHSIS/CGH/DGHT)" w:date="2021-09-24T13:37:00Z">
        <w:r w:rsidRPr="001464EC" w:rsidDel="008D2D71">
          <w:rPr>
            <w:rFonts w:ascii="Times New Roman" w:hAnsi="Times New Roman" w:cs="Times New Roman"/>
            <w:sz w:val="24"/>
            <w:szCs w:val="24"/>
          </w:rPr>
          <w:delText xml:space="preserve"> </w:delText>
        </w:r>
      </w:del>
      <w:r w:rsidRPr="001464EC">
        <w:rPr>
          <w:rFonts w:ascii="Times New Roman" w:hAnsi="Times New Roman" w:cs="Times New Roman"/>
          <w:sz w:val="24"/>
          <w:szCs w:val="24"/>
        </w:rPr>
        <w:t xml:space="preserve">can </w:t>
      </w:r>
      <w:del w:id="463" w:author="Hoover, Christopher M" w:date="2021-09-24T15:25:00Z">
        <w:r w:rsidRPr="001464EC" w:rsidDel="009623F6">
          <w:rPr>
            <w:rFonts w:ascii="Times New Roman" w:hAnsi="Times New Roman" w:cs="Times New Roman"/>
            <w:sz w:val="24"/>
            <w:szCs w:val="24"/>
          </w:rPr>
          <w:delText xml:space="preserve">substantially </w:delText>
        </w:r>
      </w:del>
      <w:r w:rsidRPr="001464EC">
        <w:rPr>
          <w:rFonts w:ascii="Times New Roman" w:hAnsi="Times New Roman" w:cs="Times New Roman"/>
          <w:sz w:val="24"/>
          <w:szCs w:val="24"/>
        </w:rPr>
        <w:t xml:space="preserve">improve the efficacy of </w:t>
      </w:r>
      <w:r w:rsidR="00614878" w:rsidRPr="001464EC">
        <w:rPr>
          <w:rFonts w:ascii="Times New Roman" w:hAnsi="Times New Roman" w:cs="Times New Roman"/>
          <w:sz w:val="24"/>
          <w:szCs w:val="24"/>
        </w:rPr>
        <w:t>systematic s</w:t>
      </w:r>
      <w:r w:rsidR="003E3584" w:rsidRPr="001464EC">
        <w:rPr>
          <w:rFonts w:ascii="Times New Roman" w:hAnsi="Times New Roman" w:cs="Times New Roman"/>
          <w:sz w:val="24"/>
          <w:szCs w:val="24"/>
        </w:rPr>
        <w:t>c</w:t>
      </w:r>
      <w:r w:rsidR="00614878" w:rsidRPr="001464EC">
        <w:rPr>
          <w:rFonts w:ascii="Times New Roman" w:hAnsi="Times New Roman" w:cs="Times New Roman"/>
          <w:sz w:val="24"/>
          <w:szCs w:val="24"/>
        </w:rPr>
        <w:t>reening testing</w:t>
      </w:r>
      <w:r w:rsidRPr="001464EC">
        <w:rPr>
          <w:rFonts w:ascii="Times New Roman" w:hAnsi="Times New Roman" w:cs="Times New Roman"/>
          <w:sz w:val="24"/>
          <w:szCs w:val="24"/>
        </w:rPr>
        <w:t>.</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w:t>
      </w:r>
      <w:ins w:id="464" w:author="Hoover, Christopher M" w:date="2021-09-24T12:11:00Z">
        <w:r w:rsidR="00A64EDB">
          <w:rPr>
            <w:rFonts w:ascii="Times New Roman" w:hAnsi="Times New Roman" w:cs="Times New Roman"/>
            <w:sz w:val="24"/>
            <w:szCs w:val="24"/>
          </w:rPr>
          <w:t xml:space="preserve"> </w:t>
        </w:r>
      </w:ins>
      <w:del w:id="465" w:author="Fukunaga, Rena (CDC/DDPHSIS/CGH/DGHT)" w:date="2021-09-24T13:38:00Z">
        <w:r w:rsidR="00251108" w:rsidRPr="000B3CAB" w:rsidDel="00A213A9">
          <w:rPr>
            <w:rFonts w:ascii="Times New Roman" w:hAnsi="Times New Roman" w:cs="Times New Roman"/>
            <w:sz w:val="24"/>
            <w:szCs w:val="24"/>
          </w:rPr>
          <w:delText xml:space="preserve"> </w:delText>
        </w:r>
        <w:commentRangeStart w:id="466"/>
        <w:commentRangeStart w:id="467"/>
        <w:r w:rsidR="00251108" w:rsidRPr="000B3CAB" w:rsidDel="00A213A9">
          <w:rPr>
            <w:rFonts w:ascii="Times New Roman" w:hAnsi="Times New Roman" w:cs="Times New Roman"/>
            <w:sz w:val="24"/>
            <w:szCs w:val="24"/>
          </w:rPr>
          <w:delText>We</w:delText>
        </w:r>
        <w:commentRangeEnd w:id="466"/>
        <w:r w:rsidR="00B0404F" w:rsidDel="00A213A9">
          <w:rPr>
            <w:rStyle w:val="CommentReference"/>
            <w:rFonts w:ascii="Times New Roman" w:hAnsi="Times New Roman" w:cs="Times New Roman"/>
          </w:rPr>
          <w:commentReference w:id="466"/>
        </w:r>
      </w:del>
      <w:commentRangeEnd w:id="467"/>
      <w:r w:rsidR="004D551A">
        <w:rPr>
          <w:rStyle w:val="CommentReference"/>
          <w:rFonts w:ascii="Times New Roman" w:hAnsi="Times New Roman" w:cs="Times New Roman"/>
        </w:rPr>
        <w:commentReference w:id="467"/>
      </w:r>
      <w:del w:id="468" w:author="Fukunaga, Rena (CDC/DDPHSIS/CGH/DGHT)" w:date="2021-09-24T13:38:00Z">
        <w:r w:rsidR="00251108" w:rsidRPr="000B3CAB" w:rsidDel="00A213A9">
          <w:rPr>
            <w:rFonts w:ascii="Times New Roman" w:hAnsi="Times New Roman" w:cs="Times New Roman"/>
            <w:sz w:val="24"/>
            <w:szCs w:val="24"/>
          </w:rPr>
          <w:delText xml:space="preserve"> </w:delText>
        </w:r>
        <w:r w:rsidR="00251108" w:rsidRPr="000B3CAB" w:rsidDel="004D551A">
          <w:rPr>
            <w:rFonts w:ascii="Times New Roman" w:hAnsi="Times New Roman" w:cs="Times New Roman"/>
            <w:sz w:val="24"/>
            <w:szCs w:val="24"/>
          </w:rPr>
          <w:delText xml:space="preserve">conclude that </w:delText>
        </w:r>
      </w:del>
      <w:ins w:id="469" w:author="Fukunaga, Rena (CDC/DDPHSIS/CGH/DGHT)" w:date="2021-09-24T13:40:00Z">
        <w:r w:rsidR="000F537C">
          <w:rPr>
            <w:rFonts w:ascii="Times New Roman" w:hAnsi="Times New Roman" w:cs="Times New Roman"/>
            <w:sz w:val="24"/>
            <w:szCs w:val="24"/>
          </w:rPr>
          <w:t xml:space="preserve">Based on these findings, </w:t>
        </w:r>
      </w:ins>
      <w:ins w:id="470" w:author="Fukunaga, Rena (CDC/DDPHSIS/CGH/DGHT)" w:date="2021-09-24T13:41:00Z">
        <w:r w:rsidR="00A54DA7">
          <w:rPr>
            <w:rFonts w:ascii="Times New Roman" w:hAnsi="Times New Roman" w:cs="Times New Roman"/>
            <w:sz w:val="24"/>
            <w:szCs w:val="24"/>
          </w:rPr>
          <w:t>congregate settings</w:t>
        </w:r>
      </w:ins>
      <w:ins w:id="471" w:author="Fukunaga, Rena (CDC/DDPHSIS/CGH/DGHT)" w:date="2021-09-24T13:40:00Z">
        <w:r w:rsidR="005041CB">
          <w:rPr>
            <w:rFonts w:ascii="Times New Roman" w:hAnsi="Times New Roman" w:cs="Times New Roman"/>
            <w:sz w:val="24"/>
            <w:szCs w:val="24"/>
          </w:rPr>
          <w:t xml:space="preserve"> </w:t>
        </w:r>
      </w:ins>
      <w:ins w:id="472" w:author="Fukunaga, Rena (CDC/DDPHSIS/CGH/DGHT)" w:date="2021-09-24T13:41:00Z">
        <w:r w:rsidR="00A54DA7" w:rsidRPr="000B3CAB">
          <w:rPr>
            <w:rFonts w:ascii="Times New Roman" w:hAnsi="Times New Roman" w:cs="Times New Roman"/>
            <w:sz w:val="24"/>
            <w:szCs w:val="24"/>
          </w:rPr>
          <w:t xml:space="preserve">with high-risk populations </w:t>
        </w:r>
      </w:ins>
      <w:ins w:id="473" w:author="Fukunaga, Rena (CDC/DDPHSIS/CGH/DGHT)" w:date="2021-09-24T13:40:00Z">
        <w:r w:rsidR="005041CB">
          <w:rPr>
            <w:rFonts w:ascii="Times New Roman" w:hAnsi="Times New Roman" w:cs="Times New Roman"/>
            <w:sz w:val="24"/>
            <w:szCs w:val="24"/>
          </w:rPr>
          <w:t xml:space="preserve">may </w:t>
        </w:r>
      </w:ins>
      <w:ins w:id="474" w:author="Fukunaga, Rena (CDC/DDPHSIS/CGH/DGHT)" w:date="2021-09-24T13:41:00Z">
        <w:r w:rsidR="00A54DA7">
          <w:rPr>
            <w:rFonts w:ascii="Times New Roman" w:hAnsi="Times New Roman" w:cs="Times New Roman"/>
            <w:sz w:val="24"/>
            <w:szCs w:val="24"/>
          </w:rPr>
          <w:t xml:space="preserve">be able to </w:t>
        </w:r>
      </w:ins>
      <w:ins w:id="475" w:author="Fukunaga, Rena (CDC/DDPHSIS/CGH/DGHT)" w:date="2021-09-24T13:40:00Z">
        <w:r w:rsidR="005041CB">
          <w:rPr>
            <w:rFonts w:ascii="Times New Roman" w:hAnsi="Times New Roman" w:cs="Times New Roman"/>
            <w:sz w:val="24"/>
            <w:szCs w:val="24"/>
          </w:rPr>
          <w:t xml:space="preserve">avoid </w:t>
        </w:r>
      </w:ins>
      <w:ins w:id="476" w:author="Fukunaga, Rena (CDC/DDPHSIS/CGH/DGHT)" w:date="2021-09-24T13:41:00Z">
        <w:r w:rsidR="005041CB">
          <w:rPr>
            <w:rFonts w:ascii="Times New Roman" w:hAnsi="Times New Roman" w:cs="Times New Roman"/>
            <w:sz w:val="24"/>
            <w:szCs w:val="24"/>
          </w:rPr>
          <w:t xml:space="preserve">potential outbreaks </w:t>
        </w:r>
        <w:r w:rsidR="00A54DA7">
          <w:rPr>
            <w:rFonts w:ascii="Times New Roman" w:hAnsi="Times New Roman" w:cs="Times New Roman"/>
            <w:sz w:val="24"/>
            <w:szCs w:val="24"/>
          </w:rPr>
          <w:t xml:space="preserve">through </w:t>
        </w:r>
      </w:ins>
      <w:ins w:id="477" w:author="Fukunaga, Rena (CDC/DDPHSIS/CGH/DGHT)" w:date="2021-09-24T13:40:00Z">
        <w:r w:rsidR="000F537C">
          <w:rPr>
            <w:rFonts w:ascii="Times New Roman" w:hAnsi="Times New Roman" w:cs="Times New Roman"/>
            <w:sz w:val="24"/>
            <w:szCs w:val="24"/>
          </w:rPr>
          <w:t>s</w:t>
        </w:r>
      </w:ins>
      <w:commentRangeStart w:id="478"/>
      <w:commentRangeStart w:id="479"/>
      <w:del w:id="480" w:author="Fukunaga, Rena (CDC/DDPHSIS/CGH/DGHT)" w:date="2021-09-24T13:38:00Z">
        <w:r w:rsidR="00251108" w:rsidRPr="000B3CAB" w:rsidDel="004D551A">
          <w:rPr>
            <w:rFonts w:ascii="Times New Roman" w:hAnsi="Times New Roman" w:cs="Times New Roman"/>
            <w:sz w:val="24"/>
            <w:szCs w:val="24"/>
          </w:rPr>
          <w:delText>s</w:delText>
        </w:r>
      </w:del>
      <w:r w:rsidR="00251108" w:rsidRPr="000B3CAB">
        <w:rPr>
          <w:rFonts w:ascii="Times New Roman" w:hAnsi="Times New Roman" w:cs="Times New Roman"/>
          <w:sz w:val="24"/>
          <w:szCs w:val="24"/>
        </w:rPr>
        <w:t xml:space="preserve">ystematic testing of staff </w:t>
      </w:r>
      <w:del w:id="481" w:author="Fukunaga, Rena (CDC/DDPHSIS/CGH/DGHT)" w:date="2021-09-24T13:42:00Z">
        <w:r w:rsidR="00251108" w:rsidRPr="000B3CAB" w:rsidDel="00A54DA7">
          <w:rPr>
            <w:rFonts w:ascii="Times New Roman" w:hAnsi="Times New Roman" w:cs="Times New Roman"/>
            <w:sz w:val="24"/>
            <w:szCs w:val="24"/>
          </w:rPr>
          <w:delText xml:space="preserve">working </w:delText>
        </w:r>
        <w:commentRangeEnd w:id="478"/>
        <w:r w:rsidR="00385678" w:rsidDel="00A54DA7">
          <w:rPr>
            <w:rStyle w:val="CommentReference"/>
            <w:rFonts w:ascii="Times New Roman" w:hAnsi="Times New Roman" w:cs="Times New Roman"/>
          </w:rPr>
          <w:commentReference w:id="478"/>
        </w:r>
      </w:del>
      <w:commentRangeEnd w:id="479"/>
      <w:r w:rsidR="0025115F">
        <w:rPr>
          <w:rStyle w:val="CommentReference"/>
          <w:rFonts w:ascii="Times New Roman" w:hAnsi="Times New Roman" w:cs="Times New Roman"/>
        </w:rPr>
        <w:commentReference w:id="479"/>
      </w:r>
      <w:del w:id="482" w:author="Fukunaga, Rena (CDC/DDPHSIS/CGH/DGHT)" w:date="2021-09-24T13:41:00Z">
        <w:r w:rsidR="00251108" w:rsidRPr="000B3CAB" w:rsidDel="00A54DA7">
          <w:rPr>
            <w:rFonts w:ascii="Times New Roman" w:hAnsi="Times New Roman" w:cs="Times New Roman"/>
            <w:sz w:val="24"/>
            <w:szCs w:val="24"/>
          </w:rPr>
          <w:delText xml:space="preserve">with </w:delText>
        </w:r>
        <w:r w:rsidR="009F7989" w:rsidRPr="000B3CAB" w:rsidDel="00A54DA7">
          <w:rPr>
            <w:rFonts w:ascii="Times New Roman" w:hAnsi="Times New Roman" w:cs="Times New Roman"/>
            <w:sz w:val="24"/>
            <w:szCs w:val="24"/>
          </w:rPr>
          <w:delText>high-risk</w:delText>
        </w:r>
        <w:r w:rsidR="00251108" w:rsidRPr="000B3CAB" w:rsidDel="00A54DA7">
          <w:rPr>
            <w:rFonts w:ascii="Times New Roman" w:hAnsi="Times New Roman" w:cs="Times New Roman"/>
            <w:sz w:val="24"/>
            <w:szCs w:val="24"/>
          </w:rPr>
          <w:delText xml:space="preserve"> populations in congregate settings</w:delText>
        </w:r>
      </w:del>
      <w:r w:rsidR="00251108" w:rsidRPr="000B3CAB">
        <w:rPr>
          <w:rFonts w:ascii="Times New Roman" w:hAnsi="Times New Roman" w:cs="Times New Roman"/>
          <w:sz w:val="24"/>
          <w:szCs w:val="24"/>
        </w:rPr>
        <w:t xml:space="preserve"> </w:t>
      </w:r>
      <w:del w:id="483" w:author="Fukunaga, Rena (CDC/DDPHSIS/CGH/DGHT)" w:date="2021-09-24T13:42:00Z">
        <w:r w:rsidR="00251108" w:rsidRPr="000B3CAB" w:rsidDel="0025115F">
          <w:rPr>
            <w:rFonts w:ascii="Times New Roman" w:hAnsi="Times New Roman" w:cs="Times New Roman"/>
            <w:sz w:val="24"/>
            <w:szCs w:val="24"/>
          </w:rPr>
          <w:delText xml:space="preserve">should </w:delText>
        </w:r>
        <w:r w:rsidR="00802357" w:rsidDel="0025115F">
          <w:rPr>
            <w:rFonts w:ascii="Times New Roman" w:hAnsi="Times New Roman" w:cs="Times New Roman"/>
            <w:sz w:val="24"/>
            <w:szCs w:val="24"/>
          </w:rPr>
          <w:delText>be</w:delText>
        </w:r>
      </w:del>
      <w:ins w:id="484" w:author="Fukunaga, Rena (CDC/DDPHSIS/CGH/DGHT)" w:date="2021-09-24T13:42:00Z">
        <w:r w:rsidR="0025115F">
          <w:rPr>
            <w:rFonts w:ascii="Times New Roman" w:hAnsi="Times New Roman" w:cs="Times New Roman"/>
            <w:sz w:val="24"/>
            <w:szCs w:val="24"/>
          </w:rPr>
          <w:t xml:space="preserve">that is </w:t>
        </w:r>
      </w:ins>
      <w:del w:id="485" w:author="Fukunaga, Rena (CDC/DDPHSIS/CGH/DGHT)" w:date="2021-09-24T13:42:00Z">
        <w:r w:rsidR="00802357" w:rsidDel="0025115F">
          <w:rPr>
            <w:rFonts w:ascii="Times New Roman" w:hAnsi="Times New Roman" w:cs="Times New Roman"/>
            <w:sz w:val="24"/>
            <w:szCs w:val="24"/>
          </w:rPr>
          <w:delText xml:space="preserve"> </w:delText>
        </w:r>
      </w:del>
      <w:r w:rsidR="00802357">
        <w:rPr>
          <w:rFonts w:ascii="Times New Roman" w:hAnsi="Times New Roman" w:cs="Times New Roman"/>
          <w:sz w:val="24"/>
          <w:szCs w:val="24"/>
        </w:rPr>
        <w:t xml:space="preserve">aligned with work schedules and </w:t>
      </w:r>
      <w:del w:id="486" w:author="Fukunaga, Rena (CDC/DDPHSIS/CGH/DGHT)" w:date="2021-09-24T13:39:00Z">
        <w:r w:rsidR="00802357" w:rsidDel="004D551A">
          <w:rPr>
            <w:rFonts w:ascii="Times New Roman" w:hAnsi="Times New Roman" w:cs="Times New Roman"/>
            <w:sz w:val="24"/>
            <w:szCs w:val="24"/>
          </w:rPr>
          <w:delText xml:space="preserve">should </w:delText>
        </w:r>
      </w:del>
      <w:ins w:id="487" w:author="Fukunaga, Rena (CDC/DDPHSIS/CGH/DGHT)" w:date="2021-09-24T13:42:00Z">
        <w:r w:rsidR="0025115F">
          <w:rPr>
            <w:rFonts w:ascii="Times New Roman" w:hAnsi="Times New Roman" w:cs="Times New Roman"/>
            <w:sz w:val="24"/>
            <w:szCs w:val="24"/>
          </w:rPr>
          <w:t xml:space="preserve">is </w:t>
        </w:r>
      </w:ins>
      <w:r w:rsidR="00251108" w:rsidRPr="000B3CAB">
        <w:rPr>
          <w:rFonts w:ascii="Times New Roman" w:hAnsi="Times New Roman" w:cs="Times New Roman"/>
          <w:sz w:val="24"/>
          <w:szCs w:val="24"/>
        </w:rPr>
        <w:t>continue</w:t>
      </w:r>
      <w:ins w:id="488" w:author="Fukunaga, Rena (CDC/DDPHSIS/CGH/DGHT)" w:date="2021-09-24T13:42:00Z">
        <w:r w:rsidR="0025115F">
          <w:rPr>
            <w:rFonts w:ascii="Times New Roman" w:hAnsi="Times New Roman" w:cs="Times New Roman"/>
            <w:sz w:val="24"/>
            <w:szCs w:val="24"/>
          </w:rPr>
          <w:t>d</w:t>
        </w:r>
      </w:ins>
      <w:r w:rsidR="00251108" w:rsidRPr="000B3CAB">
        <w:rPr>
          <w:rFonts w:ascii="Times New Roman" w:hAnsi="Times New Roman" w:cs="Times New Roman"/>
          <w:sz w:val="24"/>
          <w:szCs w:val="24"/>
        </w:rPr>
        <w:t xml:space="preserve"> until </w:t>
      </w:r>
      <w:r w:rsidR="00B40165" w:rsidRPr="000B3CAB">
        <w:rPr>
          <w:rFonts w:ascii="Times New Roman" w:hAnsi="Times New Roman" w:cs="Times New Roman"/>
          <w:sz w:val="24"/>
          <w:szCs w:val="24"/>
        </w:rPr>
        <w:t>community transmission or within-facility transmission potential are sufficiently reduced</w:t>
      </w:r>
      <w:del w:id="489" w:author="Fukunaga, Rena (CDC/DDPHSIS/CGH/DGHT)" w:date="2021-09-24T13:42:00Z">
        <w:r w:rsidR="00B40165" w:rsidRPr="000B3CAB" w:rsidDel="0025115F">
          <w:rPr>
            <w:rFonts w:ascii="Times New Roman" w:hAnsi="Times New Roman" w:cs="Times New Roman"/>
            <w:sz w:val="24"/>
            <w:szCs w:val="24"/>
          </w:rPr>
          <w:delText xml:space="preserve"> to prevent outbreaks</w:delText>
        </w:r>
      </w:del>
      <w:r w:rsidR="00B40165" w:rsidRPr="000B3CAB">
        <w:rPr>
          <w:rFonts w:ascii="Times New Roman" w:hAnsi="Times New Roman" w:cs="Times New Roman"/>
          <w:sz w:val="24"/>
          <w:szCs w:val="24"/>
        </w:rPr>
        <w:t>.</w:t>
      </w:r>
    </w:p>
    <w:p w14:paraId="7DD86554" w14:textId="21FE7ED3"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87413B8" w14:textId="54BDCD45" w:rsidR="00C42E7B"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residents and staff members at the facilities of the California Department of Corrections and Rehabilitation, </w:t>
      </w:r>
      <w:ins w:id="490" w:author="Fukunaga, Rena (CDC/DDPHSIS/CGH/DGHT)" w:date="2021-09-09T12:21:00Z">
        <w:r w:rsidR="009E1BEC">
          <w:rPr>
            <w:rFonts w:ascii="Times New Roman" w:hAnsi="Times New Roman" w:cs="Times New Roman"/>
            <w:sz w:val="24"/>
            <w:szCs w:val="24"/>
          </w:rPr>
          <w:t>Clark</w:t>
        </w:r>
      </w:ins>
      <w:ins w:id="491" w:author="Fukunaga, Rena (CDC/DDPHSIS/CGH/DGHT)" w:date="2021-09-09T12:22:00Z">
        <w:r w:rsidR="009E1BEC">
          <w:rPr>
            <w:rFonts w:ascii="Times New Roman" w:hAnsi="Times New Roman" w:cs="Times New Roman"/>
            <w:sz w:val="24"/>
            <w:szCs w:val="24"/>
          </w:rPr>
          <w:t xml:space="preserve"> Kelso,</w:t>
        </w:r>
      </w:ins>
      <w:ins w:id="492" w:author="Fukunaga, Rena (CDC/DDPHSIS/CGH/DGHT)" w:date="2021-09-09T12:23:00Z">
        <w:r w:rsidR="009E1BEC">
          <w:rPr>
            <w:rFonts w:ascii="Times New Roman" w:hAnsi="Times New Roman" w:cs="Times New Roman"/>
            <w:sz w:val="24"/>
            <w:szCs w:val="24"/>
          </w:rPr>
          <w:t xml:space="preserve"> Dr. Joseph Bick,</w:t>
        </w:r>
      </w:ins>
      <w:ins w:id="493" w:author="Fukunaga, Rena (CDC/DDPHSIS/CGH/DGHT)" w:date="2021-09-09T12:21:00Z">
        <w:r w:rsidR="009E1BEC">
          <w:rPr>
            <w:rFonts w:ascii="Times New Roman" w:hAnsi="Times New Roman" w:cs="Times New Roman"/>
            <w:sz w:val="24"/>
            <w:szCs w:val="24"/>
          </w:rPr>
          <w:t xml:space="preserve"> </w:t>
        </w:r>
      </w:ins>
      <w:ins w:id="494" w:author="Fukunaga, Rena (CDC/DDPHSIS/CGH/DGHT)" w:date="2021-09-09T12:22:00Z">
        <w:r w:rsidR="009E1BEC">
          <w:rPr>
            <w:rFonts w:ascii="Times New Roman" w:hAnsi="Times New Roman" w:cs="Times New Roman"/>
            <w:sz w:val="24"/>
            <w:szCs w:val="24"/>
          </w:rPr>
          <w:t xml:space="preserve">Dr. Michelle </w:t>
        </w:r>
        <w:proofErr w:type="spellStart"/>
        <w:r w:rsidR="009E1BEC">
          <w:rPr>
            <w:rFonts w:ascii="Times New Roman" w:hAnsi="Times New Roman" w:cs="Times New Roman"/>
            <w:sz w:val="24"/>
            <w:szCs w:val="24"/>
          </w:rPr>
          <w:t>Amarall</w:t>
        </w:r>
        <w:proofErr w:type="spellEnd"/>
        <w:r w:rsidR="009E1BEC">
          <w:rPr>
            <w:rFonts w:ascii="Times New Roman" w:hAnsi="Times New Roman" w:cs="Times New Roman"/>
            <w:sz w:val="24"/>
            <w:szCs w:val="24"/>
          </w:rPr>
          <w:t xml:space="preserve">, </w:t>
        </w:r>
      </w:ins>
      <w:r w:rsidR="00C50E5E">
        <w:rPr>
          <w:rFonts w:ascii="Times New Roman" w:hAnsi="Times New Roman" w:cs="Times New Roman"/>
          <w:sz w:val="24"/>
          <w:szCs w:val="24"/>
        </w:rPr>
        <w:t xml:space="preserve">Dr. </w:t>
      </w:r>
      <w:r>
        <w:rPr>
          <w:rFonts w:ascii="Times New Roman" w:hAnsi="Times New Roman" w:cs="Times New Roman"/>
          <w:sz w:val="24"/>
          <w:szCs w:val="24"/>
        </w:rPr>
        <w:t xml:space="preserve">David </w:t>
      </w:r>
      <w:proofErr w:type="spellStart"/>
      <w:r>
        <w:rPr>
          <w:rFonts w:ascii="Times New Roman" w:hAnsi="Times New Roman" w:cs="Times New Roman"/>
          <w:sz w:val="24"/>
          <w:szCs w:val="24"/>
        </w:rPr>
        <w:t>Leidner</w:t>
      </w:r>
      <w:proofErr w:type="spellEnd"/>
      <w:r>
        <w:rPr>
          <w:rFonts w:ascii="Times New Roman" w:hAnsi="Times New Roman" w:cs="Times New Roman"/>
          <w:sz w:val="24"/>
          <w:szCs w:val="24"/>
        </w:rPr>
        <w:t>,</w:t>
      </w:r>
      <w:r w:rsidR="00B64955">
        <w:rPr>
          <w:rFonts w:ascii="Times New Roman" w:hAnsi="Times New Roman" w:cs="Times New Roman"/>
          <w:sz w:val="24"/>
          <w:szCs w:val="24"/>
        </w:rPr>
        <w:t xml:space="preserve"> </w:t>
      </w:r>
      <w:r w:rsidR="00C50E5E">
        <w:rPr>
          <w:rFonts w:ascii="Times New Roman" w:hAnsi="Times New Roman" w:cs="Times New Roman"/>
          <w:sz w:val="24"/>
          <w:szCs w:val="24"/>
        </w:rPr>
        <w:t xml:space="preserve">Dr. </w:t>
      </w:r>
      <w:r w:rsidR="009F7989">
        <w:rPr>
          <w:rFonts w:ascii="Times New Roman" w:hAnsi="Times New Roman" w:cs="Times New Roman"/>
          <w:sz w:val="24"/>
          <w:szCs w:val="24"/>
        </w:rPr>
        <w:t xml:space="preserve">Heidi Bauer, </w:t>
      </w:r>
      <w:del w:id="495" w:author="Fukunaga, Rena (CDC/DDPHSIS/CGH/DGHT)" w:date="2021-09-09T12:22:00Z">
        <w:r w:rsidR="005944B5" w:rsidDel="009E1BEC">
          <w:rPr>
            <w:rFonts w:ascii="Times New Roman" w:hAnsi="Times New Roman" w:cs="Times New Roman"/>
            <w:sz w:val="24"/>
            <w:szCs w:val="24"/>
          </w:rPr>
          <w:delText xml:space="preserve">Dr. Michelle Amarall, </w:delText>
        </w:r>
      </w:del>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77777777"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D3E636F" w14:textId="70FC8B09" w:rsidR="00EC656A" w:rsidRPr="00C42E7B" w:rsidRDefault="00FB26D1" w:rsidP="00C42E7B">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lastRenderedPageBreak/>
        <w:t>CMH and SB were supported by CDC U01CK000590, as part of the Modeling Infectious Diseases in Healthcare Network.</w:t>
      </w:r>
    </w:p>
    <w:p w14:paraId="4D797603" w14:textId="77777777"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7AC439B3" w14:textId="41869FBC" w:rsidR="00EB3D0F" w:rsidRPr="00E14288" w:rsidRDefault="00D54964" w:rsidP="00E14288">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174F9A2F" w14:textId="77777777" w:rsidR="000C4642" w:rsidRPr="00E14288" w:rsidRDefault="000C4642" w:rsidP="00E14288">
      <w:pPr>
        <w:spacing w:line="480" w:lineRule="auto"/>
        <w:rPr>
          <w:rFonts w:ascii="Times New Roman" w:hAnsi="Times New Roman" w:cs="Times New Roman"/>
          <w:b/>
          <w:color w:val="000000"/>
          <w:sz w:val="24"/>
          <w:szCs w:val="24"/>
          <w:shd w:val="clear" w:color="auto" w:fill="FFFFFF"/>
        </w:rPr>
      </w:pP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t>Biographical sketch</w:t>
      </w:r>
    </w:p>
    <w:p w14:paraId="751BB7CD" w14:textId="11FAD3D5" w:rsidR="000C4642" w:rsidRDefault="000C4642" w:rsidP="00C77530">
      <w:pPr>
        <w:spacing w:after="0" w:line="480" w:lineRule="auto"/>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commentRangeStart w:id="496"/>
      <w:commentRangeStart w:id="497"/>
      <w:r w:rsidRPr="00536F49">
        <w:rPr>
          <w:rFonts w:ascii="Times New Roman" w:eastAsia="Times New Roman" w:hAnsi="Times New Roman" w:cs="Times New Roman"/>
          <w:shd w:val="clear" w:color="auto" w:fill="FFFFFF"/>
          <w:lang w:eastAsia="zh-CN"/>
        </w:rPr>
        <w:lastRenderedPageBreak/>
        <w:t>References</w:t>
      </w:r>
      <w:commentRangeEnd w:id="496"/>
      <w:r w:rsidR="002832A2">
        <w:rPr>
          <w:rStyle w:val="CommentReference"/>
          <w:rFonts w:ascii="Times New Roman" w:eastAsiaTheme="minorHAnsi" w:hAnsi="Times New Roman" w:cs="Times New Roman"/>
          <w:b w:val="0"/>
        </w:rPr>
        <w:commentReference w:id="496"/>
      </w:r>
      <w:commentRangeEnd w:id="497"/>
      <w:r w:rsidR="00A2119D">
        <w:rPr>
          <w:rStyle w:val="CommentReference"/>
          <w:rFonts w:ascii="Times New Roman" w:eastAsiaTheme="minorHAnsi" w:hAnsi="Times New Roman" w:cs="Times New Roman"/>
          <w:b w:val="0"/>
        </w:rPr>
        <w:commentReference w:id="497"/>
      </w:r>
    </w:p>
    <w:p w14:paraId="4ACEA110" w14:textId="77777777" w:rsidR="00614878" w:rsidRPr="00614878" w:rsidRDefault="00D21B0A" w:rsidP="00614878">
      <w:pPr>
        <w:pStyle w:val="Bibliography"/>
        <w:rPr>
          <w:rFonts w:ascii="Times New Roman" w:hAnsi="Times New Roman" w:cs="Times New Roman"/>
        </w:rPr>
      </w:pPr>
      <w:r>
        <w:rPr>
          <w:rFonts w:eastAsia="Times New Roman"/>
          <w:b/>
          <w:color w:val="000000"/>
          <w:sz w:val="24"/>
          <w:szCs w:val="24"/>
          <w:shd w:val="clear" w:color="auto" w:fill="FFFFFF"/>
          <w:lang w:eastAsia="zh-CN"/>
        </w:rPr>
        <w:fldChar w:fldCharType="begin"/>
      </w:r>
      <w:r w:rsidR="008F141A">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614878" w:rsidRPr="00614878">
        <w:rPr>
          <w:rFonts w:ascii="Times New Roman" w:hAnsi="Times New Roman" w:cs="Times New Roman"/>
        </w:rPr>
        <w:t xml:space="preserve">1. </w:t>
      </w:r>
      <w:r w:rsidR="00614878" w:rsidRPr="00614878">
        <w:rPr>
          <w:rFonts w:ascii="Times New Roman" w:hAnsi="Times New Roman" w:cs="Times New Roman"/>
        </w:rPr>
        <w:tab/>
        <w:t>Chen MK, Chevalier JA, Long EF. Nursing home staff networks and COVID-19. PNAS [Internet]. 2021 Jan 5 [cited 2021 Jul 22];118(1). Available from: https://www.pnas.org/content/118/1/e2015455118</w:t>
      </w:r>
    </w:p>
    <w:p w14:paraId="7405C437"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 </w:t>
      </w:r>
      <w:r w:rsidRPr="00614878">
        <w:rPr>
          <w:rFonts w:ascii="Times New Roman" w:hAnsi="Times New Roman" w:cs="Times New Roman"/>
        </w:rPr>
        <w:tab/>
        <w:t xml:space="preserve">Tobolowsky FA, Gonzales E, Self JL, Rao CY, Keating R, Marx GE, et al. COVID-19 Outbreak Among Three Affiliated Homeless Service Sites — King County, Washington, 2020. MMWR Morb Mortal Wkly Rep. 2020 May 1;69(17):523–6. </w:t>
      </w:r>
    </w:p>
    <w:p w14:paraId="1C457748"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3. </w:t>
      </w:r>
      <w:r w:rsidRPr="00614878">
        <w:rPr>
          <w:rFonts w:ascii="Times New Roman" w:hAnsi="Times New Roman" w:cs="Times New Roman"/>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2FFDBE07"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4. </w:t>
      </w:r>
      <w:r w:rsidRPr="00614878">
        <w:rPr>
          <w:rFonts w:ascii="Times New Roman" w:hAnsi="Times New Roman" w:cs="Times New Roman"/>
        </w:rPr>
        <w:tab/>
        <w:t xml:space="preserve">Baggett TP, Keyes H, Sporn N, Gaeta JM. Prevalence of SARS-CoV-2 Infection in Residents of a Large Homeless Shelter in Boston. JAMA. 2020 Jun 2;323(21):2191. </w:t>
      </w:r>
    </w:p>
    <w:p w14:paraId="346FE737"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5. </w:t>
      </w:r>
      <w:r w:rsidRPr="00614878">
        <w:rPr>
          <w:rFonts w:ascii="Times New Roman" w:hAnsi="Times New Roman" w:cs="Times New Roman"/>
        </w:rPr>
        <w:tab/>
        <w:t xml:space="preserve">Mosites E, Parker EM, Clarke KEN, Gaeta JM, Baggett TP, Imbert E, et al. Assessment of SARS-CoV-2 Infection Prevalence in Homeless Shelters — Four U.S. Cities, March 27–April 15, 2020. MMWR Morb Mortal Wkly Rep. 2020 May 1;69(17):521–2. </w:t>
      </w:r>
    </w:p>
    <w:p w14:paraId="4405E632"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6. </w:t>
      </w:r>
      <w:r w:rsidRPr="00614878">
        <w:rPr>
          <w:rFonts w:ascii="Times New Roman" w:hAnsi="Times New Roman" w:cs="Times New Roman"/>
        </w:rPr>
        <w:tab/>
        <w:t xml:space="preserve">Wallace M, Hagan L, Curran KG, Williams SP, Handanagic S, Bjork A, et al. COVID-19 in Correctional and Detention Facilities - United States, February-April 2020. MMWR Morb Mortal Wkly Rep. 2020 May 15;69(19):587–90. </w:t>
      </w:r>
    </w:p>
    <w:p w14:paraId="315CF55D"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7. </w:t>
      </w:r>
      <w:r w:rsidRPr="00614878">
        <w:rPr>
          <w:rFonts w:ascii="Times New Roman" w:hAnsi="Times New Roman" w:cs="Times New Roman"/>
        </w:rPr>
        <w:tab/>
        <w:t xml:space="preserve">Lewis NM, Salmanson AP, Price A, Risk I, Guymon C, Wisner M, et al. Community-Associated Outbreak of COVID-19 in a Correctional Facility - Utah, September 2020-January 2021. MMWR Morb Mortal Wkly Rep. 2021 Apr 2;70(13):467–72. </w:t>
      </w:r>
    </w:p>
    <w:p w14:paraId="563DCB86"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8. </w:t>
      </w:r>
      <w:r w:rsidRPr="00614878">
        <w:rPr>
          <w:rFonts w:ascii="Times New Roman" w:hAnsi="Times New Roman" w:cs="Times New Roman"/>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1BB5AC3F"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9. </w:t>
      </w:r>
      <w:r w:rsidRPr="00614878">
        <w:rPr>
          <w:rFonts w:ascii="Times New Roman" w:hAnsi="Times New Roman" w:cs="Times New Roman"/>
        </w:rPr>
        <w:tab/>
        <w:t xml:space="preserve">Chapman LAC, Kushel M, Cox SN, Scarborough A, Cawley C, Nguyen TQ, et al. Comparison of infection control strategies to reduce COVID-19 outbreaks in homeless shelters in the United States: a simulation study. BMC Med. 2021 May 7;19(1):116. </w:t>
      </w:r>
    </w:p>
    <w:p w14:paraId="239DBB30"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10. </w:t>
      </w:r>
      <w:r w:rsidRPr="00614878">
        <w:rPr>
          <w:rFonts w:ascii="Times New Roman" w:hAnsi="Times New Roman" w:cs="Times New Roman"/>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7522F328"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11. </w:t>
      </w:r>
      <w:r w:rsidRPr="00614878">
        <w:rPr>
          <w:rFonts w:ascii="Times New Roman" w:hAnsi="Times New Roman" w:cs="Times New Roman"/>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58D733C0"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12. </w:t>
      </w:r>
      <w:r w:rsidRPr="00614878">
        <w:rPr>
          <w:rFonts w:ascii="Times New Roman" w:hAnsi="Times New Roman" w:cs="Times New Roman"/>
        </w:rPr>
        <w:tab/>
        <w:t xml:space="preserve">Toblin RL, Cohen SI, Hagan LM. SARS-CoV-2 Infection Among Correctional Staff in the Federal Bureau of Prisons. Am J Public Health. 2021 Jun;111(6):1164–7. </w:t>
      </w:r>
    </w:p>
    <w:p w14:paraId="52E92E15" w14:textId="56293B02"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lastRenderedPageBreak/>
        <w:t xml:space="preserve">13. </w:t>
      </w:r>
      <w:r w:rsidRPr="00614878">
        <w:rPr>
          <w:rFonts w:ascii="Times New Roman" w:hAnsi="Times New Roman" w:cs="Times New Roman"/>
        </w:rPr>
        <w:tab/>
        <w:t xml:space="preserve">Centers for Disease Control and Prevention. </w:t>
      </w:r>
      <w:r w:rsidR="00244134">
        <w:rPr>
          <w:rFonts w:ascii="Times New Roman" w:hAnsi="Times New Roman" w:cs="Times New Roman"/>
        </w:rPr>
        <w:t>Public Health Recommendations for Fully Vaccinated People</w:t>
      </w:r>
      <w:r w:rsidRPr="00614878">
        <w:rPr>
          <w:rFonts w:ascii="Times New Roman" w:hAnsi="Times New Roman" w:cs="Times New Roman"/>
        </w:rPr>
        <w:t xml:space="preserve"> [Internet]. 2021 [cited 2021 </w:t>
      </w:r>
      <w:r w:rsidR="00244134">
        <w:rPr>
          <w:rFonts w:ascii="Times New Roman" w:hAnsi="Times New Roman" w:cs="Times New Roman"/>
        </w:rPr>
        <w:t>Aug</w:t>
      </w:r>
      <w:r w:rsidR="00244134" w:rsidRPr="00614878">
        <w:rPr>
          <w:rFonts w:ascii="Times New Roman" w:hAnsi="Times New Roman" w:cs="Times New Roman"/>
        </w:rPr>
        <w:t xml:space="preserve"> </w:t>
      </w:r>
      <w:r w:rsidRPr="00614878">
        <w:rPr>
          <w:rFonts w:ascii="Times New Roman" w:hAnsi="Times New Roman" w:cs="Times New Roman"/>
        </w:rPr>
        <w:t xml:space="preserve">21]. Available from: </w:t>
      </w:r>
      <w:r w:rsidR="00244134" w:rsidRPr="00244134">
        <w:rPr>
          <w:rFonts w:ascii="Times New Roman" w:hAnsi="Times New Roman" w:cs="Times New Roman"/>
        </w:rPr>
        <w:t>https://www.cdc.gov/coronavirus/2019-ncov/vaccines/fully-vaccinated-guidance.html</w:t>
      </w:r>
    </w:p>
    <w:p w14:paraId="5699B398"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14. </w:t>
      </w:r>
      <w:r w:rsidRPr="00614878">
        <w:rPr>
          <w:rFonts w:ascii="Times New Roman" w:hAnsi="Times New Roman" w:cs="Times New Roman"/>
        </w:rPr>
        <w:tab/>
        <w:t xml:space="preserve">Brown CM, Vostok J, Johnson H, Burns M, Gharpure R, Sami S, et al. Outbreak of SARS-CoV-2 Infections, Including COVID-19 Vaccine Breakthrough Infections, Associated with Large Public Gatherings — Barnstable County, Massachusetts, July 2021. MMWR Morb Mortal Wkly Rep. 2021 Aug 6;70(31):1059–62. </w:t>
      </w:r>
    </w:p>
    <w:p w14:paraId="618BB17F"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15. </w:t>
      </w:r>
      <w:r w:rsidRPr="00614878">
        <w:rPr>
          <w:rFonts w:ascii="Times New Roman" w:hAnsi="Times New Roman" w:cs="Times New Roman"/>
        </w:rPr>
        <w:tab/>
        <w:t xml:space="preserve">Bergwerk M, Gonen T, Lustig Y, Amit S, Lipsitch M, Cohen C, et al. Covid-19 Breakthrough Infections in Vaccinated Health Care Workers. New England Journal of Medicine. 2021 Jul 28;0(0):null. </w:t>
      </w:r>
    </w:p>
    <w:p w14:paraId="472548D3"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16. </w:t>
      </w:r>
      <w:r w:rsidRPr="00614878">
        <w:rPr>
          <w:rFonts w:ascii="Times New Roman" w:hAnsi="Times New Roman" w:cs="Times New Roman"/>
        </w:rPr>
        <w:tab/>
        <w:t xml:space="preserve">Brinkley-Rubinstein L, Peterson M, Martin R, Chan P, Berk J. Breakthrough SARS-CoV-2 Infections in Prison after Vaccination. N Engl J Med. 2021 Jul 7; </w:t>
      </w:r>
    </w:p>
    <w:p w14:paraId="7C67B1DF"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17. </w:t>
      </w:r>
      <w:r w:rsidRPr="00614878">
        <w:rPr>
          <w:rFonts w:ascii="Times New Roman" w:hAnsi="Times New Roman" w:cs="Times New Roman"/>
        </w:rPr>
        <w:tab/>
        <w:t xml:space="preserve">Peak CM, Childs LM, Grad YH, Buckee CO. Comparing nonpharmaceutical interventions for containing emerging epidemics. PNAS. 2017 Apr 11;114(15):4023–8. </w:t>
      </w:r>
    </w:p>
    <w:p w14:paraId="311FB571"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18. </w:t>
      </w:r>
      <w:r w:rsidRPr="00614878">
        <w:rPr>
          <w:rFonts w:ascii="Times New Roman" w:hAnsi="Times New Roman" w:cs="Times New Roman"/>
        </w:rPr>
        <w:tab/>
        <w:t xml:space="preserve">Larremore DB, Wilder B, Lester E, Shehata S, Burke JM, Hay JA, et al. Test sensitivity is secondary to frequency and turnaround time for COVID-19 screening. Science Advances. 2021 Jan 1;7(1):eabd5393. </w:t>
      </w:r>
    </w:p>
    <w:p w14:paraId="28808C97"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19. </w:t>
      </w:r>
      <w:r w:rsidRPr="00614878">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669E3CD8"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20. </w:t>
      </w:r>
      <w:r w:rsidRPr="00614878">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5F9108F4"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21. </w:t>
      </w:r>
      <w:r w:rsidRPr="00614878">
        <w:rPr>
          <w:rFonts w:ascii="Times New Roman" w:hAnsi="Times New Roman" w:cs="Times New Roman"/>
        </w:rPr>
        <w:tab/>
        <w:t xml:space="preserve">He X, Lau EHY, Wu P, Deng X, Wang J, Hao X, et al. Temporal dynamics in viral shedding and transmissibility of COVID-19. Nat Med. 2020 May;26(5):672–5. </w:t>
      </w:r>
    </w:p>
    <w:p w14:paraId="5A11545A"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22. </w:t>
      </w:r>
      <w:r w:rsidRPr="00614878">
        <w:rPr>
          <w:rFonts w:ascii="Times New Roman" w:hAnsi="Times New Roman" w:cs="Times New Roman"/>
        </w:rPr>
        <w:tab/>
        <w:t xml:space="preserve">McAloon C, Collins Á, Hunt K, Barber A, Byrne AW, Butler F, et al. Incubation period of COVID-19: a rapid systematic review and meta-analysis of observational research. BMJ Open. 2020 Aug 1;10(8):e039652. </w:t>
      </w:r>
    </w:p>
    <w:p w14:paraId="65DDE71F"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23. </w:t>
      </w:r>
      <w:r w:rsidRPr="00614878">
        <w:rPr>
          <w:rFonts w:ascii="Times New Roman" w:hAnsi="Times New Roman" w:cs="Times New Roman"/>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0CF875B8"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24. </w:t>
      </w:r>
      <w:r w:rsidRPr="00614878">
        <w:rPr>
          <w:rFonts w:ascii="Times New Roman" w:hAnsi="Times New Roman" w:cs="Times New Roman"/>
        </w:rPr>
        <w:tab/>
        <w:t xml:space="preserve">Pilarowski G, Lebel P, Sunshine S, Liu J, Crawford E, Marquez C, et al. Performance Characteristics of a Rapid Severe Acute Respiratory Syndrome Coronavirus 2 Antigen Detection Assay at a Public Plaza Testing Site in San Francisco. The Journal of Infectious Diseases. 2021 Apr 1;223(7):1139–44. </w:t>
      </w:r>
    </w:p>
    <w:p w14:paraId="32C8C513"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25. </w:t>
      </w:r>
      <w:r w:rsidRPr="00614878">
        <w:rPr>
          <w:rFonts w:ascii="Times New Roman" w:hAnsi="Times New Roman" w:cs="Times New Roman"/>
        </w:rPr>
        <w:tab/>
        <w:t xml:space="preserve">Pilarowski G, Marquez C, Rubio L, Peng J, Martinez J, Black D, et al. Field Performance and Public Health Response Using the BinaxNOWTM Rapid Severe Acute Respiratory Syndrome </w:t>
      </w:r>
      <w:r w:rsidRPr="00614878">
        <w:rPr>
          <w:rFonts w:ascii="Times New Roman" w:hAnsi="Times New Roman" w:cs="Times New Roman"/>
        </w:rPr>
        <w:lastRenderedPageBreak/>
        <w:t>Coronavirus 2 (SARS-CoV-2) Antigen Detection Assay During Community-Based Testing. Clinical Infectious Diseases [Internet]. 2020 Dec 26 [cited 2021 Jul 14];(ciaa1890). Available from: https://doi.org/10.1093/cid/ciaa1890</w:t>
      </w:r>
    </w:p>
    <w:p w14:paraId="5B3D2A57"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26. </w:t>
      </w:r>
      <w:r w:rsidRPr="00614878">
        <w:rPr>
          <w:rFonts w:ascii="Times New Roman" w:hAnsi="Times New Roman" w:cs="Times New Roman"/>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548E2D89"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27. </w:t>
      </w:r>
      <w:r w:rsidRPr="00614878">
        <w:rPr>
          <w:rFonts w:ascii="Times New Roman" w:hAnsi="Times New Roman" w:cs="Times New Roman"/>
        </w:rPr>
        <w:tab/>
        <w:t>R Core Team. R: A Language and Environment for Statistical Computing [Internet]. Vienna, Austria: R Foundation for Statistical Computing; 2021. Available from: https://www.R-project.org/</w:t>
      </w:r>
    </w:p>
    <w:p w14:paraId="6D75CA1E"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28. </w:t>
      </w:r>
      <w:r w:rsidRPr="00614878">
        <w:rPr>
          <w:rFonts w:ascii="Times New Roman" w:hAnsi="Times New Roman" w:cs="Times New Roman"/>
        </w:rPr>
        <w:tab/>
        <w:t xml:space="preserve">Wickham H, Averick M, Bryan J, Chang W, McGowan LD, François R, et al. Welcome to the tidyverse. Journal of Open Source Software. 2019;4(43):1686. </w:t>
      </w:r>
    </w:p>
    <w:p w14:paraId="5AD7C992"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29. </w:t>
      </w:r>
      <w:r w:rsidRPr="00614878">
        <w:rPr>
          <w:rFonts w:ascii="Times New Roman" w:hAnsi="Times New Roman" w:cs="Times New Roman"/>
        </w:rPr>
        <w:tab/>
        <w:t>Carnell R. triangle: Provides the Standard Distribution Functions for the Triangle Distribution [Internet]. 2019. Available from: https://CRAN.R-project.org/package=triangle</w:t>
      </w:r>
    </w:p>
    <w:p w14:paraId="235CDCCD"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30. </w:t>
      </w:r>
      <w:r w:rsidRPr="00614878">
        <w:rPr>
          <w:rFonts w:ascii="Times New Roman" w:hAnsi="Times New Roman" w:cs="Times New Roman"/>
        </w:rPr>
        <w:tab/>
        <w:t>Pedersen TL. patchwork: The Composer of Plots [Internet]. 2020. Available from: https://CRAN.R-project.org/package=patchwork</w:t>
      </w:r>
    </w:p>
    <w:p w14:paraId="3C8F7A7E"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31. </w:t>
      </w:r>
      <w:r w:rsidRPr="00614878">
        <w:rPr>
          <w:rFonts w:ascii="Times New Roman" w:hAnsi="Times New Roman" w:cs="Times New Roman"/>
        </w:rPr>
        <w:tab/>
        <w:t xml:space="preserve">Blumberg S, Lu P, Hoover CM, Lloyd-Smith JO, Kwan AT, Sears D, et al. Mitigating outbreaks in congregate settings by decreasing the size of the susceptible population. medRxiv. 2021 Jul 7;2021.07.05.21260043. </w:t>
      </w:r>
    </w:p>
    <w:p w14:paraId="675AFB54"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32. </w:t>
      </w:r>
      <w:r w:rsidRPr="00614878">
        <w:rPr>
          <w:rFonts w:ascii="Times New Roman" w:hAnsi="Times New Roman" w:cs="Times New Roman"/>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2868B144"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33. </w:t>
      </w:r>
      <w:r w:rsidRPr="00614878">
        <w:rPr>
          <w:rFonts w:ascii="Times New Roman" w:hAnsi="Times New Roman" w:cs="Times New Roman"/>
        </w:rPr>
        <w:tab/>
        <w:t xml:space="preserve">Rocha LEC, Singh V, Esch M, Lenaerts T, Liljeros F, Thorson A. Dynamic contact networks of patients and MRSA spread in hospitals. Sci Rep. 2020 Jun 9;10(1):9336. </w:t>
      </w:r>
    </w:p>
    <w:p w14:paraId="536538D2"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34. </w:t>
      </w:r>
      <w:r w:rsidRPr="00614878">
        <w:rPr>
          <w:rFonts w:ascii="Times New Roman" w:hAnsi="Times New Roman" w:cs="Times New Roman"/>
        </w:rPr>
        <w:tab/>
        <w:t xml:space="preserve">Lo NC, Nyathi S, Chapman LAC, Rodriguez-Barraquer I, Kushel M, Bibbins-Domingo K, et al. Influenza, Varicella, and Mumps Outbreaks in US Migrant Detention Centers. JAMA. 2021 Jan 12;325(2):180–2. </w:t>
      </w:r>
    </w:p>
    <w:p w14:paraId="6D41B630" w14:textId="77777777" w:rsidR="00614878" w:rsidRPr="00614878" w:rsidRDefault="00614878" w:rsidP="00614878">
      <w:pPr>
        <w:pStyle w:val="Bibliography"/>
        <w:rPr>
          <w:rFonts w:ascii="Times New Roman" w:hAnsi="Times New Roman" w:cs="Times New Roman"/>
        </w:rPr>
      </w:pPr>
      <w:r w:rsidRPr="00614878">
        <w:rPr>
          <w:rFonts w:ascii="Times New Roman" w:hAnsi="Times New Roman" w:cs="Times New Roman"/>
        </w:rPr>
        <w:t xml:space="preserve">35. </w:t>
      </w:r>
      <w:r w:rsidRPr="00614878">
        <w:rPr>
          <w:rFonts w:ascii="Times New Roman" w:hAnsi="Times New Roman" w:cs="Times New Roman"/>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67F88524"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eb, Rebecca (CDC/DDNID/NCBDDD/DHDD)" w:date="2021-09-19T13:19:00Z" w:initials="LR(">
    <w:p w14:paraId="63A61297" w14:textId="63366703" w:rsidR="00BD700E" w:rsidRDefault="00BD700E">
      <w:pPr>
        <w:pStyle w:val="CommentText"/>
      </w:pPr>
      <w:r>
        <w:rPr>
          <w:rStyle w:val="CommentReference"/>
        </w:rPr>
        <w:annotationRef/>
      </w:r>
      <w:r>
        <w:t xml:space="preserve">Comment: Testing and isolation/quarantine </w:t>
      </w:r>
    </w:p>
    <w:p w14:paraId="66A75BCA" w14:textId="66512FF0" w:rsidR="00BD700E" w:rsidRDefault="00BD700E">
      <w:pPr>
        <w:pStyle w:val="CommentText"/>
      </w:pPr>
      <w:r>
        <w:t xml:space="preserve">This needs to be included in the title and in the presentation of the concept of “testing”. Throughout the term “testing” </w:t>
      </w:r>
      <w:proofErr w:type="gramStart"/>
      <w:r>
        <w:t>actually incorporates</w:t>
      </w:r>
      <w:proofErr w:type="gramEnd"/>
      <w:r>
        <w:t xml:space="preserve"> testing and appropriate quarantine of positive cases. This does not come through in the presentation and could suggest that just testing people can result in reduced transmission. </w:t>
      </w:r>
    </w:p>
  </w:comment>
  <w:comment w:id="3" w:author="Briss, Peter (CDC/DDNID/NCCDPHP/OD)" w:date="2021-09-21T16:40:00Z" w:initials="BP(">
    <w:p w14:paraId="77718522" w14:textId="6F40AA88" w:rsidR="0021761F" w:rsidRDefault="0021761F">
      <w:pPr>
        <w:pStyle w:val="CommentText"/>
      </w:pPr>
      <w:r>
        <w:rPr>
          <w:rStyle w:val="CommentReference"/>
        </w:rPr>
        <w:annotationRef/>
      </w:r>
      <w:r>
        <w:t>Agree.  L1</w:t>
      </w:r>
    </w:p>
  </w:comment>
  <w:comment w:id="4" w:author="Fukunaga, Rena (CDC/DDPHSIS/CGH/DGHT)" w:date="2021-09-24T12:19:00Z" w:initials="FR(">
    <w:p w14:paraId="70601037" w14:textId="26F0543E" w:rsidR="00DF27B9" w:rsidRDefault="00DF27B9">
      <w:pPr>
        <w:pStyle w:val="CommentText"/>
      </w:pPr>
      <w:r>
        <w:rPr>
          <w:rStyle w:val="CommentReference"/>
        </w:rPr>
        <w:annotationRef/>
      </w:r>
      <w:r>
        <w:t>Noted.</w:t>
      </w:r>
    </w:p>
  </w:comment>
  <w:comment w:id="11" w:author="Rajakumar, Augustine (CDC/DDID/NCIRD/OD) (CTR)" w:date="2021-09-20T10:13:00Z" w:initials="RA((">
    <w:p w14:paraId="029B4639" w14:textId="50E44EF4" w:rsidR="00BD700E" w:rsidRDefault="00BD700E">
      <w:pPr>
        <w:pStyle w:val="CommentText"/>
      </w:pPr>
      <w:r>
        <w:rPr>
          <w:rStyle w:val="CommentReference"/>
        </w:rPr>
        <w:annotationRef/>
      </w:r>
      <w:r>
        <w:t>L1. Delete-repeated twice.</w:t>
      </w:r>
    </w:p>
  </w:comment>
  <w:comment w:id="12" w:author="Fukunaga, Rena (CDC/DDPHSIS/CGH/DGHT)" w:date="2021-09-24T12:19:00Z" w:initials="FR(">
    <w:p w14:paraId="0AE192F8" w14:textId="28A5E166" w:rsidR="00DF27B9" w:rsidRDefault="00DF27B9">
      <w:pPr>
        <w:pStyle w:val="CommentText"/>
      </w:pPr>
      <w:r>
        <w:rPr>
          <w:rStyle w:val="CommentReference"/>
        </w:rPr>
        <w:annotationRef/>
      </w:r>
      <w:r>
        <w:t>Deleted.</w:t>
      </w:r>
    </w:p>
  </w:comment>
  <w:comment w:id="15" w:author="Rajakumar, Augustine (CDC/DDID/NCIRD/OD) (CTR)" w:date="2021-09-20T10:14:00Z" w:initials="RA((">
    <w:p w14:paraId="1CFB459D" w14:textId="5FCCD944" w:rsidR="00BD700E" w:rsidRDefault="00BD700E">
      <w:pPr>
        <w:pStyle w:val="CommentText"/>
      </w:pPr>
      <w:r>
        <w:rPr>
          <w:rStyle w:val="CommentReference"/>
        </w:rPr>
        <w:annotationRef/>
      </w:r>
      <w:r>
        <w:t>L1. Delete.</w:t>
      </w:r>
    </w:p>
  </w:comment>
  <w:comment w:id="16" w:author="Fukunaga, Rena (CDC/DDPHSIS/CGH/DGHT)" w:date="2021-09-24T12:20:00Z" w:initials="FR(">
    <w:p w14:paraId="4079B75C" w14:textId="171CE4F5" w:rsidR="00DA039E" w:rsidRDefault="00DA039E">
      <w:pPr>
        <w:pStyle w:val="CommentText"/>
      </w:pPr>
      <w:r>
        <w:rPr>
          <w:rStyle w:val="CommentReference"/>
        </w:rPr>
        <w:annotationRef/>
      </w:r>
      <w:r>
        <w:t>Deleted</w:t>
      </w:r>
    </w:p>
  </w:comment>
  <w:comment w:id="8" w:author="Rajakumar, Augustine (CDC/DDID/NCIRD/OD) (CTR)" w:date="2021-09-17T10:51:00Z" w:initials="RA((">
    <w:p w14:paraId="5313CF80" w14:textId="0CCA8C63" w:rsidR="00BD700E" w:rsidRDefault="00BD700E">
      <w:pPr>
        <w:pStyle w:val="CommentText"/>
      </w:pPr>
      <w:r>
        <w:rPr>
          <w:rStyle w:val="CommentReference"/>
        </w:rPr>
        <w:annotationRef/>
      </w:r>
      <w:r>
        <w:t>rADS-L2. Suggest removing names of authors here-not necessary.</w:t>
      </w:r>
    </w:p>
  </w:comment>
  <w:comment w:id="9" w:author="Fukunaga, Rena (CDC/DDPHSIS/CGH/DGHT)" w:date="2021-09-24T12:19:00Z" w:initials="FR(">
    <w:p w14:paraId="63FFAF5F" w14:textId="5502D0A8" w:rsidR="00DA039E" w:rsidRDefault="00DA039E">
      <w:pPr>
        <w:pStyle w:val="CommentText"/>
      </w:pPr>
      <w:r>
        <w:rPr>
          <w:rStyle w:val="CommentReference"/>
        </w:rPr>
        <w:annotationRef/>
      </w:r>
      <w:r>
        <w:t>We formatted this section for EID, which is where we will be submitting.</w:t>
      </w:r>
    </w:p>
  </w:comment>
  <w:comment w:id="21" w:author="Rajakumar, Augustine (CDC/DDID/NCIRD/OD) (CTR)" w:date="2021-09-17T10:58:00Z" w:initials="RA((">
    <w:p w14:paraId="56F7F7F7" w14:textId="4E5F08B6" w:rsidR="00BD700E" w:rsidRDefault="00BD700E">
      <w:pPr>
        <w:pStyle w:val="CommentText"/>
      </w:pPr>
      <w:r>
        <w:rPr>
          <w:rStyle w:val="CommentReference"/>
        </w:rPr>
        <w:annotationRef/>
      </w:r>
      <w:r>
        <w:t>rADS-L2. Can be deleted since ‘people’ will cover this also.</w:t>
      </w:r>
    </w:p>
  </w:comment>
  <w:comment w:id="22" w:author="Fukunaga, Rena (CDC/DDPHSIS/CGH/DGHT)" w:date="2021-09-24T12:24:00Z" w:initials="FR(">
    <w:p w14:paraId="45F1AB50" w14:textId="30CB4908" w:rsidR="009D2D4B" w:rsidRDefault="009D2D4B">
      <w:pPr>
        <w:pStyle w:val="CommentText"/>
      </w:pPr>
      <w:r>
        <w:rPr>
          <w:rStyle w:val="CommentReference"/>
        </w:rPr>
        <w:annotationRef/>
      </w:r>
      <w:r>
        <w:t>Deleted</w:t>
      </w:r>
    </w:p>
  </w:comment>
  <w:comment w:id="31" w:author="Rajakumar, Augustine (CDC/DDID/NCIRD/OD) (CTR)" w:date="2021-09-20T15:39:00Z" w:initials="RA((">
    <w:p w14:paraId="145E7709" w14:textId="3C5F3D7A" w:rsidR="00BD700E" w:rsidRDefault="00BD700E">
      <w:pPr>
        <w:pStyle w:val="CommentText"/>
      </w:pPr>
      <w:r>
        <w:rPr>
          <w:rStyle w:val="CommentReference"/>
        </w:rPr>
        <w:annotationRef/>
      </w:r>
      <w:r>
        <w:t>rADS-L2. Suggest modifying the sentence to include ‘mitigation measures to follow testing’</w:t>
      </w:r>
    </w:p>
  </w:comment>
  <w:comment w:id="32" w:author="Fukunaga, Rena (CDC/DDPHSIS/CGH/DGHT)" w:date="2021-09-24T12:26:00Z" w:initials="FR(">
    <w:p w14:paraId="18EC0FDB" w14:textId="12DA2DC6" w:rsidR="00021AF0" w:rsidRDefault="00021AF0">
      <w:pPr>
        <w:pStyle w:val="CommentText"/>
      </w:pPr>
      <w:r>
        <w:rPr>
          <w:rStyle w:val="CommentReference"/>
        </w:rPr>
        <w:annotationRef/>
      </w:r>
      <w:r>
        <w:t>Updated.</w:t>
      </w:r>
    </w:p>
  </w:comment>
  <w:comment w:id="37" w:author="Rajakumar, Augustine (CDC/DDID/NCIRD/OD) (CTR)" w:date="2021-09-17T11:10:00Z" w:initials="RA((">
    <w:p w14:paraId="5E3F107A" w14:textId="654771A9" w:rsidR="00BD700E" w:rsidRDefault="00BD700E">
      <w:pPr>
        <w:pStyle w:val="CommentText"/>
      </w:pPr>
      <w:r>
        <w:rPr>
          <w:rStyle w:val="CommentReference"/>
        </w:rPr>
        <w:annotationRef/>
      </w:r>
      <w:r>
        <w:t>L2. Suggested ‘frequency of…’</w:t>
      </w:r>
    </w:p>
  </w:comment>
  <w:comment w:id="38" w:author="Fukunaga, Rena (CDC/DDPHSIS/CGH/DGHT)" w:date="2021-09-24T12:26:00Z" w:initials="FR(">
    <w:p w14:paraId="3A36EC39" w14:textId="455AA1AC" w:rsidR="00021AF0" w:rsidRDefault="00021AF0">
      <w:pPr>
        <w:pStyle w:val="CommentText"/>
      </w:pPr>
      <w:r>
        <w:rPr>
          <w:rStyle w:val="CommentReference"/>
        </w:rPr>
        <w:annotationRef/>
      </w:r>
      <w:r>
        <w:t>Updated</w:t>
      </w:r>
    </w:p>
  </w:comment>
  <w:comment w:id="34" w:author="Rajakumar, Augustine (CDC/DDID/NCIRD/OD) (CTR)" w:date="2021-09-20T15:41:00Z" w:initials="RA((">
    <w:p w14:paraId="35E60AAD" w14:textId="73B9988D" w:rsidR="00BD700E" w:rsidRDefault="00BD700E">
      <w:pPr>
        <w:pStyle w:val="CommentText"/>
      </w:pPr>
      <w:r>
        <w:rPr>
          <w:rStyle w:val="CommentReference"/>
        </w:rPr>
        <w:annotationRef/>
      </w:r>
      <w:r>
        <w:t xml:space="preserve">rADS-L2. Is it ‘higher frequency’ </w:t>
      </w:r>
      <w:proofErr w:type="spellStart"/>
      <w:r>
        <w:t>ot</w:t>
      </w:r>
      <w:proofErr w:type="spellEnd"/>
      <w:r>
        <w:t xml:space="preserve"> ‘strategic testing’ Please </w:t>
      </w:r>
      <w:proofErr w:type="gramStart"/>
      <w:r>
        <w:t>clarify.</w:t>
      </w:r>
      <w:proofErr w:type="gramEnd"/>
    </w:p>
  </w:comment>
  <w:comment w:id="35" w:author="Fukunaga, Rena (CDC/DDPHSIS/CGH/DGHT)" w:date="2021-09-24T12:27:00Z" w:initials="FR(">
    <w:p w14:paraId="36272F75" w14:textId="62688B4C" w:rsidR="00021AF0" w:rsidRDefault="00021AF0">
      <w:pPr>
        <w:pStyle w:val="CommentText"/>
      </w:pPr>
      <w:r>
        <w:rPr>
          <w:rStyle w:val="CommentReference"/>
        </w:rPr>
        <w:annotationRef/>
      </w:r>
      <w:r>
        <w:t xml:space="preserve">Strategic testing – as testing more at the end of a work week would not be effective. </w:t>
      </w:r>
    </w:p>
  </w:comment>
  <w:comment w:id="42" w:author="Rajakumar, Augustine (CDC/DDID/NCIRD/OD) (CTR)" w:date="2021-09-20T15:43:00Z" w:initials="RA((">
    <w:p w14:paraId="1F8015DB" w14:textId="31C77D5C" w:rsidR="00BD700E" w:rsidRDefault="00BD700E">
      <w:pPr>
        <w:pStyle w:val="CommentText"/>
      </w:pPr>
      <w:r>
        <w:rPr>
          <w:rStyle w:val="CommentReference"/>
        </w:rPr>
        <w:annotationRef/>
      </w:r>
      <w:r>
        <w:t>rADS-L2. Suggestions. 1. Modify to read ‘beginning of their workdays</w:t>
      </w:r>
      <w:proofErr w:type="gramStart"/>
      <w:r>
        <w:t>…..</w:t>
      </w:r>
      <w:proofErr w:type="gramEnd"/>
      <w:r>
        <w:t>’</w:t>
      </w:r>
    </w:p>
    <w:p w14:paraId="031DAA63" w14:textId="12C54046" w:rsidR="00BD700E" w:rsidRDefault="00BD700E">
      <w:pPr>
        <w:pStyle w:val="CommentText"/>
      </w:pPr>
      <w:r>
        <w:t>2. Mention isolation measures here (followed by ‘prevention’)</w:t>
      </w:r>
    </w:p>
  </w:comment>
  <w:comment w:id="43" w:author="Fukunaga, Rena (CDC/DDPHSIS/CGH/DGHT)" w:date="2021-09-24T12:29:00Z" w:initials="FR(">
    <w:p w14:paraId="58509255" w14:textId="407F77BD" w:rsidR="006A03B7" w:rsidRDefault="006A03B7">
      <w:pPr>
        <w:pStyle w:val="CommentText"/>
      </w:pPr>
      <w:r>
        <w:rPr>
          <w:rStyle w:val="CommentReference"/>
        </w:rPr>
        <w:annotationRef/>
      </w:r>
      <w:r>
        <w:t>Included.</w:t>
      </w:r>
    </w:p>
  </w:comment>
  <w:comment w:id="58" w:author="Leeb, Rebecca (CDC/DDNID/NCBDDD/DHDD)" w:date="2021-09-19T11:30:00Z" w:initials="LR(">
    <w:p w14:paraId="7DB8DBAE" w14:textId="46F98D7B" w:rsidR="00BD700E" w:rsidRDefault="00BD700E">
      <w:pPr>
        <w:pStyle w:val="CommentText"/>
      </w:pPr>
      <w:r>
        <w:rPr>
          <w:rStyle w:val="CommentReference"/>
        </w:rPr>
        <w:annotationRef/>
      </w:r>
      <w:proofErr w:type="spellStart"/>
      <w:r>
        <w:t>rADS</w:t>
      </w:r>
      <w:proofErr w:type="spellEnd"/>
      <w:r>
        <w:t xml:space="preserve"> L1 – General comment about the framing of the introduction. Currently the link between having a robust testing strategy and preventing transmission is implied and/or buried rather than stated overtly. Having a testing strategy will only prevent transmission if it is paired with measures to mitigate transmission (e.g., isolation). Would be helpful to place the study, which is </w:t>
      </w:r>
      <w:proofErr w:type="gramStart"/>
      <w:r>
        <w:t>a really interesting</w:t>
      </w:r>
      <w:proofErr w:type="gramEnd"/>
      <w:r>
        <w:t xml:space="preserve"> modelling based on a case example, in the larger context of public health implications. </w:t>
      </w:r>
    </w:p>
  </w:comment>
  <w:comment w:id="59" w:author="Fukunaga, Rena (CDC/DDPHSIS/CGH/DGHT)" w:date="2021-09-24T12:43:00Z" w:initials="FR(">
    <w:p w14:paraId="2DC6F4E7" w14:textId="640149BF" w:rsidR="00385CFD" w:rsidRDefault="00385CFD">
      <w:pPr>
        <w:pStyle w:val="CommentText"/>
      </w:pPr>
      <w:r>
        <w:rPr>
          <w:rStyle w:val="CommentReference"/>
        </w:rPr>
        <w:annotationRef/>
      </w:r>
      <w:r w:rsidR="00747963">
        <w:t>Noted</w:t>
      </w:r>
      <w:r>
        <w:t xml:space="preserve">. Thank you – hopefully, with the adjustments made in the abstract and here </w:t>
      </w:r>
      <w:r w:rsidR="00747963">
        <w:t>lines 6-7 will clarify this point.</w:t>
      </w:r>
    </w:p>
  </w:comment>
  <w:comment w:id="61" w:author="Leeb, Rebecca (CDC/DDNID/NCBDDD/DHDD)" w:date="2021-09-19T10:46:00Z" w:initials="LR(">
    <w:p w14:paraId="4E499D95" w14:textId="2013453E" w:rsidR="00BD700E" w:rsidRDefault="00BD700E">
      <w:pPr>
        <w:pStyle w:val="CommentText"/>
      </w:pPr>
      <w:r>
        <w:rPr>
          <w:rStyle w:val="CommentReference"/>
        </w:rPr>
        <w:annotationRef/>
      </w:r>
      <w:proofErr w:type="spellStart"/>
      <w:r>
        <w:t>rADS</w:t>
      </w:r>
      <w:proofErr w:type="spellEnd"/>
      <w:r>
        <w:t xml:space="preserve"> L2 – Recommend giving this a timeframe for clarity</w:t>
      </w:r>
    </w:p>
  </w:comment>
  <w:comment w:id="62" w:author="Fukunaga, Rena (CDC/DDPHSIS/CGH/DGHT)" w:date="2021-09-24T12:45:00Z" w:initials="FR(">
    <w:p w14:paraId="7A80D65F" w14:textId="5ECB9288" w:rsidR="00A74AAA" w:rsidRDefault="00A74AAA">
      <w:pPr>
        <w:pStyle w:val="CommentText"/>
      </w:pPr>
      <w:r>
        <w:rPr>
          <w:rStyle w:val="CommentReference"/>
        </w:rPr>
        <w:annotationRef/>
      </w:r>
      <w:r>
        <w:t>Would it be helpful to say during peaks of the pandemic?</w:t>
      </w:r>
    </w:p>
  </w:comment>
  <w:comment w:id="68" w:author="Topmiller, Jennifer L. (CDC/NIOSH/DFSE/EPHB)" w:date="2021-09-08T17:06:00Z" w:initials="T(">
    <w:p w14:paraId="13155036" w14:textId="1FD07741" w:rsidR="00BD700E" w:rsidRDefault="00BD700E">
      <w:pPr>
        <w:pStyle w:val="CommentText"/>
      </w:pPr>
      <w:r>
        <w:t>delete</w:t>
      </w:r>
      <w:r>
        <w:rPr>
          <w:rStyle w:val="CommentReference"/>
        </w:rPr>
        <w:annotationRef/>
      </w:r>
    </w:p>
  </w:comment>
  <w:comment w:id="69" w:author="Fukunaga, Rena (CDC/DDPHSIS/CGH/DGHT)" w:date="2021-09-09T12:18:00Z" w:initials="FR(">
    <w:p w14:paraId="454F1837" w14:textId="5658BD28" w:rsidR="00BD700E" w:rsidRDefault="00BD700E">
      <w:pPr>
        <w:pStyle w:val="CommentText"/>
      </w:pPr>
      <w:r>
        <w:rPr>
          <w:rStyle w:val="CommentReference"/>
        </w:rPr>
        <w:annotationRef/>
      </w:r>
      <w:r>
        <w:t>Del</w:t>
      </w:r>
      <w:r w:rsidR="00376A2C">
        <w:t>e</w:t>
      </w:r>
      <w:r>
        <w:t>ted</w:t>
      </w:r>
    </w:p>
  </w:comment>
  <w:comment w:id="74" w:author="Rajakumar, Augustine (CDC/DDID/NCIRD/OD) (CTR)" w:date="2021-09-17T11:17:00Z" w:initials="RA((">
    <w:p w14:paraId="41E720B2" w14:textId="77777777" w:rsidR="00BD700E" w:rsidRDefault="00BD700E">
      <w:pPr>
        <w:pStyle w:val="CommentText"/>
      </w:pPr>
      <w:r>
        <w:rPr>
          <w:rStyle w:val="CommentReference"/>
        </w:rPr>
        <w:annotationRef/>
      </w:r>
      <w:r>
        <w:t xml:space="preserve">L2. Consider adding ‘People in congregate setting…’ </w:t>
      </w:r>
    </w:p>
  </w:comment>
  <w:comment w:id="75" w:author="Fukunaga, Rena (CDC/DDPHSIS/CGH/DGHT)" w:date="2021-09-24T12:35:00Z" w:initials="FR(">
    <w:p w14:paraId="4387CDE0" w14:textId="0DE78521" w:rsidR="00376A2C" w:rsidRDefault="00376A2C">
      <w:pPr>
        <w:pStyle w:val="CommentText"/>
      </w:pPr>
      <w:r>
        <w:rPr>
          <w:rStyle w:val="CommentReference"/>
        </w:rPr>
        <w:annotationRef/>
      </w:r>
      <w:r>
        <w:t>Included</w:t>
      </w:r>
    </w:p>
  </w:comment>
  <w:comment w:id="84" w:author="Leeb, Rebecca (CDC/DDNID/NCBDDD/DHDD)" w:date="2021-09-19T10:52:00Z" w:initials="LR(">
    <w:p w14:paraId="0D3FB1E8" w14:textId="7C78C16E" w:rsidR="00BD700E" w:rsidRPr="00EF0461" w:rsidRDefault="00BD700E">
      <w:pPr>
        <w:pStyle w:val="CommentText"/>
      </w:pPr>
      <w:r>
        <w:rPr>
          <w:rStyle w:val="CommentReference"/>
        </w:rPr>
        <w:annotationRef/>
      </w:r>
      <w:proofErr w:type="spellStart"/>
      <w:r>
        <w:t>rADS</w:t>
      </w:r>
      <w:proofErr w:type="spellEnd"/>
      <w:r>
        <w:t xml:space="preserve"> L2 – Please reframe for accuracy: Routine testing will identify new cases but </w:t>
      </w:r>
      <w:r w:rsidRPr="00EF0461">
        <w:rPr>
          <w:u w:val="single"/>
        </w:rPr>
        <w:t>will not</w:t>
      </w:r>
      <w:r>
        <w:t xml:space="preserve"> directly prevent case importation or staff-to-staff transmission. However, routine testing can </w:t>
      </w:r>
      <w:r>
        <w:rPr>
          <w:b/>
          <w:bCs/>
        </w:rPr>
        <w:t>inform</w:t>
      </w:r>
      <w:r>
        <w:t xml:space="preserve"> prevention measures to mitigate case importation and staff-to-staff transmission. </w:t>
      </w:r>
    </w:p>
  </w:comment>
  <w:comment w:id="85" w:author="Fukunaga, Rena (CDC/DDPHSIS/CGH/DGHT)" w:date="2021-09-24T12:43:00Z" w:initials="FR(">
    <w:p w14:paraId="0111EAD3" w14:textId="1C3E4D35" w:rsidR="00385CFD" w:rsidRDefault="00385CFD">
      <w:pPr>
        <w:pStyle w:val="CommentText"/>
      </w:pPr>
      <w:r>
        <w:rPr>
          <w:rStyle w:val="CommentReference"/>
        </w:rPr>
        <w:annotationRef/>
      </w:r>
      <w:r>
        <w:t>Thank you – this is great. Now updated to reflect this language.</w:t>
      </w:r>
    </w:p>
  </w:comment>
  <w:comment w:id="88" w:author="Leeb, Rebecca (CDC/DDNID/NCBDDD/DHDD)" w:date="2021-09-19T11:00:00Z" w:initials="LR(">
    <w:p w14:paraId="3546B1C6" w14:textId="393D5B3B" w:rsidR="00BD700E" w:rsidRDefault="00BD700E">
      <w:pPr>
        <w:pStyle w:val="CommentText"/>
      </w:pPr>
      <w:r>
        <w:rPr>
          <w:rStyle w:val="CommentReference"/>
        </w:rPr>
        <w:annotationRef/>
      </w:r>
      <w:proofErr w:type="spellStart"/>
      <w:r>
        <w:t>rADS</w:t>
      </w:r>
      <w:proofErr w:type="spellEnd"/>
      <w:r>
        <w:t xml:space="preserve"> L3- consider moving the highlighted text below to here to clarify. The highlighted text can become “Having a robust and responsive testing strategy remain essential to a facility’s success in preventing transmission.”</w:t>
      </w:r>
    </w:p>
  </w:comment>
  <w:comment w:id="89" w:author="Fukunaga, Rena (CDC/DDPHSIS/CGH/DGHT)" w:date="2021-09-24T12:47:00Z" w:initials="FR(">
    <w:p w14:paraId="1E5B5B81" w14:textId="34BE8E35" w:rsidR="00EC79F0" w:rsidRDefault="00EC79F0">
      <w:pPr>
        <w:pStyle w:val="CommentText"/>
      </w:pPr>
      <w:r>
        <w:rPr>
          <w:rStyle w:val="CommentReference"/>
        </w:rPr>
        <w:annotationRef/>
      </w:r>
      <w:r>
        <w:t>Sounds great – updated as suggested.</w:t>
      </w:r>
    </w:p>
  </w:comment>
  <w:comment w:id="109" w:author="Topmiller, Jennifer L. (CDC/NIOSH/DFSE/EPHB)" w:date="2021-09-08T17:07:00Z" w:initials="T(">
    <w:p w14:paraId="60FEBCD6" w14:textId="01F1E681" w:rsidR="00BD700E" w:rsidRDefault="00BD700E">
      <w:pPr>
        <w:pStyle w:val="CommentText"/>
      </w:pPr>
      <w:r>
        <w:t>WSH ADS: minor, consider hyperlink here</w:t>
      </w:r>
      <w:r>
        <w:rPr>
          <w:rStyle w:val="CommentReference"/>
        </w:rPr>
        <w:annotationRef/>
      </w:r>
    </w:p>
  </w:comment>
  <w:comment w:id="110" w:author="Fukunaga, Rena (CDC/DDPHSIS/CGH/DGHT)" w:date="2021-09-09T12:18:00Z" w:initials="FR(">
    <w:p w14:paraId="67B3765B" w14:textId="7B1C41E8" w:rsidR="00BD700E" w:rsidRDefault="00BD700E">
      <w:pPr>
        <w:pStyle w:val="CommentText"/>
      </w:pPr>
      <w:r>
        <w:rPr>
          <w:rStyle w:val="CommentReference"/>
        </w:rPr>
        <w:annotationRef/>
      </w:r>
      <w:r>
        <w:t>This is a manuscript. Is this typical for EID to be hyperlinked? Reference is provided as (13).</w:t>
      </w:r>
    </w:p>
  </w:comment>
  <w:comment w:id="114" w:author="Leeb, Rebecca (CDC/DDNID/NCBDDD/DHDD)" w:date="2021-09-19T11:06:00Z" w:initials="LR(">
    <w:p w14:paraId="0419900A" w14:textId="77777777" w:rsidR="00BD700E" w:rsidRDefault="00BD700E">
      <w:pPr>
        <w:pStyle w:val="CommentText"/>
      </w:pPr>
      <w:r>
        <w:rPr>
          <w:rStyle w:val="CommentReference"/>
        </w:rPr>
        <w:annotationRef/>
      </w:r>
      <w:proofErr w:type="spellStart"/>
      <w:r>
        <w:t>rADS</w:t>
      </w:r>
      <w:proofErr w:type="spellEnd"/>
      <w:r>
        <w:t xml:space="preserve"> L3 – consider rephrasing to improve readability and reduce wordiness: </w:t>
      </w:r>
    </w:p>
    <w:p w14:paraId="7A557224" w14:textId="30B11762" w:rsidR="00BD700E" w:rsidRDefault="00BD700E">
      <w:pPr>
        <w:pStyle w:val="CommentText"/>
      </w:pPr>
      <w:r>
        <w:t xml:space="preserve">As of …recommends that fully vaccinated people who have come into close contact with someone with suspected or confirmed COVID-19 be tested 3-5 days after exposure and wear a </w:t>
      </w:r>
      <w:proofErr w:type="spellStart"/>
      <w:r>
        <w:t>mas</w:t>
      </w:r>
      <w:proofErr w:type="spellEnd"/>
      <w:r>
        <w:t xml:space="preserve"> in public indoor setting for 14 days, or until they receive a negative test result. </w:t>
      </w:r>
    </w:p>
  </w:comment>
  <w:comment w:id="115" w:author="Fukunaga, Rena (CDC/DDPHSIS/CGH/DGHT)" w:date="2021-09-24T12:48:00Z" w:initials="FR(">
    <w:p w14:paraId="67FA7ECE" w14:textId="2B8CEEDB" w:rsidR="00D850A5" w:rsidRDefault="00D850A5">
      <w:pPr>
        <w:pStyle w:val="CommentText"/>
      </w:pPr>
      <w:r>
        <w:rPr>
          <w:rStyle w:val="CommentReference"/>
        </w:rPr>
        <w:annotationRef/>
      </w:r>
      <w:r>
        <w:t xml:space="preserve">Updated language as </w:t>
      </w:r>
      <w:r w:rsidR="00F81323">
        <w:t>recommended.</w:t>
      </w:r>
    </w:p>
  </w:comment>
  <w:comment w:id="118" w:author="Li, Jessica F. (CDC/NIOSH/DFSE/HETAB)" w:date="2021-09-09T09:41:00Z" w:initials="L(">
    <w:p w14:paraId="214BF406" w14:textId="4CE96B74" w:rsidR="00BD700E" w:rsidRDefault="00BD700E">
      <w:pPr>
        <w:pStyle w:val="CommentText"/>
      </w:pPr>
      <w:r>
        <w:t>HSWS ADS L2: Just wanted to flag this for the author's awareness that this guidance will be updated soon to 5-7 days so please check before publication</w:t>
      </w:r>
      <w:r>
        <w:rPr>
          <w:rStyle w:val="CommentReference"/>
        </w:rPr>
        <w:annotationRef/>
      </w:r>
    </w:p>
  </w:comment>
  <w:comment w:id="119" w:author="Fukunaga, Rena (CDC/DDPHSIS/CGH/DGHT)" w:date="2021-09-09T12:19:00Z" w:initials="FR(">
    <w:p w14:paraId="45D8264B" w14:textId="130E1F3E" w:rsidR="00BD700E" w:rsidRDefault="00BD700E">
      <w:pPr>
        <w:pStyle w:val="CommentText"/>
      </w:pPr>
      <w:r>
        <w:rPr>
          <w:rStyle w:val="CommentReference"/>
        </w:rPr>
        <w:annotationRef/>
      </w:r>
      <w:r>
        <w:t xml:space="preserve">Thank you, Jessica! </w:t>
      </w:r>
    </w:p>
  </w:comment>
  <w:comment w:id="123" w:author="Leeb, Rebecca (CDC/DDNID/NCBDDD/DHDD)" w:date="2021-09-19T11:15:00Z" w:initials="LR(">
    <w:p w14:paraId="498F4AE1" w14:textId="77777777" w:rsidR="00A64EDB" w:rsidRDefault="00A64EDB" w:rsidP="00A64EDB">
      <w:pPr>
        <w:pStyle w:val="CommentText"/>
      </w:pPr>
      <w:r>
        <w:rPr>
          <w:rStyle w:val="CommentReference"/>
        </w:rPr>
        <w:annotationRef/>
      </w:r>
      <w:proofErr w:type="spellStart"/>
      <w:r>
        <w:t>rADS</w:t>
      </w:r>
      <w:proofErr w:type="spellEnd"/>
      <w:r>
        <w:t xml:space="preserve"> L2 – It is not clear to me why, among the scientific community (i.e., the readership of EID), there would be questions about routine testing in the context of high risk of asymptomatic transmission. However, I think this is not the intended meaning of what is written. </w:t>
      </w:r>
    </w:p>
  </w:comment>
  <w:comment w:id="124" w:author="Fukunaga, Rena (CDC/DDPHSIS/CGH/DGHT)" w:date="2021-09-24T12:49:00Z" w:initials="FR(">
    <w:p w14:paraId="193881BE" w14:textId="77777777" w:rsidR="00A64EDB" w:rsidRDefault="00A64EDB" w:rsidP="00A64EDB">
      <w:pPr>
        <w:pStyle w:val="CommentText"/>
      </w:pPr>
      <w:r>
        <w:rPr>
          <w:rStyle w:val="CommentReference"/>
        </w:rPr>
        <w:annotationRef/>
      </w:r>
      <w:r>
        <w:t xml:space="preserve">I deleted the word ‘asymptomatic’ here. Our point is that in a congregate setting like corrections which is considered high </w:t>
      </w:r>
      <w:proofErr w:type="spellStart"/>
      <w:proofErr w:type="gramStart"/>
      <w:r>
        <w:t>risk,it</w:t>
      </w:r>
      <w:proofErr w:type="spellEnd"/>
      <w:proofErr w:type="gramEnd"/>
      <w:r>
        <w:t xml:space="preserve"> is critical to stop transmission as early as possible and staff testing is one approach. We also know most staff are asymptomatic and thus we included that language. I do not mind taking out asymptomatic. </w:t>
      </w:r>
    </w:p>
    <w:p w14:paraId="27D60DFF" w14:textId="77777777" w:rsidR="00A64EDB" w:rsidRDefault="00A64EDB" w:rsidP="00A64EDB">
      <w:pPr>
        <w:pStyle w:val="CommentText"/>
      </w:pPr>
    </w:p>
    <w:p w14:paraId="59E3BD69" w14:textId="77777777" w:rsidR="00A64EDB" w:rsidRDefault="00A64EDB" w:rsidP="00A64EDB">
      <w:pPr>
        <w:pStyle w:val="CommentText"/>
      </w:pPr>
      <w:r>
        <w:t xml:space="preserve">In corrections, what has occurred in the past is that only when staff are symptomatic will testing begin – and we are emphasizing the need to not just relay on symptoms to trigger testing.  </w:t>
      </w:r>
    </w:p>
  </w:comment>
  <w:comment w:id="125" w:author="Leeb, Rebecca (CDC/DDNID/NCBDDD/DHDD)" w:date="2021-09-19T11:23:00Z" w:initials="LR(">
    <w:p w14:paraId="10E653D1" w14:textId="77777777" w:rsidR="00A64EDB" w:rsidRDefault="00A64EDB" w:rsidP="00A64EDB">
      <w:pPr>
        <w:pStyle w:val="CommentText"/>
      </w:pPr>
      <w:r>
        <w:rPr>
          <w:rStyle w:val="CommentReference"/>
        </w:rPr>
        <w:annotationRef/>
      </w:r>
      <w:proofErr w:type="spellStart"/>
      <w:r>
        <w:t>rADS</w:t>
      </w:r>
      <w:proofErr w:type="spellEnd"/>
      <w:r>
        <w:t xml:space="preserve"> L2 – Please include a citation for this statement</w:t>
      </w:r>
    </w:p>
  </w:comment>
  <w:comment w:id="126" w:author="Fukunaga, Rena (CDC/DDPHSIS/CGH/DGHT)" w:date="2021-09-24T12:52:00Z" w:initials="FR(">
    <w:p w14:paraId="6F2A3743" w14:textId="77777777" w:rsidR="00A64EDB" w:rsidRDefault="00A64EDB" w:rsidP="00A64EDB">
      <w:pPr>
        <w:pStyle w:val="CommentText"/>
      </w:pPr>
      <w:r>
        <w:rPr>
          <w:rStyle w:val="CommentReference"/>
        </w:rPr>
        <w:annotationRef/>
      </w:r>
      <w:r>
        <w:t>Included</w:t>
      </w:r>
    </w:p>
  </w:comment>
  <w:comment w:id="120" w:author="Leeb, Rebecca (CDC/DDNID/NCBDDD/DHDD)" w:date="2021-09-19T11:15:00Z" w:initials="LR(">
    <w:p w14:paraId="763F7F84" w14:textId="20A73523" w:rsidR="00BD700E" w:rsidRDefault="00BD700E">
      <w:pPr>
        <w:pStyle w:val="CommentText"/>
      </w:pPr>
      <w:r>
        <w:rPr>
          <w:rStyle w:val="CommentReference"/>
        </w:rPr>
        <w:annotationRef/>
      </w:r>
      <w:proofErr w:type="spellStart"/>
      <w:r>
        <w:t>rADS</w:t>
      </w:r>
      <w:proofErr w:type="spellEnd"/>
      <w:r>
        <w:t xml:space="preserve"> L2 – It is not clear to me why, among the scientific community (i.e., the readership of EID), there would be questions about routine testing in the context of high risk of asymptomatic transmission. However, I think this is not the intended meaning of what is written. </w:t>
      </w:r>
    </w:p>
  </w:comment>
  <w:comment w:id="121" w:author="Fukunaga, Rena (CDC/DDPHSIS/CGH/DGHT)" w:date="2021-09-24T12:49:00Z" w:initials="FR(">
    <w:p w14:paraId="47398161" w14:textId="77777777" w:rsidR="00023DBE" w:rsidRDefault="00F81323">
      <w:pPr>
        <w:pStyle w:val="CommentText"/>
      </w:pPr>
      <w:r>
        <w:rPr>
          <w:rStyle w:val="CommentReference"/>
        </w:rPr>
        <w:annotationRef/>
      </w:r>
      <w:r>
        <w:t xml:space="preserve">I deleted the word ‘asymptomatic’ here. Our point is that in a congregate setting like corrections which is considered high </w:t>
      </w:r>
      <w:proofErr w:type="spellStart"/>
      <w:proofErr w:type="gramStart"/>
      <w:r>
        <w:t>risk,it</w:t>
      </w:r>
      <w:proofErr w:type="spellEnd"/>
      <w:proofErr w:type="gramEnd"/>
      <w:r>
        <w:t xml:space="preserve"> is critical to stop transmission as early as possible and staff testing </w:t>
      </w:r>
      <w:r w:rsidR="00023DBE">
        <w:t xml:space="preserve">is one approach. We also know most staff are asymptomatic and thus we included that language. I do not mind taking out asymptomatic. </w:t>
      </w:r>
    </w:p>
    <w:p w14:paraId="45460104" w14:textId="77777777" w:rsidR="00023DBE" w:rsidRDefault="00023DBE">
      <w:pPr>
        <w:pStyle w:val="CommentText"/>
      </w:pPr>
    </w:p>
    <w:p w14:paraId="30EB7C13" w14:textId="3EC18600" w:rsidR="00F81323" w:rsidRDefault="00023DBE">
      <w:pPr>
        <w:pStyle w:val="CommentText"/>
      </w:pPr>
      <w:r>
        <w:t xml:space="preserve">In corrections, what has occurred in the past is that only when staff are symptomatic will testing begin – and we are emphasizing the need to not just relay on symptoms to trigger testing. </w:t>
      </w:r>
      <w:r w:rsidR="00F81323">
        <w:t xml:space="preserve"> </w:t>
      </w:r>
    </w:p>
  </w:comment>
  <w:comment w:id="131" w:author="Leeb, Rebecca (CDC/DDNID/NCBDDD/DHDD)" w:date="2021-09-19T11:23:00Z" w:initials="LR(">
    <w:p w14:paraId="1BEB5C4B" w14:textId="7DBD6A00" w:rsidR="00BD700E" w:rsidRDefault="00BD700E">
      <w:pPr>
        <w:pStyle w:val="CommentText"/>
      </w:pPr>
      <w:r>
        <w:rPr>
          <w:rStyle w:val="CommentReference"/>
        </w:rPr>
        <w:annotationRef/>
      </w:r>
      <w:proofErr w:type="spellStart"/>
      <w:r>
        <w:t>rADS</w:t>
      </w:r>
      <w:proofErr w:type="spellEnd"/>
      <w:r>
        <w:t xml:space="preserve"> L2 – Please include a citation for this statement</w:t>
      </w:r>
    </w:p>
  </w:comment>
  <w:comment w:id="132" w:author="Fukunaga, Rena (CDC/DDPHSIS/CGH/DGHT)" w:date="2021-09-24T12:52:00Z" w:initials="FR(">
    <w:p w14:paraId="12550592" w14:textId="12AB60F5" w:rsidR="00454434" w:rsidRDefault="00454434">
      <w:pPr>
        <w:pStyle w:val="CommentText"/>
      </w:pPr>
      <w:r>
        <w:rPr>
          <w:rStyle w:val="CommentReference"/>
        </w:rPr>
        <w:annotationRef/>
      </w:r>
      <w:r>
        <w:t>Included</w:t>
      </w:r>
    </w:p>
  </w:comment>
  <w:comment w:id="138" w:author="Leeb, Rebecca (CDC/DDNID/NCBDDD/DHDD)" w:date="2021-09-19T11:10:00Z" w:initials="LR(">
    <w:p w14:paraId="79C7359D" w14:textId="77777777" w:rsidR="00BD700E" w:rsidRDefault="00BD700E">
      <w:pPr>
        <w:pStyle w:val="CommentText"/>
      </w:pPr>
      <w:r>
        <w:rPr>
          <w:rStyle w:val="CommentReference"/>
        </w:rPr>
        <w:annotationRef/>
      </w:r>
      <w:proofErr w:type="spellStart"/>
      <w:r>
        <w:t>rADS</w:t>
      </w:r>
      <w:proofErr w:type="spellEnd"/>
      <w:r>
        <w:t xml:space="preserve"> L1 – Terminology has been updated as follows:</w:t>
      </w:r>
    </w:p>
    <w:p w14:paraId="58692BAC" w14:textId="77777777" w:rsidR="00BD700E" w:rsidRDefault="00BD700E" w:rsidP="00F61B3A">
      <w:pPr>
        <w:pStyle w:val="xmsolistparagraph"/>
        <w:numPr>
          <w:ilvl w:val="0"/>
          <w:numId w:val="7"/>
        </w:numPr>
        <w:spacing w:before="0" w:beforeAutospacing="0" w:after="0" w:afterAutospacing="0"/>
        <w:rPr>
          <w:rFonts w:eastAsia="Times New Roman"/>
        </w:rPr>
      </w:pPr>
      <w:r>
        <w:rPr>
          <w:rFonts w:eastAsia="Times New Roman"/>
        </w:rPr>
        <w:t>For scientific documents only, we think the term “infections in vaccinated persons” is preferable to “breakthrough infections”. It’s more accurate, doesn’t sound like the vaccine is “broken”, and is flexible for uses such as “hospitalizations in partially vaccinated persons” or “deaths in persons who have received an additional dose”. It is also consistent with usage in the UK and in several jurisdictions.</w:t>
      </w:r>
    </w:p>
    <w:p w14:paraId="151C5258" w14:textId="7107F20F" w:rsidR="00BD700E" w:rsidRDefault="00BD700E">
      <w:pPr>
        <w:pStyle w:val="CommentText"/>
      </w:pPr>
    </w:p>
  </w:comment>
  <w:comment w:id="139" w:author="Fukunaga, Rena (CDC/DDPHSIS/CGH/DGHT)" w:date="2021-09-24T12:52:00Z" w:initials="FR(">
    <w:p w14:paraId="6A21E73A" w14:textId="538AA78A" w:rsidR="007363FC" w:rsidRDefault="007363FC">
      <w:pPr>
        <w:pStyle w:val="CommentText"/>
      </w:pPr>
      <w:r>
        <w:rPr>
          <w:rStyle w:val="CommentReference"/>
        </w:rPr>
        <w:annotationRef/>
      </w:r>
      <w:r>
        <w:t>Thank you! Great. I deleted breakthrough and included the language recommended above.</w:t>
      </w:r>
    </w:p>
  </w:comment>
  <w:comment w:id="143" w:author="Topmiller, Jennifer L. (CDC/NIOSH/DFSE/EPHB)" w:date="2021-09-08T17:07:00Z" w:initials="T(">
    <w:p w14:paraId="0D407F0A" w14:textId="41E71F34" w:rsidR="00BD700E" w:rsidRDefault="00BD700E">
      <w:pPr>
        <w:pStyle w:val="CommentText"/>
      </w:pPr>
      <w:r>
        <w:t>WSH ADS: minor, consider hyperlink here</w:t>
      </w:r>
      <w:r>
        <w:rPr>
          <w:rStyle w:val="CommentReference"/>
        </w:rPr>
        <w:annotationRef/>
      </w:r>
    </w:p>
  </w:comment>
  <w:comment w:id="144" w:author="Fukunaga, Rena (CDC/DDPHSIS/CGH/DGHT)" w:date="2021-09-09T12:19:00Z" w:initials="FR(">
    <w:p w14:paraId="47B306EE" w14:textId="7E4B5200" w:rsidR="00BD700E" w:rsidRDefault="00BD700E">
      <w:pPr>
        <w:pStyle w:val="CommentText"/>
      </w:pPr>
      <w:r>
        <w:rPr>
          <w:rStyle w:val="CommentReference"/>
        </w:rPr>
        <w:annotationRef/>
      </w:r>
      <w:r>
        <w:t>Same comment as above.</w:t>
      </w:r>
    </w:p>
  </w:comment>
  <w:comment w:id="145" w:author="Rajakumar, Augustine (CDC/DDID/NCIRD/OD) (CTR)" w:date="2021-09-20T10:28:00Z" w:initials="RA((">
    <w:p w14:paraId="29FB052A" w14:textId="5ADF9276" w:rsidR="00BD700E" w:rsidRDefault="00BD700E">
      <w:pPr>
        <w:pStyle w:val="CommentText"/>
      </w:pPr>
      <w:r>
        <w:rPr>
          <w:rStyle w:val="CommentReference"/>
        </w:rPr>
        <w:annotationRef/>
      </w:r>
      <w:r>
        <w:t xml:space="preserve">L2, </w:t>
      </w:r>
      <w:proofErr w:type="gramStart"/>
      <w:r>
        <w:t>Remember</w:t>
      </w:r>
      <w:proofErr w:type="gramEnd"/>
      <w:r>
        <w:t xml:space="preserve"> to check for update before article submission.</w:t>
      </w:r>
    </w:p>
  </w:comment>
  <w:comment w:id="146" w:author="Fukunaga, Rena (CDC/DDPHSIS/CGH/DGHT)" w:date="2021-09-24T12:54:00Z" w:initials="FR(">
    <w:p w14:paraId="42625D39" w14:textId="21CAEAA6" w:rsidR="000F4297" w:rsidRDefault="000F4297">
      <w:pPr>
        <w:pStyle w:val="CommentText"/>
      </w:pPr>
      <w:r>
        <w:rPr>
          <w:rStyle w:val="CommentReference"/>
        </w:rPr>
        <w:annotationRef/>
      </w:r>
      <w:r>
        <w:t xml:space="preserve">Yes, we (corrections unit) currently are in JIC clearance of </w:t>
      </w:r>
      <w:r w:rsidR="0025418F">
        <w:t>our newly developed</w:t>
      </w:r>
      <w:r>
        <w:t xml:space="preserve"> consolidated guidance that includes both management and testing. </w:t>
      </w:r>
      <w:r w:rsidR="0025418F">
        <w:t xml:space="preserve">I will update this once I am able to get the updated guidance cleared by IM. </w:t>
      </w:r>
    </w:p>
  </w:comment>
  <w:comment w:id="147" w:author="Leeb, Rebecca (CDC/DDNID/NCBDDD/DHDD)" w:date="2021-09-19T12:56:00Z" w:initials="LR(">
    <w:p w14:paraId="4DEC29EB" w14:textId="25247F1F" w:rsidR="00BD700E" w:rsidRDefault="00BD700E">
      <w:pPr>
        <w:pStyle w:val="CommentText"/>
      </w:pPr>
      <w:r>
        <w:rPr>
          <w:rStyle w:val="CommentReference"/>
        </w:rPr>
        <w:annotationRef/>
      </w:r>
      <w:proofErr w:type="spellStart"/>
      <w:r>
        <w:t>rADS</w:t>
      </w:r>
      <w:proofErr w:type="spellEnd"/>
      <w:r>
        <w:t xml:space="preserve"> L2 – not just important for designing optimal testing strategies but critical for informing downstream activities to prevent spread like rapid identification and isolation of positive staff cases. </w:t>
      </w:r>
    </w:p>
  </w:comment>
  <w:comment w:id="148" w:author="Fukunaga, Rena (CDC/DDPHSIS/CGH/DGHT)" w:date="2021-09-24T12:56:00Z" w:initials="FR(">
    <w:p w14:paraId="4CFF9553" w14:textId="483454D0" w:rsidR="00F62A1A" w:rsidRDefault="00F62A1A">
      <w:pPr>
        <w:pStyle w:val="CommentText"/>
      </w:pPr>
      <w:r>
        <w:rPr>
          <w:rStyle w:val="CommentReference"/>
        </w:rPr>
        <w:annotationRef/>
      </w:r>
      <w:r>
        <w:t>Agreed! Included this language.</w:t>
      </w:r>
    </w:p>
  </w:comment>
  <w:comment w:id="160" w:author="Weaver, Stephanie Sargent (CDC/DDID/NCIRD/OD) (CTR)" w:date="2021-09-20T11:00:00Z" w:initials="WSS((">
    <w:p w14:paraId="55A23CB0" w14:textId="3D8CD5A6" w:rsidR="00BD700E" w:rsidRDefault="00BD700E">
      <w:pPr>
        <w:pStyle w:val="CommentText"/>
      </w:pPr>
      <w:r>
        <w:rPr>
          <w:rStyle w:val="CommentReference"/>
        </w:rPr>
        <w:annotationRef/>
      </w:r>
      <w:proofErr w:type="spellStart"/>
      <w:r>
        <w:t>rADS</w:t>
      </w:r>
      <w:proofErr w:type="spellEnd"/>
      <w:r>
        <w:t xml:space="preserve"> L1: In several instances throughout the manuscript the writing changes from 3</w:t>
      </w:r>
      <w:r w:rsidRPr="006933B1">
        <w:rPr>
          <w:vertAlign w:val="superscript"/>
        </w:rPr>
        <w:t>rd</w:t>
      </w:r>
      <w:r>
        <w:t xml:space="preserve"> person to 1</w:t>
      </w:r>
      <w:r w:rsidRPr="006933B1">
        <w:rPr>
          <w:vertAlign w:val="superscript"/>
        </w:rPr>
        <w:t>st</w:t>
      </w:r>
      <w:r>
        <w:t xml:space="preserve"> person. Please revise to be consistent and keep it in 3</w:t>
      </w:r>
      <w:r w:rsidRPr="006933B1">
        <w:rPr>
          <w:vertAlign w:val="superscript"/>
        </w:rPr>
        <w:t>rd</w:t>
      </w:r>
      <w:r>
        <w:t xml:space="preserve"> person.</w:t>
      </w:r>
    </w:p>
  </w:comment>
  <w:comment w:id="161" w:author="Fukunaga, Rena (CDC/DDPHSIS/CGH/DGHT)" w:date="2021-09-24T13:00:00Z" w:initials="FR(">
    <w:p w14:paraId="4F811C07" w14:textId="13BE35F5" w:rsidR="00A32D4C" w:rsidRDefault="00A32D4C">
      <w:pPr>
        <w:pStyle w:val="CommentText"/>
      </w:pPr>
      <w:r>
        <w:rPr>
          <w:rStyle w:val="CommentReference"/>
        </w:rPr>
        <w:annotationRef/>
      </w:r>
      <w:r>
        <w:t>Noted! Updated.</w:t>
      </w:r>
    </w:p>
  </w:comment>
  <w:comment w:id="186" w:author="Leeb, Rebecca (CDC/DDNID/NCBDDD/DHDD)" w:date="2021-09-19T13:05:00Z" w:initials="LR(">
    <w:p w14:paraId="0E4E0C56" w14:textId="56922AD9" w:rsidR="00BD700E" w:rsidRDefault="00BD700E">
      <w:pPr>
        <w:pStyle w:val="CommentText"/>
      </w:pPr>
      <w:r>
        <w:rPr>
          <w:rStyle w:val="CommentReference"/>
        </w:rPr>
        <w:annotationRef/>
      </w:r>
      <w:proofErr w:type="spellStart"/>
      <w:r>
        <w:t>rADS</w:t>
      </w:r>
      <w:proofErr w:type="spellEnd"/>
      <w:r>
        <w:t xml:space="preserve"> editorial – Usually journals request that tables and figure be included at the end of the manuscript rather than embedded within. Please check with the author instructions for EID regarding the placement of tables/figures in the final version submitted to the journal. </w:t>
      </w:r>
    </w:p>
  </w:comment>
  <w:comment w:id="187" w:author="Fukunaga, Rena (CDC/DDPHSIS/CGH/DGHT)" w:date="2021-09-24T13:01:00Z" w:initials="FR(">
    <w:p w14:paraId="298709AE" w14:textId="4816F392" w:rsidR="002971B2" w:rsidRDefault="002971B2">
      <w:pPr>
        <w:pStyle w:val="CommentText"/>
      </w:pPr>
      <w:r>
        <w:rPr>
          <w:rStyle w:val="CommentReference"/>
        </w:rPr>
        <w:annotationRef/>
      </w:r>
      <w:r>
        <w:t xml:space="preserve">Noted! We will double check submission instructions. For </w:t>
      </w:r>
      <w:proofErr w:type="gramStart"/>
      <w:r>
        <w:t>now</w:t>
      </w:r>
      <w:proofErr w:type="gramEnd"/>
      <w:r>
        <w:t xml:space="preserve"> we will keep as is for reviewers as we found having the figures </w:t>
      </w:r>
      <w:r w:rsidR="007A626E">
        <w:t>near the text is helpful!</w:t>
      </w:r>
    </w:p>
  </w:comment>
  <w:comment w:id="192" w:author="Leeb, Rebecca (CDC/DDNID/NCBDDD/DHDD)" w:date="2021-09-19T13:01:00Z" w:initials="LR(">
    <w:p w14:paraId="68E5D159" w14:textId="2FFE2F0C" w:rsidR="00BD700E" w:rsidRDefault="00BD700E">
      <w:pPr>
        <w:pStyle w:val="CommentText"/>
      </w:pPr>
      <w:r>
        <w:rPr>
          <w:rStyle w:val="CommentReference"/>
        </w:rPr>
        <w:annotationRef/>
      </w:r>
      <w:proofErr w:type="spellStart"/>
      <w:r>
        <w:t>rADS</w:t>
      </w:r>
      <w:proofErr w:type="spellEnd"/>
      <w:r>
        <w:t xml:space="preserve"> L3 – should this be in parentheses? If not, recommend writing out “for example” rather than using e.g.</w:t>
      </w:r>
    </w:p>
  </w:comment>
  <w:comment w:id="193" w:author="Fukunaga, Rena (CDC/DDPHSIS/CGH/DGHT)" w:date="2021-09-24T13:03:00Z" w:initials="FR(">
    <w:p w14:paraId="74C6B7C1" w14:textId="561B64B0" w:rsidR="00A42595" w:rsidRDefault="00A42595">
      <w:pPr>
        <w:pStyle w:val="CommentText"/>
      </w:pPr>
      <w:r>
        <w:rPr>
          <w:rStyle w:val="CommentReference"/>
        </w:rPr>
        <w:annotationRef/>
      </w:r>
      <w:r w:rsidR="009A2686">
        <w:t>Updated.</w:t>
      </w:r>
    </w:p>
  </w:comment>
  <w:comment w:id="196" w:author="Rajakumar, Augustine (CDC/DDID/NCIRD/OD) (CTR)" w:date="2021-09-20T10:40:00Z" w:initials="RA((">
    <w:p w14:paraId="531A8561" w14:textId="5F65904F" w:rsidR="00BD700E" w:rsidRDefault="00BD700E" w:rsidP="00B4032D">
      <w:pPr>
        <w:spacing w:after="0" w:line="480" w:lineRule="auto"/>
        <w:rPr>
          <w:rFonts w:ascii="Times New Roman" w:eastAsia="Times New Roman" w:hAnsi="Times New Roman" w:cs="Times New Roman"/>
          <w:bCs/>
          <w:sz w:val="24"/>
          <w:szCs w:val="24"/>
        </w:rPr>
      </w:pPr>
      <w:r>
        <w:rPr>
          <w:rStyle w:val="CommentReference"/>
        </w:rPr>
        <w:annotationRef/>
      </w:r>
      <w:r>
        <w:rPr>
          <w:rFonts w:ascii="Times New Roman" w:eastAsia="Times New Roman" w:hAnsi="Times New Roman" w:cs="Times New Roman"/>
          <w:bCs/>
          <w:i/>
          <w:iCs/>
          <w:sz w:val="24"/>
          <w:szCs w:val="24"/>
        </w:rPr>
        <w:t xml:space="preserve">L3. </w:t>
      </w:r>
      <w:r w:rsidRPr="00E14288">
        <w:rPr>
          <w:rFonts w:ascii="Times New Roman" w:eastAsia="Times New Roman" w:hAnsi="Times New Roman" w:cs="Times New Roman"/>
          <w:bCs/>
          <w:i/>
          <w:iCs/>
          <w:sz w:val="24"/>
          <w:szCs w:val="24"/>
        </w:rPr>
        <w:t>Log</w:t>
      </w:r>
      <w:r>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i/>
          <w:iCs/>
          <w:sz w:val="24"/>
          <w:szCs w:val="24"/>
        </w:rPr>
        <w:t>normal</w:t>
      </w:r>
      <w:r>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(1.63, 0.5)</w:t>
      </w:r>
    </w:p>
    <w:p w14:paraId="565E1598" w14:textId="77777777" w:rsidR="00BD700E" w:rsidRPr="00E14288" w:rsidRDefault="00BD700E" w:rsidP="00B4032D">
      <w:pPr>
        <w:spacing w:after="0" w:line="480" w:lineRule="auto"/>
        <w:rPr>
          <w:rFonts w:ascii="Times New Roman" w:eastAsia="Times New Roman" w:hAnsi="Times New Roman" w:cs="Times New Roman"/>
          <w:bCs/>
          <w:sz w:val="24"/>
          <w:szCs w:val="24"/>
        </w:rPr>
      </w:pPr>
    </w:p>
    <w:p w14:paraId="020B0B35" w14:textId="77777777" w:rsidR="00BD700E" w:rsidRDefault="00BD700E">
      <w:pPr>
        <w:pStyle w:val="CommentText"/>
        <w:rPr>
          <w:rFonts w:eastAsia="Times New Roman"/>
          <w:bCs/>
          <w:sz w:val="24"/>
          <w:szCs w:val="24"/>
        </w:rPr>
      </w:pPr>
      <w:r w:rsidRPr="00E14288">
        <w:rPr>
          <w:rFonts w:eastAsia="Times New Roman"/>
          <w:bCs/>
          <w:i/>
          <w:iCs/>
          <w:sz w:val="24"/>
          <w:szCs w:val="24"/>
        </w:rPr>
        <w:t>Uniform</w:t>
      </w:r>
      <w:r>
        <w:rPr>
          <w:rFonts w:eastAsia="Times New Roman"/>
          <w:bCs/>
          <w:i/>
          <w:iCs/>
          <w:sz w:val="24"/>
          <w:szCs w:val="24"/>
        </w:rPr>
        <w:t xml:space="preserve"> </w:t>
      </w:r>
      <w:r w:rsidRPr="00E14288">
        <w:rPr>
          <w:rFonts w:eastAsia="Times New Roman"/>
          <w:bCs/>
          <w:sz w:val="24"/>
          <w:szCs w:val="24"/>
        </w:rPr>
        <w:t>(0</w:t>
      </w:r>
      <w:r>
        <w:rPr>
          <w:rFonts w:eastAsia="Times New Roman"/>
          <w:bCs/>
          <w:sz w:val="24"/>
          <w:szCs w:val="24"/>
        </w:rPr>
        <w:t>, 2</w:t>
      </w:r>
      <w:r w:rsidRPr="00E14288">
        <w:rPr>
          <w:rFonts w:eastAsia="Times New Roman"/>
          <w:bCs/>
          <w:sz w:val="24"/>
          <w:szCs w:val="24"/>
        </w:rPr>
        <w:t>)</w:t>
      </w:r>
    </w:p>
    <w:p w14:paraId="6581660F" w14:textId="77777777" w:rsidR="00BD700E" w:rsidRDefault="00BD700E">
      <w:pPr>
        <w:pStyle w:val="CommentText"/>
        <w:rPr>
          <w:rFonts w:eastAsia="Times New Roman"/>
          <w:bCs/>
          <w:sz w:val="24"/>
          <w:szCs w:val="24"/>
        </w:rPr>
      </w:pPr>
    </w:p>
    <w:p w14:paraId="1953568B" w14:textId="76291794" w:rsidR="00BD700E" w:rsidRDefault="00BD700E">
      <w:pPr>
        <w:pStyle w:val="CommentText"/>
      </w:pPr>
      <w:r w:rsidRPr="00E14288">
        <w:rPr>
          <w:rFonts w:eastAsia="Times New Roman"/>
          <w:bCs/>
          <w:i/>
          <w:iCs/>
          <w:sz w:val="24"/>
          <w:szCs w:val="24"/>
        </w:rPr>
        <w:t>Uniform</w:t>
      </w:r>
      <w:r>
        <w:rPr>
          <w:rFonts w:eastAsia="Times New Roman"/>
          <w:bCs/>
          <w:i/>
          <w:iCs/>
          <w:sz w:val="24"/>
          <w:szCs w:val="24"/>
        </w:rPr>
        <w:t xml:space="preserve"> </w:t>
      </w:r>
      <w:r w:rsidRPr="00E14288">
        <w:rPr>
          <w:rFonts w:eastAsia="Times New Roman"/>
          <w:bCs/>
          <w:sz w:val="24"/>
          <w:szCs w:val="24"/>
        </w:rPr>
        <w:t>(</w:t>
      </w:r>
      <w:r>
        <w:rPr>
          <w:rFonts w:eastAsia="Times New Roman"/>
          <w:bCs/>
          <w:sz w:val="24"/>
          <w:szCs w:val="24"/>
        </w:rPr>
        <w:t>7</w:t>
      </w:r>
      <w:r w:rsidRPr="00E14288">
        <w:rPr>
          <w:rFonts w:eastAsia="Times New Roman"/>
          <w:bCs/>
          <w:sz w:val="24"/>
          <w:szCs w:val="24"/>
        </w:rPr>
        <w:t xml:space="preserve">, </w:t>
      </w:r>
      <w:r>
        <w:rPr>
          <w:rFonts w:eastAsia="Times New Roman"/>
          <w:bCs/>
          <w:sz w:val="24"/>
          <w:szCs w:val="24"/>
        </w:rPr>
        <w:t>10</w:t>
      </w:r>
      <w:r w:rsidRPr="00E14288">
        <w:rPr>
          <w:rFonts w:eastAsia="Times New Roman"/>
          <w:bCs/>
          <w:sz w:val="24"/>
          <w:szCs w:val="24"/>
        </w:rPr>
        <w:t>)</w:t>
      </w:r>
    </w:p>
  </w:comment>
  <w:comment w:id="197" w:author="Fukunaga, Rena (CDC/DDPHSIS/CGH/DGHT)" w:date="2021-09-24T13:04:00Z" w:initials="FR(">
    <w:p w14:paraId="625B6590" w14:textId="657A7558" w:rsidR="0002547F" w:rsidRDefault="0002547F">
      <w:pPr>
        <w:pStyle w:val="CommentText"/>
      </w:pPr>
      <w:r>
        <w:rPr>
          <w:rStyle w:val="CommentReference"/>
        </w:rPr>
        <w:annotationRef/>
      </w:r>
      <w:r>
        <w:t>Fixed</w:t>
      </w:r>
    </w:p>
  </w:comment>
  <w:comment w:id="205" w:author="Rajakumar, Augustine (CDC/DDID/NCIRD/OD) (CTR)" w:date="2021-09-20T10:42:00Z" w:initials="RA((">
    <w:p w14:paraId="46B4CF4B" w14:textId="6EEAB269" w:rsidR="00BD700E" w:rsidRDefault="00BD700E">
      <w:pPr>
        <w:pStyle w:val="CommentText"/>
      </w:pPr>
      <w:r>
        <w:rPr>
          <w:rStyle w:val="CommentReference"/>
        </w:rPr>
        <w:annotationRef/>
      </w:r>
      <w:r>
        <w:t>L3. spacing</w:t>
      </w:r>
    </w:p>
  </w:comment>
  <w:comment w:id="206" w:author="Fukunaga, Rena (CDC/DDPHSIS/CGH/DGHT)" w:date="2021-09-24T13:04:00Z" w:initials="FR(">
    <w:p w14:paraId="36747FB6" w14:textId="7C28008D" w:rsidR="0002547F" w:rsidRDefault="0002547F">
      <w:pPr>
        <w:pStyle w:val="CommentText"/>
      </w:pPr>
      <w:r>
        <w:rPr>
          <w:rStyle w:val="CommentReference"/>
        </w:rPr>
        <w:annotationRef/>
      </w:r>
      <w:r>
        <w:t>Fixed</w:t>
      </w:r>
    </w:p>
  </w:comment>
  <w:comment w:id="211" w:author="Weaver, Stephanie Sargent (CDC/DDID/NCIRD/OD) (CTR)" w:date="2021-09-20T11:41:00Z" w:initials="WSS((">
    <w:p w14:paraId="18AF1F47" w14:textId="28EBC3CD" w:rsidR="00BD700E" w:rsidRDefault="00BD700E">
      <w:pPr>
        <w:pStyle w:val="CommentText"/>
      </w:pPr>
      <w:r>
        <w:rPr>
          <w:rStyle w:val="CommentReference"/>
        </w:rPr>
        <w:annotationRef/>
      </w:r>
      <w:proofErr w:type="spellStart"/>
      <w:r>
        <w:t>rADS</w:t>
      </w:r>
      <w:proofErr w:type="spellEnd"/>
      <w:r>
        <w:t xml:space="preserve"> L2: Is isolation and quarantine testing strategies? Please clarify.</w:t>
      </w:r>
    </w:p>
  </w:comment>
  <w:comment w:id="212" w:author="Fukunaga, Rena (CDC/DDPHSIS/CGH/DGHT)" w:date="2021-09-24T13:06:00Z" w:initials="FR(">
    <w:p w14:paraId="7D4D57E6" w14:textId="4D449A95" w:rsidR="0024269A" w:rsidRDefault="0024269A">
      <w:pPr>
        <w:pStyle w:val="CommentText"/>
      </w:pPr>
      <w:r>
        <w:rPr>
          <w:rStyle w:val="CommentReference"/>
        </w:rPr>
        <w:annotationRef/>
      </w:r>
      <w:r w:rsidR="00BB0E9D">
        <w:t xml:space="preserve">Here we are focusing on isolation where we are looking at individuals that </w:t>
      </w:r>
      <w:r w:rsidR="00E731D8">
        <w:t xml:space="preserve">are infectious. </w:t>
      </w:r>
    </w:p>
  </w:comment>
  <w:comment w:id="218" w:author="Rajakumar, Augustine (CDC/DDID/NCIRD/OD) (CTR)" w:date="2021-09-20T10:54:00Z" w:initials="RA((">
    <w:p w14:paraId="66063FA3" w14:textId="2C33B5BC" w:rsidR="00BD700E" w:rsidRDefault="00BD700E">
      <w:pPr>
        <w:pStyle w:val="CommentText"/>
      </w:pPr>
      <w:r>
        <w:rPr>
          <w:rStyle w:val="CommentReference"/>
        </w:rPr>
        <w:annotationRef/>
      </w:r>
      <w:r>
        <w:t>L2. Later this was defined as NAAT. Suggest using the same for consistency.</w:t>
      </w:r>
    </w:p>
  </w:comment>
  <w:comment w:id="219" w:author="Fukunaga, Rena (CDC/DDPHSIS/CGH/DGHT)" w:date="2021-09-24T13:07:00Z" w:initials="FR(">
    <w:p w14:paraId="62EDCACC" w14:textId="1952F120" w:rsidR="00E731D8" w:rsidRDefault="00E731D8">
      <w:pPr>
        <w:pStyle w:val="CommentText"/>
      </w:pPr>
      <w:r>
        <w:rPr>
          <w:rStyle w:val="CommentReference"/>
        </w:rPr>
        <w:annotationRef/>
      </w:r>
      <w:r>
        <w:t xml:space="preserve">Great catch – thank you. </w:t>
      </w:r>
    </w:p>
  </w:comment>
  <w:comment w:id="231" w:author="Weaver, Stephanie Sargent (CDC/DDID/NCIRD/OD) (CTR)" w:date="2021-09-20T11:08:00Z" w:initials="WSS((">
    <w:p w14:paraId="4FCF09F5" w14:textId="5D445F64" w:rsidR="00BD700E" w:rsidRDefault="00BD700E">
      <w:pPr>
        <w:pStyle w:val="CommentText"/>
      </w:pPr>
      <w:r>
        <w:rPr>
          <w:rStyle w:val="CommentReference"/>
        </w:rPr>
        <w:annotationRef/>
      </w:r>
      <w:proofErr w:type="spellStart"/>
      <w:r>
        <w:t>rADS</w:t>
      </w:r>
      <w:proofErr w:type="spellEnd"/>
      <w:r>
        <w:t xml:space="preserve"> L2: For reader comprehension, it would be easier if you can have each figure with the discussion about it instead of </w:t>
      </w:r>
      <w:proofErr w:type="gramStart"/>
      <w:r>
        <w:t>all in one</w:t>
      </w:r>
      <w:proofErr w:type="gramEnd"/>
      <w:r>
        <w:t xml:space="preserve"> graphic.</w:t>
      </w:r>
    </w:p>
  </w:comment>
  <w:comment w:id="232" w:author="Fukunaga, Rena (CDC/DDPHSIS/CGH/DGHT)" w:date="2021-09-24T13:06:00Z" w:initials="FR(">
    <w:p w14:paraId="6246A9A1" w14:textId="5AAE0FF2" w:rsidR="0024269A" w:rsidRDefault="0024269A">
      <w:pPr>
        <w:pStyle w:val="CommentText"/>
      </w:pPr>
      <w:r>
        <w:rPr>
          <w:rStyle w:val="CommentReference"/>
        </w:rPr>
        <w:annotationRef/>
      </w:r>
      <w:r>
        <w:t>Thank you for this suggestion. We will take this under advisement.</w:t>
      </w:r>
    </w:p>
  </w:comment>
  <w:comment w:id="233" w:author="Hoover, Christopher M" w:date="2021-09-24T12:50:00Z" w:initials="HCM">
    <w:p w14:paraId="1E9A88DD" w14:textId="5B761019" w:rsidR="009623F6" w:rsidRDefault="009623F6">
      <w:pPr>
        <w:pStyle w:val="CommentText"/>
      </w:pPr>
      <w:r>
        <w:rPr>
          <w:rStyle w:val="CommentReference"/>
        </w:rPr>
        <w:annotationRef/>
      </w:r>
      <w:r>
        <w:t xml:space="preserve">Agreed! But we’re limited by number of figures allowed and the page layout will eventually be determined by the journal, so what we do here is ultimately a bit moot </w:t>
      </w:r>
    </w:p>
  </w:comment>
  <w:comment w:id="235" w:author="Rajakumar, Augustine (CDC/DDID/NCIRD/OD) (CTR)" w:date="2021-09-17T12:39:00Z" w:initials="RA((">
    <w:p w14:paraId="0C559094" w14:textId="2C4675AB" w:rsidR="00BD700E" w:rsidRDefault="00BD700E">
      <w:pPr>
        <w:pStyle w:val="CommentText"/>
      </w:pPr>
      <w:r>
        <w:rPr>
          <w:rStyle w:val="CommentReference"/>
        </w:rPr>
        <w:annotationRef/>
      </w:r>
      <w:r>
        <w:t>L3. Capitalize</w:t>
      </w:r>
    </w:p>
  </w:comment>
  <w:comment w:id="236" w:author="Fukunaga, Rena (CDC/DDPHSIS/CGH/DGHT)" w:date="2021-09-24T13:06:00Z" w:initials="FR(">
    <w:p w14:paraId="2FCA9D1F" w14:textId="2EE87AB5" w:rsidR="0024269A" w:rsidRDefault="0024269A">
      <w:pPr>
        <w:pStyle w:val="CommentText"/>
      </w:pPr>
      <w:r>
        <w:rPr>
          <w:rStyle w:val="CommentReference"/>
        </w:rPr>
        <w:annotationRef/>
      </w:r>
      <w:r>
        <w:t>Updated</w:t>
      </w:r>
    </w:p>
  </w:comment>
  <w:comment w:id="243" w:author="Rajakumar, Augustine (CDC/DDID/NCIRD/OD) (CTR)" w:date="2021-09-20T11:04:00Z" w:initials="RA((">
    <w:p w14:paraId="1B38E0AA" w14:textId="5618A780" w:rsidR="00BD700E" w:rsidRDefault="00BD700E">
      <w:pPr>
        <w:pStyle w:val="CommentText"/>
      </w:pPr>
      <w:r>
        <w:rPr>
          <w:rStyle w:val="CommentReference"/>
        </w:rPr>
        <w:annotationRef/>
      </w:r>
      <w:r>
        <w:t>L2. Panel A- y-axis labeling-check for correctness. If it is correct, indicate in the legend.</w:t>
      </w:r>
    </w:p>
  </w:comment>
  <w:comment w:id="244" w:author="Hoover, Christopher M" w:date="2021-09-24T11:57:00Z" w:initials="HCM">
    <w:p w14:paraId="271BF5E7" w14:textId="5B64CBD7" w:rsidR="00A64EDB" w:rsidRDefault="00A64EDB">
      <w:pPr>
        <w:pStyle w:val="CommentText"/>
      </w:pPr>
      <w:r>
        <w:rPr>
          <w:rStyle w:val="CommentReference"/>
        </w:rPr>
        <w:annotationRef/>
      </w:r>
      <w:r>
        <w:t xml:space="preserve">Referred explicitly to </w:t>
      </w:r>
      <w:proofErr w:type="spellStart"/>
      <w:r>
        <w:t>beta_t</w:t>
      </w:r>
      <w:proofErr w:type="spellEnd"/>
      <w:r>
        <w:t xml:space="preserve"> in legend now, thanks for </w:t>
      </w:r>
      <w:proofErr w:type="spellStart"/>
      <w:r>
        <w:t>clriafying</w:t>
      </w:r>
      <w:proofErr w:type="spellEnd"/>
      <w:r>
        <w:t xml:space="preserve">! </w:t>
      </w:r>
    </w:p>
  </w:comment>
  <w:comment w:id="268" w:author="Leeb, Rebecca (CDC/DDNID/NCBDDD/DHDD)" w:date="2021-09-19T13:08:00Z" w:initials="LR(">
    <w:p w14:paraId="2004D9BD" w14:textId="14F52BBC" w:rsidR="00BD700E" w:rsidRDefault="00BD700E">
      <w:pPr>
        <w:pStyle w:val="CommentText"/>
      </w:pPr>
      <w:r>
        <w:rPr>
          <w:rStyle w:val="CommentReference"/>
        </w:rPr>
        <w:annotationRef/>
      </w:r>
      <w:proofErr w:type="spellStart"/>
      <w:r>
        <w:t>rADS</w:t>
      </w:r>
      <w:proofErr w:type="spellEnd"/>
      <w:r>
        <w:t xml:space="preserve"> L3 – The phrasing of this seems more appropriate to talking points in a </w:t>
      </w:r>
      <w:proofErr w:type="spellStart"/>
      <w:r>
        <w:t>powerpoint</w:t>
      </w:r>
      <w:proofErr w:type="spellEnd"/>
      <w:r>
        <w:t xml:space="preserve"> presentation. Can this be revised as an action statement about what was done rather than a statement that you are going to describe what was done? </w:t>
      </w:r>
    </w:p>
  </w:comment>
  <w:comment w:id="269" w:author="Fukunaga, Rena (CDC/DDPHSIS/CGH/DGHT)" w:date="2021-09-24T13:13:00Z" w:initials="FR(">
    <w:p w14:paraId="7DD63372" w14:textId="386F7100" w:rsidR="00EB1ACB" w:rsidRDefault="00EB1ACB">
      <w:pPr>
        <w:pStyle w:val="CommentText"/>
      </w:pPr>
      <w:r>
        <w:rPr>
          <w:rStyle w:val="CommentReference"/>
        </w:rPr>
        <w:annotationRef/>
      </w:r>
      <w:r w:rsidR="00003DF0">
        <w:t>Updated.</w:t>
      </w:r>
    </w:p>
  </w:comment>
  <w:comment w:id="298" w:author="Weaver, Stephanie Sargent (CDC/DDID/NCIRD/OD) (CTR)" w:date="2021-09-20T11:12:00Z" w:initials="WSS((">
    <w:p w14:paraId="1D3B5741" w14:textId="0AD5352B" w:rsidR="00BD700E" w:rsidRDefault="00BD700E">
      <w:pPr>
        <w:pStyle w:val="CommentText"/>
      </w:pPr>
      <w:r>
        <w:rPr>
          <w:rStyle w:val="CommentReference"/>
        </w:rPr>
        <w:annotationRef/>
      </w:r>
      <w:proofErr w:type="spellStart"/>
      <w:r>
        <w:t>rADS</w:t>
      </w:r>
      <w:proofErr w:type="spellEnd"/>
      <w:r>
        <w:t xml:space="preserve"> L1: If there is delay in getting the test result and the staff person is in T, are they still working? If they are still working and when they receive their test result, say it is positive, then they could have infected other staff or people in the congregate housing situation. Please clarify this. </w:t>
      </w:r>
    </w:p>
  </w:comment>
  <w:comment w:id="299" w:author="Fukunaga, Rena (CDC/DDPHSIS/CGH/DGHT)" w:date="2021-09-24T13:15:00Z" w:initials="FR(">
    <w:p w14:paraId="10B2033C" w14:textId="7EE708D5" w:rsidR="00F740D2" w:rsidRDefault="00F740D2">
      <w:pPr>
        <w:pStyle w:val="CommentText"/>
      </w:pPr>
      <w:r>
        <w:rPr>
          <w:rStyle w:val="CommentReference"/>
        </w:rPr>
        <w:annotationRef/>
      </w:r>
      <w:r w:rsidR="00456E2D">
        <w:t xml:space="preserve">Included </w:t>
      </w:r>
      <w:r w:rsidR="009E4F1A">
        <w:t>this context.</w:t>
      </w:r>
      <w:r>
        <w:t xml:space="preserve"> </w:t>
      </w:r>
    </w:p>
  </w:comment>
  <w:comment w:id="300" w:author="Hoover, Christopher M" w:date="2021-09-24T11:35:00Z" w:initials="HCM">
    <w:p w14:paraId="2526442D" w14:textId="1F89D1DD" w:rsidR="00A64EDB" w:rsidRDefault="00A64EDB">
      <w:pPr>
        <w:pStyle w:val="CommentText"/>
      </w:pPr>
      <w:r>
        <w:rPr>
          <w:rStyle w:val="CommentReference"/>
        </w:rPr>
        <w:annotationRef/>
      </w:r>
      <w:r>
        <w:t>Made a couple minor edits to this, but think it’s clear now that infectious staff are not isolated until test result</w:t>
      </w:r>
    </w:p>
  </w:comment>
  <w:comment w:id="333" w:author="Leeb, Rebecca (CDC/DDNID/NCBDDD/DHDD)" w:date="2021-09-19T13:16:00Z" w:initials="LR(">
    <w:p w14:paraId="7F3D6414" w14:textId="505F476A" w:rsidR="00BD700E" w:rsidRDefault="00BD700E">
      <w:pPr>
        <w:pStyle w:val="CommentText"/>
      </w:pPr>
      <w:r>
        <w:rPr>
          <w:rStyle w:val="CommentReference"/>
        </w:rPr>
        <w:annotationRef/>
      </w:r>
      <w:proofErr w:type="spellStart"/>
      <w:r>
        <w:t>rADS</w:t>
      </w:r>
      <w:proofErr w:type="spellEnd"/>
      <w:r>
        <w:t xml:space="preserve"> L1 – is there an assumption in the model that individuals who test positive are isolated and follow quarantine protocols? How is this done? This assumption is critical for testing to result in infection prevention </w:t>
      </w:r>
    </w:p>
  </w:comment>
  <w:comment w:id="334" w:author="Hoover, Christopher M" w:date="2021-09-24T11:47:00Z" w:initials="HCM">
    <w:p w14:paraId="1D579B61" w14:textId="7ADCE86E" w:rsidR="00A64EDB" w:rsidRDefault="00A64EDB">
      <w:pPr>
        <w:pStyle w:val="CommentText"/>
      </w:pPr>
      <w:r>
        <w:rPr>
          <w:rStyle w:val="CommentReference"/>
        </w:rPr>
        <w:annotationRef/>
      </w:r>
      <w:r>
        <w:t xml:space="preserve">Yes, there is an assumption of 100% compliance with the simulated testing strategy and accompanying isolation if testing positive. This is achieved by setting positive (state O) staff members’ work schedule to 0 such that they do not spend time in the facility for a </w:t>
      </w:r>
      <w:proofErr w:type="gramStart"/>
      <w:r>
        <w:t>10 day</w:t>
      </w:r>
      <w:proofErr w:type="gramEnd"/>
      <w:r>
        <w:t xml:space="preserve"> isolation period (lines 128-134). </w:t>
      </w:r>
    </w:p>
  </w:comment>
  <w:comment w:id="338" w:author="Topmiller, Jennifer L. (CDC/NIOSH/DFSE/EPHB)" w:date="2021-09-08T16:51:00Z" w:initials="T(">
    <w:p w14:paraId="416A4B77" w14:textId="71146CA9" w:rsidR="00BD700E" w:rsidRDefault="00BD700E">
      <w:pPr>
        <w:pStyle w:val="CommentText"/>
      </w:pPr>
      <w:r>
        <w:t>Capitalize Figure for consistency</w:t>
      </w:r>
      <w:r>
        <w:rPr>
          <w:rStyle w:val="CommentReference"/>
        </w:rPr>
        <w:annotationRef/>
      </w:r>
    </w:p>
  </w:comment>
  <w:comment w:id="339" w:author="Fukunaga, Rena (CDC/DDPHSIS/CGH/DGHT)" w:date="2021-09-09T12:19:00Z" w:initials="FR(">
    <w:p w14:paraId="07A3FBFD" w14:textId="5098760E" w:rsidR="00BD700E" w:rsidRDefault="00BD700E">
      <w:pPr>
        <w:pStyle w:val="CommentText"/>
      </w:pPr>
      <w:r>
        <w:rPr>
          <w:rStyle w:val="CommentReference"/>
        </w:rPr>
        <w:annotationRef/>
      </w:r>
      <w:r>
        <w:t>Updated</w:t>
      </w:r>
    </w:p>
  </w:comment>
  <w:comment w:id="341" w:author="Topmiller, Jennifer L. (CDC/NIOSH/DFSE/EPHB)" w:date="2021-09-08T16:52:00Z" w:initials="T(">
    <w:p w14:paraId="6E36177E" w14:textId="54B61DFA" w:rsidR="00BD700E" w:rsidRDefault="00BD700E">
      <w:pPr>
        <w:pStyle w:val="CommentText"/>
      </w:pPr>
      <w:r>
        <w:t>one</w:t>
      </w:r>
      <w:r>
        <w:rPr>
          <w:rStyle w:val="CommentReference"/>
        </w:rPr>
        <w:annotationRef/>
      </w:r>
    </w:p>
  </w:comment>
  <w:comment w:id="342" w:author="Fukunaga, Rena (CDC/DDPHSIS/CGH/DGHT)" w:date="2021-09-09T12:20:00Z" w:initials="FR(">
    <w:p w14:paraId="094C1F88" w14:textId="701EB14B" w:rsidR="00BD700E" w:rsidRDefault="00BD700E">
      <w:pPr>
        <w:pStyle w:val="CommentText"/>
      </w:pPr>
      <w:r>
        <w:rPr>
          <w:rStyle w:val="CommentReference"/>
        </w:rPr>
        <w:annotationRef/>
      </w:r>
      <w:r>
        <w:t>Updated</w:t>
      </w:r>
    </w:p>
  </w:comment>
  <w:comment w:id="347" w:author="Rajakumar, Augustine (CDC/DDID/NCIRD/OD) (CTR)" w:date="2021-09-17T15:15:00Z" w:initials="RA((">
    <w:p w14:paraId="49983C55" w14:textId="77777777" w:rsidR="00BD700E" w:rsidRDefault="00BD700E">
      <w:pPr>
        <w:pStyle w:val="CommentText"/>
      </w:pPr>
      <w:r>
        <w:rPr>
          <w:rStyle w:val="CommentReference"/>
        </w:rPr>
        <w:annotationRef/>
      </w:r>
      <w:r>
        <w:t>L1. Match the colors of these here and in the Figure.</w:t>
      </w:r>
    </w:p>
    <w:p w14:paraId="704F560D" w14:textId="77777777" w:rsidR="00BD700E" w:rsidRDefault="00BD700E">
      <w:pPr>
        <w:pStyle w:val="CommentText"/>
      </w:pPr>
      <w:r>
        <w:t>Also consider reducing the thickness of error bars.</w:t>
      </w:r>
    </w:p>
  </w:comment>
  <w:comment w:id="348" w:author="Hoover, Christopher M" w:date="2021-09-24T11:59:00Z" w:initials="HCM">
    <w:p w14:paraId="45028FD1" w14:textId="3E8C9304" w:rsidR="00A64EDB" w:rsidRDefault="00A64EDB">
      <w:pPr>
        <w:pStyle w:val="CommentText"/>
      </w:pPr>
      <w:r>
        <w:rPr>
          <w:rStyle w:val="CommentReference"/>
        </w:rPr>
        <w:annotationRef/>
      </w:r>
      <w:r>
        <w:t xml:space="preserve">Colors correspond to the testing frequency, while symbology corresponds to testing strategy. </w:t>
      </w:r>
      <w:r w:rsidR="009623F6">
        <w:t xml:space="preserve">Since they correspond to different variables, it would not be accurate to color them here in the figure legend since each symbol has four different colors per transmission scenario. </w:t>
      </w:r>
      <w:r>
        <w:t xml:space="preserve">Added to the legend to make this </w:t>
      </w:r>
      <w:r w:rsidR="009623F6">
        <w:t xml:space="preserve">a bit </w:t>
      </w:r>
      <w:proofErr w:type="gramStart"/>
      <w:r>
        <w:t>more clear</w:t>
      </w:r>
      <w:proofErr w:type="gramEnd"/>
      <w:r>
        <w:t>. Also tried reducing error bar thickness in plot rendering, but it all looks the same once embedded in the word doc</w:t>
      </w:r>
    </w:p>
  </w:comment>
  <w:comment w:id="354" w:author="Rajakumar, Augustine (CDC/DDID/NCIRD/OD) (CTR)" w:date="2021-09-17T15:36:00Z" w:initials="RA((">
    <w:p w14:paraId="2EA53460" w14:textId="5255433C" w:rsidR="00BD700E" w:rsidRDefault="00BD700E">
      <w:pPr>
        <w:pStyle w:val="CommentText"/>
      </w:pPr>
      <w:r>
        <w:rPr>
          <w:rStyle w:val="CommentReference"/>
        </w:rPr>
        <w:annotationRef/>
      </w:r>
      <w:r>
        <w:t>L2. Switch the parenthesis to (ITER) and place it after ‘incremental test effectiveness ratio’. If this is already defined earlier, suggest using just the acronym.</w:t>
      </w:r>
    </w:p>
  </w:comment>
  <w:comment w:id="355" w:author="Fukunaga, Rena (CDC/DDPHSIS/CGH/DGHT)" w:date="2021-09-24T13:24:00Z" w:initials="FR(">
    <w:p w14:paraId="42C24CAB" w14:textId="2C083ADC" w:rsidR="005E6005" w:rsidRDefault="005E6005">
      <w:pPr>
        <w:pStyle w:val="CommentText"/>
      </w:pPr>
      <w:r>
        <w:rPr>
          <w:rStyle w:val="CommentReference"/>
        </w:rPr>
        <w:annotationRef/>
      </w:r>
      <w:r>
        <w:t xml:space="preserve">Already previously defined. </w:t>
      </w:r>
      <w:r w:rsidR="009C387B">
        <w:t>Using just acronym.</w:t>
      </w:r>
    </w:p>
  </w:comment>
  <w:comment w:id="369" w:author="Rajakumar, Augustine (CDC/DDID/NCIRD/OD) (CTR)" w:date="2021-09-20T11:18:00Z" w:initials="RA((">
    <w:p w14:paraId="2D41B4A4" w14:textId="56F5814D" w:rsidR="00BD700E" w:rsidRDefault="00BD700E">
      <w:pPr>
        <w:pStyle w:val="CommentText"/>
      </w:pPr>
      <w:r>
        <w:rPr>
          <w:rStyle w:val="CommentReference"/>
        </w:rPr>
        <w:annotationRef/>
      </w:r>
      <w:r>
        <w:rPr>
          <w:rStyle w:val="CommentReference"/>
        </w:rPr>
        <w:t>L3. Is this reference to Figure 4?</w:t>
      </w:r>
    </w:p>
  </w:comment>
  <w:comment w:id="370" w:author="Fukunaga, Rena (CDC/DDPHSIS/CGH/DGHT)" w:date="2021-09-24T13:25:00Z" w:initials="FR(">
    <w:p w14:paraId="51B1380C" w14:textId="7C66B8DA" w:rsidR="00693B5C" w:rsidRDefault="00693B5C">
      <w:pPr>
        <w:pStyle w:val="CommentText"/>
      </w:pPr>
      <w:r>
        <w:rPr>
          <w:rStyle w:val="CommentReference"/>
        </w:rPr>
        <w:annotationRef/>
      </w:r>
      <w:r>
        <w:t>Yes, clarified.</w:t>
      </w:r>
    </w:p>
  </w:comment>
  <w:comment w:id="375" w:author="Rajakumar, Augustine (CDC/DDID/NCIRD/OD) (CTR)" w:date="2021-09-17T15:42:00Z" w:initials="RA((">
    <w:p w14:paraId="12D6FFE6" w14:textId="07A2C239" w:rsidR="00BD700E" w:rsidRDefault="00BD700E">
      <w:pPr>
        <w:pStyle w:val="CommentText"/>
      </w:pPr>
      <w:r>
        <w:rPr>
          <w:rStyle w:val="CommentReference"/>
        </w:rPr>
        <w:annotationRef/>
      </w:r>
      <w:r>
        <w:t xml:space="preserve">L1. In the figure Key, for Test strategy and Delay match the colors of the circles, squares </w:t>
      </w:r>
      <w:proofErr w:type="spellStart"/>
      <w:r>
        <w:t>etc</w:t>
      </w:r>
      <w:proofErr w:type="spellEnd"/>
      <w:r>
        <w:t xml:space="preserve"> to the ones in the figure and consider increasing their size.</w:t>
      </w:r>
    </w:p>
  </w:comment>
  <w:comment w:id="376" w:author="Hoover, Christopher M" w:date="2021-09-24T12:03:00Z" w:initials="HCM">
    <w:p w14:paraId="213E08F9" w14:textId="42215E08" w:rsidR="00A64EDB" w:rsidRDefault="00A64EDB">
      <w:pPr>
        <w:pStyle w:val="CommentText"/>
      </w:pPr>
      <w:r>
        <w:rPr>
          <w:rStyle w:val="CommentReference"/>
        </w:rPr>
        <w:annotationRef/>
      </w:r>
      <w:r>
        <w:t xml:space="preserve">This is not possible since the symbology and color indicate different variables, </w:t>
      </w:r>
      <w:proofErr w:type="gramStart"/>
      <w:r>
        <w:t>i.e.</w:t>
      </w:r>
      <w:proofErr w:type="gramEnd"/>
      <w:r>
        <w:t xml:space="preserve"> a purple vs yellow vs lavender vs brown circle all indicate a different test scenario. The legend could feasibly be expanded to show all 16 combinations of test strategy and delay plus test frequency, in which case the symbols could be colored appropriately, but I think this would make interpretation harder.</w:t>
      </w:r>
    </w:p>
  </w:comment>
  <w:comment w:id="377" w:author="Weaver, Stephanie Sargent (CDC/DDID/NCIRD/OD) (CTR)" w:date="2021-09-20T11:19:00Z" w:initials="WSS((">
    <w:p w14:paraId="7CD30A9D" w14:textId="45CFBD29" w:rsidR="00BD700E" w:rsidRDefault="00BD700E">
      <w:pPr>
        <w:pStyle w:val="CommentText"/>
      </w:pPr>
      <w:r>
        <w:rPr>
          <w:rStyle w:val="CommentReference"/>
        </w:rPr>
        <w:annotationRef/>
      </w:r>
      <w:proofErr w:type="spellStart"/>
      <w:r>
        <w:t>rADS</w:t>
      </w:r>
      <w:proofErr w:type="spellEnd"/>
      <w:r>
        <w:t xml:space="preserve"> L1: From previous comment, please revise and write in 3</w:t>
      </w:r>
      <w:r w:rsidRPr="007710B1">
        <w:rPr>
          <w:vertAlign w:val="superscript"/>
        </w:rPr>
        <w:t>rd</w:t>
      </w:r>
      <w:r>
        <w:t xml:space="preserve"> person.</w:t>
      </w:r>
    </w:p>
  </w:comment>
  <w:comment w:id="378" w:author="Fukunaga, Rena (CDC/DDPHSIS/CGH/DGHT)" w:date="2021-09-24T13:26:00Z" w:initials="FR(">
    <w:p w14:paraId="663A9116" w14:textId="5A4F9DFA" w:rsidR="00693B5C" w:rsidRDefault="00693B5C">
      <w:pPr>
        <w:pStyle w:val="CommentText"/>
      </w:pPr>
      <w:r>
        <w:rPr>
          <w:rStyle w:val="CommentReference"/>
        </w:rPr>
        <w:annotationRef/>
      </w:r>
      <w:r>
        <w:t>Updated</w:t>
      </w:r>
    </w:p>
  </w:comment>
  <w:comment w:id="383" w:author="Weaver, Stephanie Sargent (CDC/DDID/NCIRD/OD) (CTR)" w:date="2021-09-20T11:30:00Z" w:initials="WSS((">
    <w:p w14:paraId="2351122E" w14:textId="563319A1" w:rsidR="00BD700E" w:rsidRDefault="00BD700E">
      <w:pPr>
        <w:pStyle w:val="CommentText"/>
      </w:pPr>
      <w:r>
        <w:rPr>
          <w:rStyle w:val="CommentReference"/>
        </w:rPr>
        <w:annotationRef/>
      </w:r>
      <w:proofErr w:type="spellStart"/>
      <w:r>
        <w:t>rADS</w:t>
      </w:r>
      <w:proofErr w:type="spellEnd"/>
      <w:r>
        <w:t xml:space="preserve"> L2: Please define “fast turnaround”</w:t>
      </w:r>
    </w:p>
  </w:comment>
  <w:comment w:id="384" w:author="Fukunaga, Rena (CDC/DDPHSIS/CGH/DGHT)" w:date="2021-09-24T13:27:00Z" w:initials="FR(">
    <w:p w14:paraId="4EF8F21C" w14:textId="689F2975" w:rsidR="005764A0" w:rsidRDefault="005764A0">
      <w:pPr>
        <w:pStyle w:val="CommentText"/>
      </w:pPr>
      <w:r>
        <w:rPr>
          <w:rStyle w:val="CommentReference"/>
        </w:rPr>
        <w:annotationRef/>
      </w:r>
      <w:r>
        <w:t>Nick/</w:t>
      </w:r>
      <w:r w:rsidR="00AD0BCC">
        <w:t xml:space="preserve">Chris, can you update the time of turnaround? I left a placeholder. Also, this sentence is quite long. I am running out of mental juice – could you take a crack </w:t>
      </w:r>
      <w:r w:rsidR="00291833">
        <w:t>at fixing this sentence?</w:t>
      </w:r>
    </w:p>
  </w:comment>
  <w:comment w:id="385" w:author="Hoover, Christopher M" w:date="2021-09-24T12:10:00Z" w:initials="HCM">
    <w:p w14:paraId="0B141D49" w14:textId="047E8040" w:rsidR="00A64EDB" w:rsidRDefault="00A64EDB">
      <w:pPr>
        <w:pStyle w:val="CommentText"/>
      </w:pPr>
      <w:r>
        <w:rPr>
          <w:rStyle w:val="CommentReference"/>
        </w:rPr>
        <w:annotationRef/>
      </w:r>
      <w:r>
        <w:t>Updated first couple sentences to make main takeaways a bit more clear</w:t>
      </w:r>
    </w:p>
  </w:comment>
  <w:comment w:id="413" w:author="Topmiller, Jennifer L. (CDC/NIOSH/DFSE/EPHB)" w:date="2021-09-08T17:13:00Z" w:initials="T(">
    <w:p w14:paraId="5D61498E" w14:textId="60157427" w:rsidR="00BD700E" w:rsidRDefault="00BD700E">
      <w:pPr>
        <w:pStyle w:val="CommentText"/>
      </w:pPr>
      <w:r>
        <w:t xml:space="preserve">WSH ADS: minor, </w:t>
      </w:r>
      <w:proofErr w:type="gramStart"/>
      <w:r>
        <w:t>Please</w:t>
      </w:r>
      <w:proofErr w:type="gramEnd"/>
      <w:r>
        <w:t xml:space="preserve"> define if not previously defined (I may have missed it)</w:t>
      </w:r>
      <w:r>
        <w:rPr>
          <w:rStyle w:val="CommentReference"/>
        </w:rPr>
        <w:annotationRef/>
      </w:r>
    </w:p>
  </w:comment>
  <w:comment w:id="414" w:author="Fukunaga, Rena (CDC/DDPHSIS/CGH/DGHT)" w:date="2021-09-09T12:21:00Z" w:initials="FR(">
    <w:p w14:paraId="1A881F56" w14:textId="6AA75C35" w:rsidR="00BD700E" w:rsidRDefault="00BD700E">
      <w:pPr>
        <w:pStyle w:val="CommentText"/>
      </w:pPr>
      <w:r>
        <w:rPr>
          <w:rStyle w:val="CommentReference"/>
        </w:rPr>
        <w:annotationRef/>
      </w:r>
      <w:r>
        <w:t>Updated</w:t>
      </w:r>
    </w:p>
  </w:comment>
  <w:comment w:id="417" w:author="Weaver, Stephanie Sargent (CDC/DDID/NCIRD/OD) (CTR)" w:date="2021-09-20T11:22:00Z" w:initials="WSS((">
    <w:p w14:paraId="41AD6F00" w14:textId="3B82D50A" w:rsidR="00BD700E" w:rsidRDefault="00BD700E">
      <w:pPr>
        <w:pStyle w:val="CommentText"/>
      </w:pPr>
      <w:r>
        <w:rPr>
          <w:rStyle w:val="CommentReference"/>
        </w:rPr>
        <w:annotationRef/>
      </w:r>
      <w:proofErr w:type="spellStart"/>
      <w:r>
        <w:t>rADS</w:t>
      </w:r>
      <w:proofErr w:type="spellEnd"/>
      <w:r>
        <w:t xml:space="preserve"> L1: Revise to 3</w:t>
      </w:r>
      <w:r w:rsidRPr="00B0404F">
        <w:rPr>
          <w:vertAlign w:val="superscript"/>
        </w:rPr>
        <w:t>rd</w:t>
      </w:r>
      <w:r>
        <w:t xml:space="preserve"> person</w:t>
      </w:r>
    </w:p>
  </w:comment>
  <w:comment w:id="418" w:author="Fukunaga, Rena (CDC/DDPHSIS/CGH/DGHT)" w:date="2021-09-24T13:31:00Z" w:initials="FR(">
    <w:p w14:paraId="60C284C9" w14:textId="57820A99" w:rsidR="001A523E" w:rsidRDefault="001A523E">
      <w:pPr>
        <w:pStyle w:val="CommentText"/>
      </w:pPr>
      <w:r>
        <w:rPr>
          <w:rStyle w:val="CommentReference"/>
        </w:rPr>
        <w:annotationRef/>
      </w:r>
      <w:r>
        <w:t>Updated.</w:t>
      </w:r>
    </w:p>
  </w:comment>
  <w:comment w:id="422" w:author="Topmiller, Jennifer L. (CDC/NIOSH/DFSE/EPHB)" w:date="2021-09-08T16:57:00Z" w:initials="T(">
    <w:p w14:paraId="07469261" w14:textId="70AE833A" w:rsidR="00BD700E" w:rsidRDefault="00BD700E">
      <w:pPr>
        <w:pStyle w:val="CommentText"/>
      </w:pPr>
      <w:r>
        <w:t>WSH, minor: it has been spelled out once, consider using acronym</w:t>
      </w:r>
      <w:r>
        <w:rPr>
          <w:rStyle w:val="CommentReference"/>
        </w:rPr>
        <w:annotationRef/>
      </w:r>
    </w:p>
  </w:comment>
  <w:comment w:id="423" w:author="Fukunaga, Rena (CDC/DDPHSIS/CGH/DGHT)" w:date="2021-09-09T12:20:00Z" w:initials="FR(">
    <w:p w14:paraId="07403C8C" w14:textId="1076A932" w:rsidR="00BD700E" w:rsidRDefault="00BD700E">
      <w:pPr>
        <w:pStyle w:val="CommentText"/>
      </w:pPr>
      <w:r>
        <w:rPr>
          <w:rStyle w:val="CommentReference"/>
        </w:rPr>
        <w:annotationRef/>
      </w:r>
      <w:r>
        <w:t>Updated</w:t>
      </w:r>
    </w:p>
  </w:comment>
  <w:comment w:id="431" w:author="Briss, Peter (CDC/DDNID/NCCDPHP/OD)" w:date="2021-09-21T16:34:00Z" w:initials="BP(">
    <w:p w14:paraId="0D9EDF0E" w14:textId="034DFD30" w:rsidR="00BD700E" w:rsidRDefault="00BD700E">
      <w:pPr>
        <w:pStyle w:val="CommentText"/>
      </w:pPr>
      <w:r>
        <w:rPr>
          <w:rStyle w:val="CommentReference"/>
        </w:rPr>
        <w:annotationRef/>
      </w:r>
      <w:r>
        <w:t xml:space="preserve">Should define the perspective from which you’re working.  </w:t>
      </w:r>
    </w:p>
  </w:comment>
  <w:comment w:id="432" w:author="Fukunaga, Rena (CDC/DDPHSIS/CGH/DGHT)" w:date="2021-09-24T13:32:00Z" w:initials="FR(">
    <w:p w14:paraId="4582B77A" w14:textId="696E757F" w:rsidR="00DA058C" w:rsidRDefault="00DA058C">
      <w:pPr>
        <w:pStyle w:val="CommentText"/>
      </w:pPr>
      <w:r>
        <w:rPr>
          <w:rStyle w:val="CommentReference"/>
        </w:rPr>
        <w:annotationRef/>
      </w:r>
      <w:r>
        <w:t>Provided context.</w:t>
      </w:r>
    </w:p>
  </w:comment>
  <w:comment w:id="436" w:author="Rajakumar, Augustine (CDC/DDID/NCIRD/OD) (CTR)" w:date="2021-09-20T11:23:00Z" w:initials="RA((">
    <w:p w14:paraId="543FC50A" w14:textId="72743285" w:rsidR="00BD700E" w:rsidRDefault="00BD700E">
      <w:pPr>
        <w:pStyle w:val="CommentText"/>
      </w:pPr>
      <w:r>
        <w:rPr>
          <w:rStyle w:val="CommentReference"/>
        </w:rPr>
        <w:annotationRef/>
      </w:r>
      <w:r>
        <w:t>L2. Carceral -for consistency</w:t>
      </w:r>
    </w:p>
  </w:comment>
  <w:comment w:id="437" w:author="Fukunaga, Rena (CDC/DDPHSIS/CGH/DGHT)" w:date="2021-09-24T13:32:00Z" w:initials="FR(">
    <w:p w14:paraId="5FAE6E05" w14:textId="1A4FD15E" w:rsidR="00DA058C" w:rsidRDefault="00DA058C">
      <w:pPr>
        <w:pStyle w:val="CommentText"/>
      </w:pPr>
      <w:r>
        <w:rPr>
          <w:rStyle w:val="CommentReference"/>
        </w:rPr>
        <w:annotationRef/>
      </w:r>
      <w:r>
        <w:t>Updated</w:t>
      </w:r>
    </w:p>
  </w:comment>
  <w:comment w:id="441" w:author="Rajakumar, Augustine (CDC/DDID/NCIRD/OD) (CTR)" w:date="2021-09-20T11:25:00Z" w:initials="RA((">
    <w:p w14:paraId="36CE3D2E" w14:textId="403049B1" w:rsidR="00BD700E" w:rsidRDefault="00BD700E">
      <w:pPr>
        <w:pStyle w:val="CommentText"/>
      </w:pPr>
      <w:r>
        <w:rPr>
          <w:rStyle w:val="CommentReference"/>
        </w:rPr>
        <w:annotationRef/>
      </w:r>
      <w:r>
        <w:t>L2-Consider earlier suggestion regarding the use of ‘breakthrough’</w:t>
      </w:r>
    </w:p>
  </w:comment>
  <w:comment w:id="442" w:author="Fukunaga, Rena (CDC/DDPHSIS/CGH/DGHT)" w:date="2021-09-24T13:33:00Z" w:initials="FR(">
    <w:p w14:paraId="058CF86C" w14:textId="725BE829" w:rsidR="00DA058C" w:rsidRDefault="00DA058C">
      <w:pPr>
        <w:pStyle w:val="CommentText"/>
      </w:pPr>
      <w:r>
        <w:rPr>
          <w:rStyle w:val="CommentReference"/>
        </w:rPr>
        <w:annotationRef/>
      </w:r>
      <w:r>
        <w:t>Updated using suggested language.</w:t>
      </w:r>
    </w:p>
  </w:comment>
  <w:comment w:id="445" w:author="Weaver, Stephanie Sargent (CDC/DDID/NCIRD/OD) (CTR)" w:date="2021-09-20T11:24:00Z" w:initials="WSS((">
    <w:p w14:paraId="2D531A9C" w14:textId="55198464" w:rsidR="00BD700E" w:rsidRDefault="00BD700E">
      <w:pPr>
        <w:pStyle w:val="CommentText"/>
      </w:pPr>
      <w:r>
        <w:rPr>
          <w:rStyle w:val="CommentReference"/>
        </w:rPr>
        <w:annotationRef/>
      </w:r>
      <w:proofErr w:type="spellStart"/>
      <w:r>
        <w:t>rADS</w:t>
      </w:r>
      <w:proofErr w:type="spellEnd"/>
      <w:r>
        <w:t xml:space="preserve"> L2: are correctional facilities allowing visitors? If so, is there a protocol in place for them to visit? </w:t>
      </w:r>
      <w:proofErr w:type="spellStart"/>
      <w:r>
        <w:t>Etc</w:t>
      </w:r>
      <w:proofErr w:type="spellEnd"/>
      <w:r>
        <w:t xml:space="preserve"> </w:t>
      </w:r>
    </w:p>
  </w:comment>
  <w:comment w:id="446" w:author="Fukunaga, Rena (CDC/DDPHSIS/CGH/DGHT)" w:date="2021-09-24T13:33:00Z" w:initials="FR(">
    <w:p w14:paraId="76D160F3" w14:textId="64B792E1" w:rsidR="000F304B" w:rsidRDefault="000F304B">
      <w:pPr>
        <w:pStyle w:val="CommentText"/>
      </w:pPr>
      <w:r>
        <w:rPr>
          <w:rStyle w:val="CommentReference"/>
        </w:rPr>
        <w:annotationRef/>
      </w:r>
      <w:r>
        <w:t xml:space="preserve">Yes, most facilities have protocols for visitation. This can vary widely from requiring vaccination to not requiring physical distancing. </w:t>
      </w:r>
    </w:p>
  </w:comment>
  <w:comment w:id="447" w:author="Rajakumar, Augustine (CDC/DDID/NCIRD/OD) (CTR)" w:date="2021-09-20T15:31:00Z" w:initials="RA((">
    <w:p w14:paraId="126B2334" w14:textId="75011B5E" w:rsidR="00BD700E" w:rsidRDefault="00BD700E">
      <w:pPr>
        <w:pStyle w:val="CommentText"/>
      </w:pPr>
      <w:r>
        <w:rPr>
          <w:rStyle w:val="CommentReference"/>
        </w:rPr>
        <w:annotationRef/>
      </w:r>
      <w:r>
        <w:t xml:space="preserve">rADS-L2. It would be ideal to mention isolation measures in your concluding remarks. </w:t>
      </w:r>
    </w:p>
  </w:comment>
  <w:comment w:id="448" w:author="Fukunaga, Rena (CDC/DDPHSIS/CGH/DGHT)" w:date="2021-09-24T13:38:00Z" w:initials="FR(">
    <w:p w14:paraId="188244F8" w14:textId="3D80374C" w:rsidR="00A213A9" w:rsidRDefault="00A213A9">
      <w:pPr>
        <w:pStyle w:val="CommentText"/>
      </w:pPr>
      <w:r>
        <w:rPr>
          <w:rStyle w:val="CommentReference"/>
        </w:rPr>
        <w:annotationRef/>
      </w:r>
      <w:r>
        <w:t>Included</w:t>
      </w:r>
    </w:p>
  </w:comment>
  <w:comment w:id="449" w:author="Weaver, Stephanie Sargent (CDC/DDID/NCIRD/OD) (CTR)" w:date="2021-09-20T11:27:00Z" w:initials="WSS((">
    <w:p w14:paraId="5639CC32" w14:textId="1A280E06" w:rsidR="00BD700E" w:rsidRDefault="00BD700E">
      <w:pPr>
        <w:pStyle w:val="CommentText"/>
      </w:pPr>
      <w:r>
        <w:rPr>
          <w:rStyle w:val="CommentReference"/>
        </w:rPr>
        <w:annotationRef/>
      </w:r>
      <w:proofErr w:type="spellStart"/>
      <w:r>
        <w:t>rADS</w:t>
      </w:r>
      <w:proofErr w:type="spellEnd"/>
      <w:r>
        <w:t xml:space="preserve"> L1: From comment above, revise to 3</w:t>
      </w:r>
      <w:r w:rsidRPr="00B0404F">
        <w:rPr>
          <w:vertAlign w:val="superscript"/>
        </w:rPr>
        <w:t>rd</w:t>
      </w:r>
      <w:r>
        <w:t xml:space="preserve"> person</w:t>
      </w:r>
    </w:p>
  </w:comment>
  <w:comment w:id="450" w:author="Fukunaga, Rena (CDC/DDPHSIS/CGH/DGHT)" w:date="2021-09-24T13:38:00Z" w:initials="FR(">
    <w:p w14:paraId="74674DB0" w14:textId="4CA8E83A" w:rsidR="00A213A9" w:rsidRDefault="00A213A9">
      <w:pPr>
        <w:pStyle w:val="CommentText"/>
      </w:pPr>
      <w:r>
        <w:rPr>
          <w:rStyle w:val="CommentReference"/>
        </w:rPr>
        <w:annotationRef/>
      </w:r>
      <w:r>
        <w:t>Updated</w:t>
      </w:r>
    </w:p>
  </w:comment>
  <w:comment w:id="466" w:author="Weaver, Stephanie Sargent (CDC/DDID/NCIRD/OD) (CTR)" w:date="2021-09-20T11:28:00Z" w:initials="WSS((">
    <w:p w14:paraId="3281A3CC" w14:textId="5C658C8B" w:rsidR="00BD700E" w:rsidRDefault="00BD700E">
      <w:pPr>
        <w:pStyle w:val="CommentText"/>
      </w:pPr>
      <w:r>
        <w:rPr>
          <w:rStyle w:val="CommentReference"/>
        </w:rPr>
        <w:annotationRef/>
      </w:r>
      <w:proofErr w:type="spellStart"/>
      <w:r>
        <w:t>rADS</w:t>
      </w:r>
      <w:proofErr w:type="spellEnd"/>
      <w:r>
        <w:t xml:space="preserve"> L1: Same comment above</w:t>
      </w:r>
    </w:p>
  </w:comment>
  <w:comment w:id="467" w:author="Fukunaga, Rena (CDC/DDPHSIS/CGH/DGHT)" w:date="2021-09-24T13:39:00Z" w:initials="FR(">
    <w:p w14:paraId="356A9517" w14:textId="67817635" w:rsidR="004D551A" w:rsidRDefault="004D551A">
      <w:pPr>
        <w:pStyle w:val="CommentText"/>
      </w:pPr>
      <w:r>
        <w:rPr>
          <w:rStyle w:val="CommentReference"/>
        </w:rPr>
        <w:annotationRef/>
      </w:r>
      <w:r>
        <w:t xml:space="preserve">Corrected </w:t>
      </w:r>
    </w:p>
  </w:comment>
  <w:comment w:id="478" w:author="Weaver, Stephanie Sargent (CDC/DDID/NCIRD/OD) (CTR)" w:date="2021-09-20T11:43:00Z" w:initials="WSS((">
    <w:p w14:paraId="01B3AD74" w14:textId="2A1F7420" w:rsidR="00BD700E" w:rsidRDefault="00BD700E">
      <w:pPr>
        <w:pStyle w:val="CommentText"/>
      </w:pPr>
      <w:r>
        <w:rPr>
          <w:rStyle w:val="CommentReference"/>
        </w:rPr>
        <w:annotationRef/>
      </w:r>
      <w:proofErr w:type="spellStart"/>
      <w:r>
        <w:t>rADS</w:t>
      </w:r>
      <w:proofErr w:type="spellEnd"/>
      <w:r>
        <w:t xml:space="preserve"> L2: Overall, the assumptions are </w:t>
      </w:r>
      <w:proofErr w:type="gramStart"/>
      <w:r>
        <w:t>clear</w:t>
      </w:r>
      <w:proofErr w:type="gramEnd"/>
      <w:r>
        <w:t xml:space="preserve"> and the model intuitively makes sense; however, I think it is too strong a statement to say that “aligning the timing of testing with regular working schedules for staff in congregate settings can substantially improve the efficacy of systematic testing.” Having actual data in addition to estimated/expected/simulated data as presented would make this sentence an appropriate statement. Please revise.</w:t>
      </w:r>
    </w:p>
  </w:comment>
  <w:comment w:id="479" w:author="Fukunaga, Rena (CDC/DDPHSIS/CGH/DGHT)" w:date="2021-09-24T13:42:00Z" w:initials="FR(">
    <w:p w14:paraId="677AED0E" w14:textId="77BFC20C" w:rsidR="0025115F" w:rsidRDefault="0025115F">
      <w:pPr>
        <w:pStyle w:val="CommentText"/>
      </w:pPr>
      <w:r>
        <w:rPr>
          <w:rStyle w:val="CommentReference"/>
        </w:rPr>
        <w:annotationRef/>
      </w:r>
      <w:r>
        <w:t>Revised to scale back language.</w:t>
      </w:r>
    </w:p>
  </w:comment>
  <w:comment w:id="496" w:author="Rajakumar, Augustine (CDC/DDID/NCIRD/OD) (CTR)" w:date="2021-09-20T11:34:00Z" w:initials="RA((">
    <w:p w14:paraId="1A5BF7AB" w14:textId="771598C7" w:rsidR="00BD700E" w:rsidRDefault="00BD700E">
      <w:pPr>
        <w:pStyle w:val="CommentText"/>
      </w:pPr>
      <w:r>
        <w:rPr>
          <w:rStyle w:val="CommentReference"/>
        </w:rPr>
        <w:annotationRef/>
      </w:r>
      <w:r>
        <w:t>Comment: Hyperlinks are not active.</w:t>
      </w:r>
    </w:p>
  </w:comment>
  <w:comment w:id="497" w:author="Fukunaga, Rena (CDC/DDPHSIS/CGH/DGHT)" w:date="2021-09-24T13:43:00Z" w:initials="FR(">
    <w:p w14:paraId="5503F603" w14:textId="054F211E" w:rsidR="00A2119D" w:rsidRDefault="00A2119D">
      <w:pPr>
        <w:pStyle w:val="CommentText"/>
      </w:pPr>
      <w:r>
        <w:rPr>
          <w:rStyle w:val="CommentReference"/>
        </w:rPr>
        <w:annotationRef/>
      </w:r>
      <w:r>
        <w:t xml:space="preserve">Thank you for bringing this to our attention. We will ensure that any links are active at the time of submission. It appears through submissions in clearance, the link formats are inadvertently </w:t>
      </w:r>
      <w:r w:rsidR="00AB0811">
        <w:t>shifting</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A75BCA" w15:done="0"/>
  <w15:commentEx w15:paraId="77718522" w15:paraIdParent="66A75BCA" w15:done="0"/>
  <w15:commentEx w15:paraId="70601037" w15:paraIdParent="66A75BCA" w15:done="0"/>
  <w15:commentEx w15:paraId="029B4639" w15:done="0"/>
  <w15:commentEx w15:paraId="0AE192F8" w15:paraIdParent="029B4639" w15:done="0"/>
  <w15:commentEx w15:paraId="1CFB459D" w15:done="0"/>
  <w15:commentEx w15:paraId="4079B75C" w15:paraIdParent="1CFB459D" w15:done="0"/>
  <w15:commentEx w15:paraId="5313CF80" w15:done="0"/>
  <w15:commentEx w15:paraId="63FFAF5F" w15:paraIdParent="5313CF80" w15:done="0"/>
  <w15:commentEx w15:paraId="56F7F7F7" w15:done="0"/>
  <w15:commentEx w15:paraId="45F1AB50" w15:paraIdParent="56F7F7F7" w15:done="0"/>
  <w15:commentEx w15:paraId="145E7709" w15:done="0"/>
  <w15:commentEx w15:paraId="18EC0FDB" w15:paraIdParent="145E7709" w15:done="0"/>
  <w15:commentEx w15:paraId="5E3F107A" w15:done="0"/>
  <w15:commentEx w15:paraId="3A36EC39" w15:paraIdParent="5E3F107A" w15:done="0"/>
  <w15:commentEx w15:paraId="35E60AAD" w15:done="0"/>
  <w15:commentEx w15:paraId="36272F75" w15:paraIdParent="35E60AAD" w15:done="0"/>
  <w15:commentEx w15:paraId="031DAA63" w15:done="0"/>
  <w15:commentEx w15:paraId="58509255" w15:paraIdParent="031DAA63" w15:done="0"/>
  <w15:commentEx w15:paraId="7DB8DBAE" w15:done="0"/>
  <w15:commentEx w15:paraId="2DC6F4E7" w15:paraIdParent="7DB8DBAE" w15:done="0"/>
  <w15:commentEx w15:paraId="4E499D95" w15:done="0"/>
  <w15:commentEx w15:paraId="7A80D65F" w15:paraIdParent="4E499D95" w15:done="0"/>
  <w15:commentEx w15:paraId="13155036" w15:done="0"/>
  <w15:commentEx w15:paraId="454F1837" w15:paraIdParent="13155036" w15:done="0"/>
  <w15:commentEx w15:paraId="41E720B2" w15:done="0"/>
  <w15:commentEx w15:paraId="4387CDE0" w15:paraIdParent="41E720B2" w15:done="0"/>
  <w15:commentEx w15:paraId="0D3FB1E8" w15:done="0"/>
  <w15:commentEx w15:paraId="0111EAD3" w15:paraIdParent="0D3FB1E8" w15:done="0"/>
  <w15:commentEx w15:paraId="3546B1C6" w15:done="0"/>
  <w15:commentEx w15:paraId="1E5B5B81" w15:paraIdParent="3546B1C6" w15:done="0"/>
  <w15:commentEx w15:paraId="60FEBCD6" w15:done="0"/>
  <w15:commentEx w15:paraId="67B3765B" w15:paraIdParent="60FEBCD6" w15:done="0"/>
  <w15:commentEx w15:paraId="7A557224" w15:done="0"/>
  <w15:commentEx w15:paraId="67FA7ECE" w15:paraIdParent="7A557224" w15:done="0"/>
  <w15:commentEx w15:paraId="214BF406" w15:done="0"/>
  <w15:commentEx w15:paraId="45D8264B" w15:paraIdParent="214BF406" w15:done="0"/>
  <w15:commentEx w15:paraId="498F4AE1" w15:done="0"/>
  <w15:commentEx w15:paraId="59E3BD69" w15:paraIdParent="498F4AE1" w15:done="0"/>
  <w15:commentEx w15:paraId="10E653D1" w15:done="0"/>
  <w15:commentEx w15:paraId="6F2A3743" w15:paraIdParent="10E653D1" w15:done="0"/>
  <w15:commentEx w15:paraId="763F7F84" w15:done="0"/>
  <w15:commentEx w15:paraId="30EB7C13" w15:paraIdParent="763F7F84" w15:done="0"/>
  <w15:commentEx w15:paraId="1BEB5C4B" w15:done="0"/>
  <w15:commentEx w15:paraId="12550592" w15:paraIdParent="1BEB5C4B" w15:done="0"/>
  <w15:commentEx w15:paraId="151C5258" w15:done="0"/>
  <w15:commentEx w15:paraId="6A21E73A" w15:paraIdParent="151C5258" w15:done="0"/>
  <w15:commentEx w15:paraId="0D407F0A" w15:done="0"/>
  <w15:commentEx w15:paraId="47B306EE" w15:paraIdParent="0D407F0A" w15:done="0"/>
  <w15:commentEx w15:paraId="29FB052A" w15:done="0"/>
  <w15:commentEx w15:paraId="42625D39" w15:paraIdParent="29FB052A" w15:done="0"/>
  <w15:commentEx w15:paraId="4DEC29EB" w15:done="0"/>
  <w15:commentEx w15:paraId="4CFF9553" w15:paraIdParent="4DEC29EB" w15:done="0"/>
  <w15:commentEx w15:paraId="55A23CB0" w15:done="0"/>
  <w15:commentEx w15:paraId="4F811C07" w15:paraIdParent="55A23CB0" w15:done="0"/>
  <w15:commentEx w15:paraId="0E4E0C56" w15:done="0"/>
  <w15:commentEx w15:paraId="298709AE" w15:paraIdParent="0E4E0C56" w15:done="0"/>
  <w15:commentEx w15:paraId="68E5D159" w15:done="0"/>
  <w15:commentEx w15:paraId="74C6B7C1" w15:paraIdParent="68E5D159" w15:done="0"/>
  <w15:commentEx w15:paraId="1953568B" w15:done="0"/>
  <w15:commentEx w15:paraId="625B6590" w15:paraIdParent="1953568B" w15:done="0"/>
  <w15:commentEx w15:paraId="46B4CF4B" w15:done="0"/>
  <w15:commentEx w15:paraId="36747FB6" w15:paraIdParent="46B4CF4B" w15:done="0"/>
  <w15:commentEx w15:paraId="18AF1F47" w15:done="0"/>
  <w15:commentEx w15:paraId="7D4D57E6" w15:paraIdParent="18AF1F47" w15:done="0"/>
  <w15:commentEx w15:paraId="66063FA3" w15:done="0"/>
  <w15:commentEx w15:paraId="62EDCACC" w15:paraIdParent="66063FA3" w15:done="0"/>
  <w15:commentEx w15:paraId="4FCF09F5" w15:done="0"/>
  <w15:commentEx w15:paraId="6246A9A1" w15:paraIdParent="4FCF09F5" w15:done="0"/>
  <w15:commentEx w15:paraId="1E9A88DD" w15:paraIdParent="4FCF09F5" w15:done="0"/>
  <w15:commentEx w15:paraId="0C559094" w15:done="0"/>
  <w15:commentEx w15:paraId="2FCA9D1F" w15:paraIdParent="0C559094" w15:done="0"/>
  <w15:commentEx w15:paraId="1B38E0AA" w15:done="0"/>
  <w15:commentEx w15:paraId="271BF5E7" w15:paraIdParent="1B38E0AA" w15:done="0"/>
  <w15:commentEx w15:paraId="2004D9BD" w15:done="0"/>
  <w15:commentEx w15:paraId="7DD63372" w15:paraIdParent="2004D9BD" w15:done="0"/>
  <w15:commentEx w15:paraId="1D3B5741" w15:done="0"/>
  <w15:commentEx w15:paraId="10B2033C" w15:paraIdParent="1D3B5741" w15:done="0"/>
  <w15:commentEx w15:paraId="2526442D" w15:paraIdParent="1D3B5741" w15:done="0"/>
  <w15:commentEx w15:paraId="7F3D6414" w15:done="0"/>
  <w15:commentEx w15:paraId="1D579B61" w15:paraIdParent="7F3D6414" w15:done="0"/>
  <w15:commentEx w15:paraId="416A4B77" w15:done="0"/>
  <w15:commentEx w15:paraId="07A3FBFD" w15:paraIdParent="416A4B77" w15:done="0"/>
  <w15:commentEx w15:paraId="6E36177E" w15:done="0"/>
  <w15:commentEx w15:paraId="094C1F88" w15:paraIdParent="6E36177E" w15:done="0"/>
  <w15:commentEx w15:paraId="704F560D" w15:done="0"/>
  <w15:commentEx w15:paraId="45028FD1" w15:paraIdParent="704F560D" w15:done="0"/>
  <w15:commentEx w15:paraId="2EA53460" w15:done="0"/>
  <w15:commentEx w15:paraId="42C24CAB" w15:paraIdParent="2EA53460" w15:done="0"/>
  <w15:commentEx w15:paraId="2D41B4A4" w15:done="0"/>
  <w15:commentEx w15:paraId="51B1380C" w15:paraIdParent="2D41B4A4" w15:done="0"/>
  <w15:commentEx w15:paraId="12D6FFE6" w15:done="0"/>
  <w15:commentEx w15:paraId="213E08F9" w15:paraIdParent="12D6FFE6" w15:done="0"/>
  <w15:commentEx w15:paraId="7CD30A9D" w15:done="0"/>
  <w15:commentEx w15:paraId="663A9116" w15:paraIdParent="7CD30A9D" w15:done="0"/>
  <w15:commentEx w15:paraId="2351122E" w15:done="0"/>
  <w15:commentEx w15:paraId="4EF8F21C" w15:paraIdParent="2351122E" w15:done="0"/>
  <w15:commentEx w15:paraId="0B141D49" w15:paraIdParent="2351122E" w15:done="0"/>
  <w15:commentEx w15:paraId="5D61498E" w15:done="0"/>
  <w15:commentEx w15:paraId="1A881F56" w15:paraIdParent="5D61498E" w15:done="0"/>
  <w15:commentEx w15:paraId="41AD6F00" w15:done="0"/>
  <w15:commentEx w15:paraId="60C284C9" w15:paraIdParent="41AD6F00" w15:done="0"/>
  <w15:commentEx w15:paraId="07469261" w15:done="0"/>
  <w15:commentEx w15:paraId="07403C8C" w15:paraIdParent="07469261" w15:done="0"/>
  <w15:commentEx w15:paraId="0D9EDF0E" w15:done="0"/>
  <w15:commentEx w15:paraId="4582B77A" w15:paraIdParent="0D9EDF0E" w15:done="0"/>
  <w15:commentEx w15:paraId="543FC50A" w15:done="0"/>
  <w15:commentEx w15:paraId="5FAE6E05" w15:paraIdParent="543FC50A" w15:done="0"/>
  <w15:commentEx w15:paraId="36CE3D2E" w15:done="0"/>
  <w15:commentEx w15:paraId="058CF86C" w15:paraIdParent="36CE3D2E" w15:done="0"/>
  <w15:commentEx w15:paraId="2D531A9C" w15:done="0"/>
  <w15:commentEx w15:paraId="76D160F3" w15:paraIdParent="2D531A9C" w15:done="0"/>
  <w15:commentEx w15:paraId="126B2334" w15:done="0"/>
  <w15:commentEx w15:paraId="188244F8" w15:paraIdParent="126B2334" w15:done="0"/>
  <w15:commentEx w15:paraId="5639CC32" w15:done="0"/>
  <w15:commentEx w15:paraId="74674DB0" w15:paraIdParent="5639CC32" w15:done="0"/>
  <w15:commentEx w15:paraId="3281A3CC" w15:done="0"/>
  <w15:commentEx w15:paraId="356A9517" w15:paraIdParent="3281A3CC" w15:done="0"/>
  <w15:commentEx w15:paraId="01B3AD74" w15:done="0"/>
  <w15:commentEx w15:paraId="677AED0E" w15:paraIdParent="01B3AD74" w15:done="0"/>
  <w15:commentEx w15:paraId="1A5BF7AB" w15:done="0"/>
  <w15:commentEx w15:paraId="5503F603" w15:paraIdParent="1A5BF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B759" w16cex:dateUtc="2021-09-19T17:19:00Z"/>
  <w16cex:commentExtensible w16cex:durableId="24F48976" w16cex:dateUtc="2021-09-21T20:40:00Z"/>
  <w16cex:commentExtensible w16cex:durableId="24F840CF" w16cex:dateUtc="2021-09-24T16:19:00Z"/>
  <w16cex:commentExtensible w16cex:durableId="24F2DD67" w16cex:dateUtc="2021-09-20T14:13:00Z"/>
  <w16cex:commentExtensible w16cex:durableId="24F840DF" w16cex:dateUtc="2021-09-24T16:19:00Z"/>
  <w16cex:commentExtensible w16cex:durableId="24F2DD99" w16cex:dateUtc="2021-09-20T14:14:00Z"/>
  <w16cex:commentExtensible w16cex:durableId="24F84115" w16cex:dateUtc="2021-09-24T16:20:00Z"/>
  <w16cex:commentExtensible w16cex:durableId="24EEF1BF" w16cex:dateUtc="2021-09-17T14:51:00Z"/>
  <w16cex:commentExtensible w16cex:durableId="24F840E9" w16cex:dateUtc="2021-09-24T16:19:00Z"/>
  <w16cex:commentExtensible w16cex:durableId="24EEF33E" w16cex:dateUtc="2021-09-17T14:58:00Z"/>
  <w16cex:commentExtensible w16cex:durableId="24F841F5" w16cex:dateUtc="2021-09-24T16:24:00Z"/>
  <w16cex:commentExtensible w16cex:durableId="24F32999" w16cex:dateUtc="2021-09-20T19:39:00Z"/>
  <w16cex:commentExtensible w16cex:durableId="24F84260" w16cex:dateUtc="2021-09-24T16:26:00Z"/>
  <w16cex:commentExtensible w16cex:durableId="24EEF630" w16cex:dateUtc="2021-09-17T15:10:00Z"/>
  <w16cex:commentExtensible w16cex:durableId="24F84271" w16cex:dateUtc="2021-09-24T16:26:00Z"/>
  <w16cex:commentExtensible w16cex:durableId="24F32A2B" w16cex:dateUtc="2021-09-20T19:41:00Z"/>
  <w16cex:commentExtensible w16cex:durableId="24F84299" w16cex:dateUtc="2021-09-24T16:27:00Z"/>
  <w16cex:commentExtensible w16cex:durableId="24F32A8B" w16cex:dateUtc="2021-09-20T19:43:00Z"/>
  <w16cex:commentExtensible w16cex:durableId="24F8431F" w16cex:dateUtc="2021-09-24T16:29:00Z"/>
  <w16cex:commentExtensible w16cex:durableId="24F19DDF" w16cex:dateUtc="2021-09-19T15:30:00Z"/>
  <w16cex:commentExtensible w16cex:durableId="24F84682" w16cex:dateUtc="2021-09-24T16:43:00Z"/>
  <w16cex:commentExtensible w16cex:durableId="24F19382" w16cex:dateUtc="2021-09-19T14:46:00Z"/>
  <w16cex:commentExtensible w16cex:durableId="24F846CE" w16cex:dateUtc="2021-09-24T16:45:00Z"/>
  <w16cex:commentExtensible w16cex:durableId="2CF75396" w16cex:dateUtc="2021-09-08T21:06:00Z"/>
  <w16cex:commentExtensible w16cex:durableId="24E47A13" w16cex:dateUtc="2021-09-09T16:18:00Z"/>
  <w16cex:commentExtensible w16cex:durableId="24F2FC24" w16cex:dateUtc="2021-09-17T15:17:00Z"/>
  <w16cex:commentExtensible w16cex:durableId="24F84496" w16cex:dateUtc="2021-09-24T16:35:00Z"/>
  <w16cex:commentExtensible w16cex:durableId="24F19500" w16cex:dateUtc="2021-09-19T14:52:00Z"/>
  <w16cex:commentExtensible w16cex:durableId="24F84673" w16cex:dateUtc="2021-09-24T16:43:00Z"/>
  <w16cex:commentExtensible w16cex:durableId="24F196C1" w16cex:dateUtc="2021-09-19T15:00:00Z"/>
  <w16cex:commentExtensible w16cex:durableId="24F8476A" w16cex:dateUtc="2021-09-24T16:47:00Z"/>
  <w16cex:commentExtensible w16cex:durableId="213FDD2E" w16cex:dateUtc="2021-09-08T21:07:00Z"/>
  <w16cex:commentExtensible w16cex:durableId="24E47A19" w16cex:dateUtc="2021-09-09T16:18:00Z"/>
  <w16cex:commentExtensible w16cex:durableId="24F19835" w16cex:dateUtc="2021-09-19T15:06:00Z"/>
  <w16cex:commentExtensible w16cex:durableId="24F847B3" w16cex:dateUtc="2021-09-24T16:48:00Z"/>
  <w16cex:commentExtensible w16cex:durableId="5459D94E" w16cex:dateUtc="2021-09-09T13:41:00Z"/>
  <w16cex:commentExtensible w16cex:durableId="24E47A50" w16cex:dateUtc="2021-09-09T16:19:00Z"/>
  <w16cex:commentExtensible w16cex:durableId="24F84301" w16cex:dateUtc="2021-09-19T15:15:00Z"/>
  <w16cex:commentExtensible w16cex:durableId="24F84300" w16cex:dateUtc="2021-09-24T16:49:00Z"/>
  <w16cex:commentExtensible w16cex:durableId="24F842FF" w16cex:dateUtc="2021-09-19T15:23:00Z"/>
  <w16cex:commentExtensible w16cex:durableId="24F842FE" w16cex:dateUtc="2021-09-24T16:52:00Z"/>
  <w16cex:commentExtensible w16cex:durableId="24F19A4C" w16cex:dateUtc="2021-09-19T15:15:00Z"/>
  <w16cex:commentExtensible w16cex:durableId="24F847EE" w16cex:dateUtc="2021-09-24T16:49:00Z"/>
  <w16cex:commentExtensible w16cex:durableId="24F19C26" w16cex:dateUtc="2021-09-19T15:23:00Z"/>
  <w16cex:commentExtensible w16cex:durableId="24F84875" w16cex:dateUtc="2021-09-24T16:52:00Z"/>
  <w16cex:commentExtensible w16cex:durableId="24F19927" w16cex:dateUtc="2021-09-19T15:10:00Z"/>
  <w16cex:commentExtensible w16cex:durableId="24F84892" w16cex:dateUtc="2021-09-24T16:52:00Z"/>
  <w16cex:commentExtensible w16cex:durableId="569259D5" w16cex:dateUtc="2021-09-08T21:07:00Z"/>
  <w16cex:commentExtensible w16cex:durableId="24E47A5D" w16cex:dateUtc="2021-09-09T16:19:00Z"/>
  <w16cex:commentExtensible w16cex:durableId="24F2E0BB" w16cex:dateUtc="2021-09-20T14:28:00Z"/>
  <w16cex:commentExtensible w16cex:durableId="24F848EA" w16cex:dateUtc="2021-09-24T16:54:00Z"/>
  <w16cex:commentExtensible w16cex:durableId="24F1B20B" w16cex:dateUtc="2021-09-19T16:56:00Z"/>
  <w16cex:commentExtensible w16cex:durableId="24F8496E" w16cex:dateUtc="2021-09-24T16:56:00Z"/>
  <w16cex:commentExtensible w16cex:durableId="24F2E83F" w16cex:dateUtc="2021-09-20T15:00:00Z"/>
  <w16cex:commentExtensible w16cex:durableId="24F84A82" w16cex:dateUtc="2021-09-24T17:00:00Z"/>
  <w16cex:commentExtensible w16cex:durableId="24F1B408" w16cex:dateUtc="2021-09-19T17:05:00Z"/>
  <w16cex:commentExtensible w16cex:durableId="24F84AA5" w16cex:dateUtc="2021-09-24T17:01:00Z"/>
  <w16cex:commentExtensible w16cex:durableId="24F1B33A" w16cex:dateUtc="2021-09-19T17:01:00Z"/>
  <w16cex:commentExtensible w16cex:durableId="24F84B1F" w16cex:dateUtc="2021-09-24T17:03:00Z"/>
  <w16cex:commentExtensible w16cex:durableId="24F2E38F" w16cex:dateUtc="2021-09-20T14:40:00Z"/>
  <w16cex:commentExtensible w16cex:durableId="24F84B4B" w16cex:dateUtc="2021-09-24T17:04:00Z"/>
  <w16cex:commentExtensible w16cex:durableId="24F2E40E" w16cex:dateUtc="2021-09-20T14:42:00Z"/>
  <w16cex:commentExtensible w16cex:durableId="24F84B50" w16cex:dateUtc="2021-09-24T17:04:00Z"/>
  <w16cex:commentExtensible w16cex:durableId="24F2F1D9" w16cex:dateUtc="2021-09-20T15:41:00Z"/>
  <w16cex:commentExtensible w16cex:durableId="24F84BEA" w16cex:dateUtc="2021-09-24T17:06:00Z"/>
  <w16cex:commentExtensible w16cex:durableId="24F2E6E4" w16cex:dateUtc="2021-09-20T14:54:00Z"/>
  <w16cex:commentExtensible w16cex:durableId="24F84C1E" w16cex:dateUtc="2021-09-24T17:07:00Z"/>
  <w16cex:commentExtensible w16cex:durableId="24F2EA40" w16cex:dateUtc="2021-09-20T15:08:00Z"/>
  <w16cex:commentExtensible w16cex:durableId="24F84BD2" w16cex:dateUtc="2021-09-24T17:06:00Z"/>
  <w16cex:commentExtensible w16cex:durableId="24F8481C" w16cex:dateUtc="2021-09-24T19:50:00Z"/>
  <w16cex:commentExtensible w16cex:durableId="24F2FC26" w16cex:dateUtc="2021-09-17T16:39:00Z"/>
  <w16cex:commentExtensible w16cex:durableId="24F84BE3" w16cex:dateUtc="2021-09-24T17:06:00Z"/>
  <w16cex:commentExtensible w16cex:durableId="24F2E93B" w16cex:dateUtc="2021-09-20T15:04:00Z"/>
  <w16cex:commentExtensible w16cex:durableId="24F83BBC" w16cex:dateUtc="2021-09-24T18:57:00Z"/>
  <w16cex:commentExtensible w16cex:durableId="24F1B4E2" w16cex:dateUtc="2021-09-19T17:08:00Z"/>
  <w16cex:commentExtensible w16cex:durableId="24F84D75" w16cex:dateUtc="2021-09-24T17:13:00Z"/>
  <w16cex:commentExtensible w16cex:durableId="24F2EB30" w16cex:dateUtc="2021-09-20T15:12:00Z"/>
  <w16cex:commentExtensible w16cex:durableId="24F84DFB" w16cex:dateUtc="2021-09-24T17:15:00Z"/>
  <w16cex:commentExtensible w16cex:durableId="24F8367B" w16cex:dateUtc="2021-09-24T18:35:00Z"/>
  <w16cex:commentExtensible w16cex:durableId="24F1B69D" w16cex:dateUtc="2021-09-19T17:16:00Z"/>
  <w16cex:commentExtensible w16cex:durableId="24F8395D" w16cex:dateUtc="2021-09-24T18:47:00Z"/>
  <w16cex:commentExtensible w16cex:durableId="64CA9B2C" w16cex:dateUtc="2021-09-08T20:51:00Z"/>
  <w16cex:commentExtensible w16cex:durableId="24E47A6F" w16cex:dateUtc="2021-09-09T16:19:00Z"/>
  <w16cex:commentExtensible w16cex:durableId="467B94B4" w16cex:dateUtc="2021-09-08T20:52:00Z"/>
  <w16cex:commentExtensible w16cex:durableId="24E47A77" w16cex:dateUtc="2021-09-09T16:20:00Z"/>
  <w16cex:commentExtensible w16cex:durableId="24F2FC27" w16cex:dateUtc="2021-09-17T19:15:00Z"/>
  <w16cex:commentExtensible w16cex:durableId="24F83C2D" w16cex:dateUtc="2021-09-24T18:59:00Z"/>
  <w16cex:commentExtensible w16cex:durableId="24F2FC28" w16cex:dateUtc="2021-09-17T19:36:00Z"/>
  <w16cex:commentExtensible w16cex:durableId="24F85022" w16cex:dateUtc="2021-09-24T17:24:00Z"/>
  <w16cex:commentExtensible w16cex:durableId="24F2EC93" w16cex:dateUtc="2021-09-20T15:18:00Z"/>
  <w16cex:commentExtensible w16cex:durableId="24F85058" w16cex:dateUtc="2021-09-24T17:25:00Z"/>
  <w16cex:commentExtensible w16cex:durableId="24F2FC29" w16cex:dateUtc="2021-09-17T19:42:00Z"/>
  <w16cex:commentExtensible w16cex:durableId="24F83D26" w16cex:dateUtc="2021-09-24T19:03:00Z"/>
  <w16cex:commentExtensible w16cex:durableId="24F2ECB5" w16cex:dateUtc="2021-09-20T15:19:00Z"/>
  <w16cex:commentExtensible w16cex:durableId="24F8506E" w16cex:dateUtc="2021-09-24T17:26:00Z"/>
  <w16cex:commentExtensible w16cex:durableId="24F2EF38" w16cex:dateUtc="2021-09-20T15:30:00Z"/>
  <w16cex:commentExtensible w16cex:durableId="24F850B0" w16cex:dateUtc="2021-09-24T17:27:00Z"/>
  <w16cex:commentExtensible w16cex:durableId="24F83EAE" w16cex:dateUtc="2021-09-24T19:10:00Z"/>
  <w16cex:commentExtensible w16cex:durableId="2EE127F8" w16cex:dateUtc="2021-09-08T21:13:00Z"/>
  <w16cex:commentExtensible w16cex:durableId="24E47ACA" w16cex:dateUtc="2021-09-09T16:21:00Z"/>
  <w16cex:commentExtensible w16cex:durableId="24F2ED59" w16cex:dateUtc="2021-09-20T15:22:00Z"/>
  <w16cex:commentExtensible w16cex:durableId="24F851AA" w16cex:dateUtc="2021-09-24T17:31:00Z"/>
  <w16cex:commentExtensible w16cex:durableId="6AA02D74" w16cex:dateUtc="2021-09-08T20:57:00Z"/>
  <w16cex:commentExtensible w16cex:durableId="24E47A8E" w16cex:dateUtc="2021-09-09T16:20:00Z"/>
  <w16cex:commentExtensible w16cex:durableId="24F4881E" w16cex:dateUtc="2021-09-21T20:34:00Z"/>
  <w16cex:commentExtensible w16cex:durableId="24F851EC" w16cex:dateUtc="2021-09-24T17:32:00Z"/>
  <w16cex:commentExtensible w16cex:durableId="24F2EDAE" w16cex:dateUtc="2021-09-20T15:23:00Z"/>
  <w16cex:commentExtensible w16cex:durableId="24F851F8" w16cex:dateUtc="2021-09-24T17:32:00Z"/>
  <w16cex:commentExtensible w16cex:durableId="24F2EE12" w16cex:dateUtc="2021-09-20T15:25:00Z"/>
  <w16cex:commentExtensible w16cex:durableId="24F8521C" w16cex:dateUtc="2021-09-24T17:33:00Z"/>
  <w16cex:commentExtensible w16cex:durableId="24F2EDD6" w16cex:dateUtc="2021-09-20T15:24:00Z"/>
  <w16cex:commentExtensible w16cex:durableId="24F85240" w16cex:dateUtc="2021-09-24T17:33:00Z"/>
  <w16cex:commentExtensible w16cex:durableId="24F327D0" w16cex:dateUtc="2021-09-20T19:31:00Z"/>
  <w16cex:commentExtensible w16cex:durableId="24F8533E" w16cex:dateUtc="2021-09-24T17:38:00Z"/>
  <w16cex:commentExtensible w16cex:durableId="24F2EEBF" w16cex:dateUtc="2021-09-20T15:27:00Z"/>
  <w16cex:commentExtensible w16cex:durableId="24F8533A" w16cex:dateUtc="2021-09-24T17:38:00Z"/>
  <w16cex:commentExtensible w16cex:durableId="24F2EEE5" w16cex:dateUtc="2021-09-20T15:28:00Z"/>
  <w16cex:commentExtensible w16cex:durableId="24F8537D" w16cex:dateUtc="2021-09-24T17:39:00Z"/>
  <w16cex:commentExtensible w16cex:durableId="24F2F250" w16cex:dateUtc="2021-09-20T15:43:00Z"/>
  <w16cex:commentExtensible w16cex:durableId="24F8545D" w16cex:dateUtc="2021-09-24T17:42:00Z"/>
  <w16cex:commentExtensible w16cex:durableId="24F2F03B" w16cex:dateUtc="2021-09-20T15:34:00Z"/>
  <w16cex:commentExtensible w16cex:durableId="24F8547A" w16cex:dateUtc="2021-09-24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A75BCA" w16cid:durableId="24F1B759"/>
  <w16cid:commentId w16cid:paraId="77718522" w16cid:durableId="24F48976"/>
  <w16cid:commentId w16cid:paraId="70601037" w16cid:durableId="24F840CF"/>
  <w16cid:commentId w16cid:paraId="029B4639" w16cid:durableId="24F2DD67"/>
  <w16cid:commentId w16cid:paraId="0AE192F8" w16cid:durableId="24F840DF"/>
  <w16cid:commentId w16cid:paraId="1CFB459D" w16cid:durableId="24F2DD99"/>
  <w16cid:commentId w16cid:paraId="4079B75C" w16cid:durableId="24F84115"/>
  <w16cid:commentId w16cid:paraId="5313CF80" w16cid:durableId="24EEF1BF"/>
  <w16cid:commentId w16cid:paraId="63FFAF5F" w16cid:durableId="24F840E9"/>
  <w16cid:commentId w16cid:paraId="56F7F7F7" w16cid:durableId="24EEF33E"/>
  <w16cid:commentId w16cid:paraId="45F1AB50" w16cid:durableId="24F841F5"/>
  <w16cid:commentId w16cid:paraId="145E7709" w16cid:durableId="24F32999"/>
  <w16cid:commentId w16cid:paraId="18EC0FDB" w16cid:durableId="24F84260"/>
  <w16cid:commentId w16cid:paraId="5E3F107A" w16cid:durableId="24EEF630"/>
  <w16cid:commentId w16cid:paraId="3A36EC39" w16cid:durableId="24F84271"/>
  <w16cid:commentId w16cid:paraId="35E60AAD" w16cid:durableId="24F32A2B"/>
  <w16cid:commentId w16cid:paraId="36272F75" w16cid:durableId="24F84299"/>
  <w16cid:commentId w16cid:paraId="031DAA63" w16cid:durableId="24F32A8B"/>
  <w16cid:commentId w16cid:paraId="58509255" w16cid:durableId="24F8431F"/>
  <w16cid:commentId w16cid:paraId="7DB8DBAE" w16cid:durableId="24F19DDF"/>
  <w16cid:commentId w16cid:paraId="2DC6F4E7" w16cid:durableId="24F84682"/>
  <w16cid:commentId w16cid:paraId="4E499D95" w16cid:durableId="24F19382"/>
  <w16cid:commentId w16cid:paraId="7A80D65F" w16cid:durableId="24F846CE"/>
  <w16cid:commentId w16cid:paraId="13155036" w16cid:durableId="2CF75396"/>
  <w16cid:commentId w16cid:paraId="454F1837" w16cid:durableId="24E47A13"/>
  <w16cid:commentId w16cid:paraId="41E720B2" w16cid:durableId="24F2FC24"/>
  <w16cid:commentId w16cid:paraId="4387CDE0" w16cid:durableId="24F84496"/>
  <w16cid:commentId w16cid:paraId="0D3FB1E8" w16cid:durableId="24F19500"/>
  <w16cid:commentId w16cid:paraId="0111EAD3" w16cid:durableId="24F84673"/>
  <w16cid:commentId w16cid:paraId="3546B1C6" w16cid:durableId="24F196C1"/>
  <w16cid:commentId w16cid:paraId="1E5B5B81" w16cid:durableId="24F8476A"/>
  <w16cid:commentId w16cid:paraId="60FEBCD6" w16cid:durableId="213FDD2E"/>
  <w16cid:commentId w16cid:paraId="67B3765B" w16cid:durableId="24E47A19"/>
  <w16cid:commentId w16cid:paraId="7A557224" w16cid:durableId="24F19835"/>
  <w16cid:commentId w16cid:paraId="67FA7ECE" w16cid:durableId="24F847B3"/>
  <w16cid:commentId w16cid:paraId="214BF406" w16cid:durableId="5459D94E"/>
  <w16cid:commentId w16cid:paraId="45D8264B" w16cid:durableId="24E47A50"/>
  <w16cid:commentId w16cid:paraId="498F4AE1" w16cid:durableId="24F84301"/>
  <w16cid:commentId w16cid:paraId="59E3BD69" w16cid:durableId="24F84300"/>
  <w16cid:commentId w16cid:paraId="10E653D1" w16cid:durableId="24F842FF"/>
  <w16cid:commentId w16cid:paraId="6F2A3743" w16cid:durableId="24F842FE"/>
  <w16cid:commentId w16cid:paraId="763F7F84" w16cid:durableId="24F19A4C"/>
  <w16cid:commentId w16cid:paraId="30EB7C13" w16cid:durableId="24F847EE"/>
  <w16cid:commentId w16cid:paraId="1BEB5C4B" w16cid:durableId="24F19C26"/>
  <w16cid:commentId w16cid:paraId="12550592" w16cid:durableId="24F84875"/>
  <w16cid:commentId w16cid:paraId="151C5258" w16cid:durableId="24F19927"/>
  <w16cid:commentId w16cid:paraId="6A21E73A" w16cid:durableId="24F84892"/>
  <w16cid:commentId w16cid:paraId="0D407F0A" w16cid:durableId="569259D5"/>
  <w16cid:commentId w16cid:paraId="47B306EE" w16cid:durableId="24E47A5D"/>
  <w16cid:commentId w16cid:paraId="29FB052A" w16cid:durableId="24F2E0BB"/>
  <w16cid:commentId w16cid:paraId="42625D39" w16cid:durableId="24F848EA"/>
  <w16cid:commentId w16cid:paraId="4DEC29EB" w16cid:durableId="24F1B20B"/>
  <w16cid:commentId w16cid:paraId="4CFF9553" w16cid:durableId="24F8496E"/>
  <w16cid:commentId w16cid:paraId="55A23CB0" w16cid:durableId="24F2E83F"/>
  <w16cid:commentId w16cid:paraId="4F811C07" w16cid:durableId="24F84A82"/>
  <w16cid:commentId w16cid:paraId="0E4E0C56" w16cid:durableId="24F1B408"/>
  <w16cid:commentId w16cid:paraId="298709AE" w16cid:durableId="24F84AA5"/>
  <w16cid:commentId w16cid:paraId="68E5D159" w16cid:durableId="24F1B33A"/>
  <w16cid:commentId w16cid:paraId="74C6B7C1" w16cid:durableId="24F84B1F"/>
  <w16cid:commentId w16cid:paraId="1953568B" w16cid:durableId="24F2E38F"/>
  <w16cid:commentId w16cid:paraId="625B6590" w16cid:durableId="24F84B4B"/>
  <w16cid:commentId w16cid:paraId="46B4CF4B" w16cid:durableId="24F2E40E"/>
  <w16cid:commentId w16cid:paraId="36747FB6" w16cid:durableId="24F84B50"/>
  <w16cid:commentId w16cid:paraId="18AF1F47" w16cid:durableId="24F2F1D9"/>
  <w16cid:commentId w16cid:paraId="7D4D57E6" w16cid:durableId="24F84BEA"/>
  <w16cid:commentId w16cid:paraId="66063FA3" w16cid:durableId="24F2E6E4"/>
  <w16cid:commentId w16cid:paraId="62EDCACC" w16cid:durableId="24F84C1E"/>
  <w16cid:commentId w16cid:paraId="4FCF09F5" w16cid:durableId="24F2EA40"/>
  <w16cid:commentId w16cid:paraId="6246A9A1" w16cid:durableId="24F84BD2"/>
  <w16cid:commentId w16cid:paraId="1E9A88DD" w16cid:durableId="24F8481C"/>
  <w16cid:commentId w16cid:paraId="0C559094" w16cid:durableId="24F2FC26"/>
  <w16cid:commentId w16cid:paraId="2FCA9D1F" w16cid:durableId="24F84BE3"/>
  <w16cid:commentId w16cid:paraId="1B38E0AA" w16cid:durableId="24F2E93B"/>
  <w16cid:commentId w16cid:paraId="271BF5E7" w16cid:durableId="24F83BBC"/>
  <w16cid:commentId w16cid:paraId="2004D9BD" w16cid:durableId="24F1B4E2"/>
  <w16cid:commentId w16cid:paraId="7DD63372" w16cid:durableId="24F84D75"/>
  <w16cid:commentId w16cid:paraId="1D3B5741" w16cid:durableId="24F2EB30"/>
  <w16cid:commentId w16cid:paraId="10B2033C" w16cid:durableId="24F84DFB"/>
  <w16cid:commentId w16cid:paraId="2526442D" w16cid:durableId="24F8367B"/>
  <w16cid:commentId w16cid:paraId="7F3D6414" w16cid:durableId="24F1B69D"/>
  <w16cid:commentId w16cid:paraId="1D579B61" w16cid:durableId="24F8395D"/>
  <w16cid:commentId w16cid:paraId="416A4B77" w16cid:durableId="64CA9B2C"/>
  <w16cid:commentId w16cid:paraId="07A3FBFD" w16cid:durableId="24E47A6F"/>
  <w16cid:commentId w16cid:paraId="6E36177E" w16cid:durableId="467B94B4"/>
  <w16cid:commentId w16cid:paraId="094C1F88" w16cid:durableId="24E47A77"/>
  <w16cid:commentId w16cid:paraId="704F560D" w16cid:durableId="24F2FC27"/>
  <w16cid:commentId w16cid:paraId="45028FD1" w16cid:durableId="24F83C2D"/>
  <w16cid:commentId w16cid:paraId="2EA53460" w16cid:durableId="24F2FC28"/>
  <w16cid:commentId w16cid:paraId="42C24CAB" w16cid:durableId="24F85022"/>
  <w16cid:commentId w16cid:paraId="2D41B4A4" w16cid:durableId="24F2EC93"/>
  <w16cid:commentId w16cid:paraId="51B1380C" w16cid:durableId="24F85058"/>
  <w16cid:commentId w16cid:paraId="12D6FFE6" w16cid:durableId="24F2FC29"/>
  <w16cid:commentId w16cid:paraId="213E08F9" w16cid:durableId="24F83D26"/>
  <w16cid:commentId w16cid:paraId="7CD30A9D" w16cid:durableId="24F2ECB5"/>
  <w16cid:commentId w16cid:paraId="663A9116" w16cid:durableId="24F8506E"/>
  <w16cid:commentId w16cid:paraId="2351122E" w16cid:durableId="24F2EF38"/>
  <w16cid:commentId w16cid:paraId="4EF8F21C" w16cid:durableId="24F850B0"/>
  <w16cid:commentId w16cid:paraId="0B141D49" w16cid:durableId="24F83EAE"/>
  <w16cid:commentId w16cid:paraId="5D61498E" w16cid:durableId="2EE127F8"/>
  <w16cid:commentId w16cid:paraId="1A881F56" w16cid:durableId="24E47ACA"/>
  <w16cid:commentId w16cid:paraId="41AD6F00" w16cid:durableId="24F2ED59"/>
  <w16cid:commentId w16cid:paraId="60C284C9" w16cid:durableId="24F851AA"/>
  <w16cid:commentId w16cid:paraId="07469261" w16cid:durableId="6AA02D74"/>
  <w16cid:commentId w16cid:paraId="07403C8C" w16cid:durableId="24E47A8E"/>
  <w16cid:commentId w16cid:paraId="0D9EDF0E" w16cid:durableId="24F4881E"/>
  <w16cid:commentId w16cid:paraId="4582B77A" w16cid:durableId="24F851EC"/>
  <w16cid:commentId w16cid:paraId="543FC50A" w16cid:durableId="24F2EDAE"/>
  <w16cid:commentId w16cid:paraId="5FAE6E05" w16cid:durableId="24F851F8"/>
  <w16cid:commentId w16cid:paraId="36CE3D2E" w16cid:durableId="24F2EE12"/>
  <w16cid:commentId w16cid:paraId="058CF86C" w16cid:durableId="24F8521C"/>
  <w16cid:commentId w16cid:paraId="2D531A9C" w16cid:durableId="24F2EDD6"/>
  <w16cid:commentId w16cid:paraId="76D160F3" w16cid:durableId="24F85240"/>
  <w16cid:commentId w16cid:paraId="126B2334" w16cid:durableId="24F327D0"/>
  <w16cid:commentId w16cid:paraId="188244F8" w16cid:durableId="24F8533E"/>
  <w16cid:commentId w16cid:paraId="5639CC32" w16cid:durableId="24F2EEBF"/>
  <w16cid:commentId w16cid:paraId="74674DB0" w16cid:durableId="24F8533A"/>
  <w16cid:commentId w16cid:paraId="3281A3CC" w16cid:durableId="24F2EEE5"/>
  <w16cid:commentId w16cid:paraId="356A9517" w16cid:durableId="24F8537D"/>
  <w16cid:commentId w16cid:paraId="01B3AD74" w16cid:durableId="24F2F250"/>
  <w16cid:commentId w16cid:paraId="677AED0E" w16cid:durableId="24F8545D"/>
  <w16cid:commentId w16cid:paraId="1A5BF7AB" w16cid:durableId="24F2F03B"/>
  <w16cid:commentId w16cid:paraId="5503F603" w16cid:durableId="24F85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46137" w14:textId="77777777" w:rsidR="0048653C" w:rsidRDefault="0048653C" w:rsidP="004F3384">
      <w:pPr>
        <w:spacing w:after="0" w:line="240" w:lineRule="auto"/>
      </w:pPr>
      <w:r>
        <w:separator/>
      </w:r>
    </w:p>
  </w:endnote>
  <w:endnote w:type="continuationSeparator" w:id="0">
    <w:p w14:paraId="176A4B44" w14:textId="77777777" w:rsidR="0048653C" w:rsidRDefault="0048653C" w:rsidP="004F3384">
      <w:pPr>
        <w:spacing w:after="0" w:line="240" w:lineRule="auto"/>
      </w:pPr>
      <w:r>
        <w:continuationSeparator/>
      </w:r>
    </w:p>
  </w:endnote>
  <w:endnote w:type="continuationNotice" w:id="1">
    <w:p w14:paraId="28867398" w14:textId="77777777" w:rsidR="0048653C" w:rsidRDefault="004865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A363" w14:textId="77777777" w:rsidR="0021761F" w:rsidRDefault="00217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BD700E" w:rsidRDefault="00BD700E">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BD700E" w:rsidRDefault="00BD70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A58" w14:textId="77777777" w:rsidR="0021761F" w:rsidRDefault="00217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C8CD" w14:textId="77777777" w:rsidR="0048653C" w:rsidRDefault="0048653C" w:rsidP="004F3384">
      <w:pPr>
        <w:spacing w:after="0" w:line="240" w:lineRule="auto"/>
      </w:pPr>
      <w:r>
        <w:separator/>
      </w:r>
    </w:p>
  </w:footnote>
  <w:footnote w:type="continuationSeparator" w:id="0">
    <w:p w14:paraId="2195627A" w14:textId="77777777" w:rsidR="0048653C" w:rsidRDefault="0048653C" w:rsidP="004F3384">
      <w:pPr>
        <w:spacing w:after="0" w:line="240" w:lineRule="auto"/>
      </w:pPr>
      <w:r>
        <w:continuationSeparator/>
      </w:r>
    </w:p>
  </w:footnote>
  <w:footnote w:type="continuationNotice" w:id="1">
    <w:p w14:paraId="56944AC9" w14:textId="77777777" w:rsidR="0048653C" w:rsidRDefault="004865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0556" w14:textId="77777777" w:rsidR="0021761F" w:rsidRDefault="002176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5AAE" w14:textId="77777777" w:rsidR="0021761F" w:rsidRDefault="002176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502" w14:textId="77777777" w:rsidR="0021761F" w:rsidRDefault="00217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4F7CE1"/>
    <w:multiLevelType w:val="multilevel"/>
    <w:tmpl w:val="0E56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6"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kunaga, Rena (CDC/DDPHSIS/CGH/DGHT)">
    <w15:presenceInfo w15:providerId="AD" w15:userId="S::lxi9@cdc.gov::f64100fa-c4e3-4d4c-bb00-31c14c34956a"/>
  </w15:person>
  <w15:person w15:author="Hoover, Christopher M">
    <w15:presenceInfo w15:providerId="AD" w15:userId="S::christopher.hoover@ucsf.edu::70baeba4-3ad7-443c-b97f-5d7b8006d5ac"/>
  </w15:person>
  <w15:person w15:author="Leeb, Rebecca (CDC/DDNID/NCBDDD/DHDD)">
    <w15:presenceInfo w15:providerId="AD" w15:userId="S::rsl4@cdc.gov::bccbdba5-1d38-4b0e-912d-11f6f52914ba"/>
  </w15:person>
  <w15:person w15:author="Briss, Peter (CDC/DDNID/NCCDPHP/OD)">
    <w15:presenceInfo w15:providerId="AD" w15:userId="S::pxb5@cdc.gov::9372ee17-cabd-4e27-bada-4f9a00c8db00"/>
  </w15:person>
  <w15:person w15:author="Rajakumar, Augustine (CDC/DDID/NCIRD/OD) (CTR)">
    <w15:presenceInfo w15:providerId="None" w15:userId="Rajakumar, Augustine (CDC/DDID/NCIRD/OD) (CTR)"/>
  </w15:person>
  <w15:person w15:author="Topmiller, Jennifer L. (CDC/NIOSH/DFSE/EPHB)">
    <w15:presenceInfo w15:providerId="AD" w15:userId="S::jlt5@cdc.gov::6a47c70c-013c-4c91-aec5-d638d52cc157"/>
  </w15:person>
  <w15:person w15:author="Li, Jessica F. (CDC/NIOSH/DFSE/HETAB)">
    <w15:presenceInfo w15:providerId="AD" w15:userId="S::wrv8@cdc.gov::b1a7b761-b0f0-428f-aa50-ffe75cecd870"/>
  </w15:person>
  <w15:person w15:author="Weaver, Stephanie Sargent (CDC/DDID/NCIRD/OD) (CTR)">
    <w15:presenceInfo w15:providerId="AD" w15:userId="S::iei6@cdc.gov::005d5f13-b56b-4c75-9182-21f77f9cb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4A6"/>
    <w:rsid w:val="000009ED"/>
    <w:rsid w:val="00000A73"/>
    <w:rsid w:val="00000DF8"/>
    <w:rsid w:val="00001798"/>
    <w:rsid w:val="000023D9"/>
    <w:rsid w:val="00003C5C"/>
    <w:rsid w:val="00003DF0"/>
    <w:rsid w:val="00003F73"/>
    <w:rsid w:val="00004F24"/>
    <w:rsid w:val="000070E0"/>
    <w:rsid w:val="000204D9"/>
    <w:rsid w:val="00020CAC"/>
    <w:rsid w:val="00021AF0"/>
    <w:rsid w:val="000221D0"/>
    <w:rsid w:val="00023DBE"/>
    <w:rsid w:val="00024AA4"/>
    <w:rsid w:val="0002547F"/>
    <w:rsid w:val="00030FCF"/>
    <w:rsid w:val="000312C4"/>
    <w:rsid w:val="0003179C"/>
    <w:rsid w:val="00032ABB"/>
    <w:rsid w:val="00032C0B"/>
    <w:rsid w:val="00033B58"/>
    <w:rsid w:val="000341B9"/>
    <w:rsid w:val="000353B7"/>
    <w:rsid w:val="00035958"/>
    <w:rsid w:val="00037FF5"/>
    <w:rsid w:val="00040F4A"/>
    <w:rsid w:val="0004182A"/>
    <w:rsid w:val="000422AB"/>
    <w:rsid w:val="00042EE8"/>
    <w:rsid w:val="00046999"/>
    <w:rsid w:val="00051493"/>
    <w:rsid w:val="0005447A"/>
    <w:rsid w:val="000546D5"/>
    <w:rsid w:val="0005490A"/>
    <w:rsid w:val="00055BD9"/>
    <w:rsid w:val="00057106"/>
    <w:rsid w:val="000601D4"/>
    <w:rsid w:val="00060EEF"/>
    <w:rsid w:val="000613FE"/>
    <w:rsid w:val="00061B97"/>
    <w:rsid w:val="00061CE0"/>
    <w:rsid w:val="00062946"/>
    <w:rsid w:val="00063601"/>
    <w:rsid w:val="000653BA"/>
    <w:rsid w:val="00070870"/>
    <w:rsid w:val="000709E4"/>
    <w:rsid w:val="000713A8"/>
    <w:rsid w:val="000739F4"/>
    <w:rsid w:val="00075106"/>
    <w:rsid w:val="00076BFD"/>
    <w:rsid w:val="00077424"/>
    <w:rsid w:val="00081E49"/>
    <w:rsid w:val="0008210C"/>
    <w:rsid w:val="000827EC"/>
    <w:rsid w:val="00082D73"/>
    <w:rsid w:val="000830B8"/>
    <w:rsid w:val="00085D6B"/>
    <w:rsid w:val="00086EE4"/>
    <w:rsid w:val="0008785C"/>
    <w:rsid w:val="0009062A"/>
    <w:rsid w:val="00091E64"/>
    <w:rsid w:val="000923BC"/>
    <w:rsid w:val="00093D5C"/>
    <w:rsid w:val="000951F9"/>
    <w:rsid w:val="00095CEE"/>
    <w:rsid w:val="00096241"/>
    <w:rsid w:val="000A14F6"/>
    <w:rsid w:val="000A2009"/>
    <w:rsid w:val="000A2078"/>
    <w:rsid w:val="000A29D1"/>
    <w:rsid w:val="000A2F8D"/>
    <w:rsid w:val="000A3780"/>
    <w:rsid w:val="000A493E"/>
    <w:rsid w:val="000A4CEE"/>
    <w:rsid w:val="000A4E2D"/>
    <w:rsid w:val="000B0380"/>
    <w:rsid w:val="000B1292"/>
    <w:rsid w:val="000B383D"/>
    <w:rsid w:val="000B3867"/>
    <w:rsid w:val="000B3CAB"/>
    <w:rsid w:val="000B5380"/>
    <w:rsid w:val="000C05DC"/>
    <w:rsid w:val="000C2971"/>
    <w:rsid w:val="000C325F"/>
    <w:rsid w:val="000C4642"/>
    <w:rsid w:val="000C5A00"/>
    <w:rsid w:val="000C681C"/>
    <w:rsid w:val="000C7957"/>
    <w:rsid w:val="000D0F2A"/>
    <w:rsid w:val="000D2E51"/>
    <w:rsid w:val="000D3401"/>
    <w:rsid w:val="000D3DBE"/>
    <w:rsid w:val="000D4694"/>
    <w:rsid w:val="000D6386"/>
    <w:rsid w:val="000D6ECA"/>
    <w:rsid w:val="000E0DB9"/>
    <w:rsid w:val="000E1630"/>
    <w:rsid w:val="000E2E87"/>
    <w:rsid w:val="000E4C6B"/>
    <w:rsid w:val="000F01F3"/>
    <w:rsid w:val="000F0205"/>
    <w:rsid w:val="000F07D2"/>
    <w:rsid w:val="000F0FBE"/>
    <w:rsid w:val="000F127C"/>
    <w:rsid w:val="000F201A"/>
    <w:rsid w:val="000F2119"/>
    <w:rsid w:val="000F304B"/>
    <w:rsid w:val="000F323B"/>
    <w:rsid w:val="000F384E"/>
    <w:rsid w:val="000F3E95"/>
    <w:rsid w:val="000F4110"/>
    <w:rsid w:val="000F4297"/>
    <w:rsid w:val="000F4A0C"/>
    <w:rsid w:val="000F537C"/>
    <w:rsid w:val="000F695E"/>
    <w:rsid w:val="000F6C27"/>
    <w:rsid w:val="001012D6"/>
    <w:rsid w:val="00101533"/>
    <w:rsid w:val="00102C6C"/>
    <w:rsid w:val="00104D05"/>
    <w:rsid w:val="0010503A"/>
    <w:rsid w:val="001072BC"/>
    <w:rsid w:val="00111187"/>
    <w:rsid w:val="001127E7"/>
    <w:rsid w:val="00112F04"/>
    <w:rsid w:val="00113957"/>
    <w:rsid w:val="0011447A"/>
    <w:rsid w:val="00114EAB"/>
    <w:rsid w:val="00114FB9"/>
    <w:rsid w:val="00115C5A"/>
    <w:rsid w:val="00117636"/>
    <w:rsid w:val="00117B2D"/>
    <w:rsid w:val="00124D65"/>
    <w:rsid w:val="00127226"/>
    <w:rsid w:val="00127DA6"/>
    <w:rsid w:val="00130781"/>
    <w:rsid w:val="0013136C"/>
    <w:rsid w:val="001316CC"/>
    <w:rsid w:val="0013185A"/>
    <w:rsid w:val="00136F3E"/>
    <w:rsid w:val="0014105F"/>
    <w:rsid w:val="00141F12"/>
    <w:rsid w:val="001421EA"/>
    <w:rsid w:val="001423CF"/>
    <w:rsid w:val="001429FB"/>
    <w:rsid w:val="00142AE5"/>
    <w:rsid w:val="001447F5"/>
    <w:rsid w:val="001458E3"/>
    <w:rsid w:val="001464EC"/>
    <w:rsid w:val="001473DD"/>
    <w:rsid w:val="00147672"/>
    <w:rsid w:val="00151782"/>
    <w:rsid w:val="00152E26"/>
    <w:rsid w:val="00153847"/>
    <w:rsid w:val="00153C02"/>
    <w:rsid w:val="00153DF0"/>
    <w:rsid w:val="0015497D"/>
    <w:rsid w:val="00157B9E"/>
    <w:rsid w:val="001628B9"/>
    <w:rsid w:val="00164B9B"/>
    <w:rsid w:val="001663B7"/>
    <w:rsid w:val="00170D2F"/>
    <w:rsid w:val="00172032"/>
    <w:rsid w:val="0017207C"/>
    <w:rsid w:val="00172326"/>
    <w:rsid w:val="0017357A"/>
    <w:rsid w:val="00174445"/>
    <w:rsid w:val="00176972"/>
    <w:rsid w:val="00177279"/>
    <w:rsid w:val="001774A8"/>
    <w:rsid w:val="00177AD6"/>
    <w:rsid w:val="00177CE8"/>
    <w:rsid w:val="00181A58"/>
    <w:rsid w:val="00181DB6"/>
    <w:rsid w:val="001831C8"/>
    <w:rsid w:val="00184FA9"/>
    <w:rsid w:val="00185EB4"/>
    <w:rsid w:val="001901FE"/>
    <w:rsid w:val="00191F96"/>
    <w:rsid w:val="00192622"/>
    <w:rsid w:val="001931AC"/>
    <w:rsid w:val="001932CC"/>
    <w:rsid w:val="001942A4"/>
    <w:rsid w:val="00196250"/>
    <w:rsid w:val="001962B1"/>
    <w:rsid w:val="0019700D"/>
    <w:rsid w:val="0019745E"/>
    <w:rsid w:val="00197A5E"/>
    <w:rsid w:val="001A04FA"/>
    <w:rsid w:val="001A16C0"/>
    <w:rsid w:val="001A2633"/>
    <w:rsid w:val="001A2A29"/>
    <w:rsid w:val="001A38DB"/>
    <w:rsid w:val="001A459F"/>
    <w:rsid w:val="001A4EEB"/>
    <w:rsid w:val="001A523E"/>
    <w:rsid w:val="001A57F4"/>
    <w:rsid w:val="001A6F88"/>
    <w:rsid w:val="001A7134"/>
    <w:rsid w:val="001B0139"/>
    <w:rsid w:val="001B0336"/>
    <w:rsid w:val="001B1989"/>
    <w:rsid w:val="001B2EB5"/>
    <w:rsid w:val="001B3AB1"/>
    <w:rsid w:val="001B41F3"/>
    <w:rsid w:val="001B5BBC"/>
    <w:rsid w:val="001B5D03"/>
    <w:rsid w:val="001B685B"/>
    <w:rsid w:val="001B6ECC"/>
    <w:rsid w:val="001C2032"/>
    <w:rsid w:val="001C2C91"/>
    <w:rsid w:val="001C3669"/>
    <w:rsid w:val="001C4334"/>
    <w:rsid w:val="001C439C"/>
    <w:rsid w:val="001C5076"/>
    <w:rsid w:val="001C62BD"/>
    <w:rsid w:val="001C72D2"/>
    <w:rsid w:val="001D0126"/>
    <w:rsid w:val="001D3375"/>
    <w:rsid w:val="001D404D"/>
    <w:rsid w:val="001D4918"/>
    <w:rsid w:val="001D5894"/>
    <w:rsid w:val="001D5D67"/>
    <w:rsid w:val="001D7C58"/>
    <w:rsid w:val="001E0060"/>
    <w:rsid w:val="001E1DD8"/>
    <w:rsid w:val="001E2AC3"/>
    <w:rsid w:val="001E41CD"/>
    <w:rsid w:val="001E47BA"/>
    <w:rsid w:val="001E5632"/>
    <w:rsid w:val="001F5526"/>
    <w:rsid w:val="001F5DA9"/>
    <w:rsid w:val="001F787E"/>
    <w:rsid w:val="00201233"/>
    <w:rsid w:val="00202444"/>
    <w:rsid w:val="00205978"/>
    <w:rsid w:val="00206DB9"/>
    <w:rsid w:val="0021025E"/>
    <w:rsid w:val="00210731"/>
    <w:rsid w:val="0021190F"/>
    <w:rsid w:val="00213795"/>
    <w:rsid w:val="002140D2"/>
    <w:rsid w:val="00216B54"/>
    <w:rsid w:val="0021761F"/>
    <w:rsid w:val="002176F1"/>
    <w:rsid w:val="00221246"/>
    <w:rsid w:val="00221343"/>
    <w:rsid w:val="00222AC1"/>
    <w:rsid w:val="00222CF5"/>
    <w:rsid w:val="002235DA"/>
    <w:rsid w:val="00224553"/>
    <w:rsid w:val="002246E2"/>
    <w:rsid w:val="00224842"/>
    <w:rsid w:val="00225351"/>
    <w:rsid w:val="0022551D"/>
    <w:rsid w:val="00225FEC"/>
    <w:rsid w:val="002270DA"/>
    <w:rsid w:val="00231FFB"/>
    <w:rsid w:val="002328C1"/>
    <w:rsid w:val="0023663F"/>
    <w:rsid w:val="00236BD0"/>
    <w:rsid w:val="0024061A"/>
    <w:rsid w:val="0024101B"/>
    <w:rsid w:val="002418A8"/>
    <w:rsid w:val="00241A7B"/>
    <w:rsid w:val="00242433"/>
    <w:rsid w:val="0024269A"/>
    <w:rsid w:val="00242F9D"/>
    <w:rsid w:val="00244134"/>
    <w:rsid w:val="00244724"/>
    <w:rsid w:val="00247722"/>
    <w:rsid w:val="002508F5"/>
    <w:rsid w:val="00251108"/>
    <w:rsid w:val="0025115F"/>
    <w:rsid w:val="00252C0C"/>
    <w:rsid w:val="00252FB4"/>
    <w:rsid w:val="0025418F"/>
    <w:rsid w:val="0025469C"/>
    <w:rsid w:val="0025761A"/>
    <w:rsid w:val="002603DD"/>
    <w:rsid w:val="002606D1"/>
    <w:rsid w:val="00262F9B"/>
    <w:rsid w:val="00263DBA"/>
    <w:rsid w:val="0026487E"/>
    <w:rsid w:val="00277D80"/>
    <w:rsid w:val="00280081"/>
    <w:rsid w:val="00280B6A"/>
    <w:rsid w:val="002832A2"/>
    <w:rsid w:val="00284FF2"/>
    <w:rsid w:val="00285A3D"/>
    <w:rsid w:val="00285DD9"/>
    <w:rsid w:val="0028639D"/>
    <w:rsid w:val="002865CA"/>
    <w:rsid w:val="00286C06"/>
    <w:rsid w:val="0028700B"/>
    <w:rsid w:val="002871DC"/>
    <w:rsid w:val="00287528"/>
    <w:rsid w:val="00290672"/>
    <w:rsid w:val="00291833"/>
    <w:rsid w:val="00292112"/>
    <w:rsid w:val="0029232D"/>
    <w:rsid w:val="00292DB3"/>
    <w:rsid w:val="002971B2"/>
    <w:rsid w:val="00297A31"/>
    <w:rsid w:val="002A0333"/>
    <w:rsid w:val="002A07BE"/>
    <w:rsid w:val="002A1B3B"/>
    <w:rsid w:val="002A3127"/>
    <w:rsid w:val="002A4D00"/>
    <w:rsid w:val="002A7D63"/>
    <w:rsid w:val="002B211E"/>
    <w:rsid w:val="002B31BD"/>
    <w:rsid w:val="002B4ED3"/>
    <w:rsid w:val="002B5ECA"/>
    <w:rsid w:val="002B6A07"/>
    <w:rsid w:val="002C515D"/>
    <w:rsid w:val="002C6DAB"/>
    <w:rsid w:val="002C73D9"/>
    <w:rsid w:val="002C7CC5"/>
    <w:rsid w:val="002D1413"/>
    <w:rsid w:val="002D213E"/>
    <w:rsid w:val="002D346B"/>
    <w:rsid w:val="002D4CDB"/>
    <w:rsid w:val="002D53CE"/>
    <w:rsid w:val="002D691A"/>
    <w:rsid w:val="002D7316"/>
    <w:rsid w:val="002E0A7A"/>
    <w:rsid w:val="002E1A9A"/>
    <w:rsid w:val="002E1B51"/>
    <w:rsid w:val="002E2F8D"/>
    <w:rsid w:val="002E3684"/>
    <w:rsid w:val="002E718F"/>
    <w:rsid w:val="002F04C5"/>
    <w:rsid w:val="002F0B2B"/>
    <w:rsid w:val="002F3BF7"/>
    <w:rsid w:val="002F53F7"/>
    <w:rsid w:val="002F621D"/>
    <w:rsid w:val="002F6423"/>
    <w:rsid w:val="002F7093"/>
    <w:rsid w:val="00300074"/>
    <w:rsid w:val="00300204"/>
    <w:rsid w:val="00300781"/>
    <w:rsid w:val="0030183D"/>
    <w:rsid w:val="0030281D"/>
    <w:rsid w:val="00302836"/>
    <w:rsid w:val="00303286"/>
    <w:rsid w:val="00304AE7"/>
    <w:rsid w:val="00304C07"/>
    <w:rsid w:val="0030513E"/>
    <w:rsid w:val="00305FEA"/>
    <w:rsid w:val="003064B9"/>
    <w:rsid w:val="00307CEA"/>
    <w:rsid w:val="00307D9F"/>
    <w:rsid w:val="003111A4"/>
    <w:rsid w:val="00311358"/>
    <w:rsid w:val="00311EDF"/>
    <w:rsid w:val="003132B1"/>
    <w:rsid w:val="00315A40"/>
    <w:rsid w:val="00316CC0"/>
    <w:rsid w:val="00322174"/>
    <w:rsid w:val="00322DF4"/>
    <w:rsid w:val="00322F97"/>
    <w:rsid w:val="00324251"/>
    <w:rsid w:val="00325EEC"/>
    <w:rsid w:val="00327357"/>
    <w:rsid w:val="00333B2C"/>
    <w:rsid w:val="00333CDC"/>
    <w:rsid w:val="0033450B"/>
    <w:rsid w:val="00334EC8"/>
    <w:rsid w:val="003354B2"/>
    <w:rsid w:val="00341631"/>
    <w:rsid w:val="0034476B"/>
    <w:rsid w:val="003451E7"/>
    <w:rsid w:val="00345FBF"/>
    <w:rsid w:val="00346B90"/>
    <w:rsid w:val="00347AB9"/>
    <w:rsid w:val="00347B4D"/>
    <w:rsid w:val="00347D0F"/>
    <w:rsid w:val="00351FBA"/>
    <w:rsid w:val="00352802"/>
    <w:rsid w:val="00352BAA"/>
    <w:rsid w:val="00352C53"/>
    <w:rsid w:val="0035357A"/>
    <w:rsid w:val="00353877"/>
    <w:rsid w:val="00353ADC"/>
    <w:rsid w:val="00354103"/>
    <w:rsid w:val="003556BE"/>
    <w:rsid w:val="00356C39"/>
    <w:rsid w:val="00360519"/>
    <w:rsid w:val="00360FD9"/>
    <w:rsid w:val="003614B1"/>
    <w:rsid w:val="00361DF5"/>
    <w:rsid w:val="0036377D"/>
    <w:rsid w:val="00363CC2"/>
    <w:rsid w:val="00364EC2"/>
    <w:rsid w:val="00365DE2"/>
    <w:rsid w:val="00367B3B"/>
    <w:rsid w:val="00370440"/>
    <w:rsid w:val="00370E2F"/>
    <w:rsid w:val="00373883"/>
    <w:rsid w:val="003755A7"/>
    <w:rsid w:val="00375B17"/>
    <w:rsid w:val="00375E54"/>
    <w:rsid w:val="003763CB"/>
    <w:rsid w:val="00376A2C"/>
    <w:rsid w:val="00376A30"/>
    <w:rsid w:val="00376CFA"/>
    <w:rsid w:val="00377609"/>
    <w:rsid w:val="00377B61"/>
    <w:rsid w:val="00380CC7"/>
    <w:rsid w:val="00384460"/>
    <w:rsid w:val="003846F5"/>
    <w:rsid w:val="00384DDF"/>
    <w:rsid w:val="00385678"/>
    <w:rsid w:val="003859B9"/>
    <w:rsid w:val="00385CFD"/>
    <w:rsid w:val="003866F2"/>
    <w:rsid w:val="00386B63"/>
    <w:rsid w:val="0038751B"/>
    <w:rsid w:val="003877CC"/>
    <w:rsid w:val="00392187"/>
    <w:rsid w:val="00393B04"/>
    <w:rsid w:val="003949D3"/>
    <w:rsid w:val="00394A52"/>
    <w:rsid w:val="00395AA0"/>
    <w:rsid w:val="003A0A17"/>
    <w:rsid w:val="003A16BD"/>
    <w:rsid w:val="003A23DE"/>
    <w:rsid w:val="003A2D01"/>
    <w:rsid w:val="003A3943"/>
    <w:rsid w:val="003A73EF"/>
    <w:rsid w:val="003B0F2D"/>
    <w:rsid w:val="003B135E"/>
    <w:rsid w:val="003B28FB"/>
    <w:rsid w:val="003B4108"/>
    <w:rsid w:val="003B420D"/>
    <w:rsid w:val="003B442A"/>
    <w:rsid w:val="003B5E4B"/>
    <w:rsid w:val="003B644F"/>
    <w:rsid w:val="003B6943"/>
    <w:rsid w:val="003B6A8C"/>
    <w:rsid w:val="003C1F00"/>
    <w:rsid w:val="003C5D05"/>
    <w:rsid w:val="003C64A3"/>
    <w:rsid w:val="003D122D"/>
    <w:rsid w:val="003D1429"/>
    <w:rsid w:val="003D2F98"/>
    <w:rsid w:val="003D3E5C"/>
    <w:rsid w:val="003D7597"/>
    <w:rsid w:val="003E2837"/>
    <w:rsid w:val="003E2B91"/>
    <w:rsid w:val="003E3426"/>
    <w:rsid w:val="003E3584"/>
    <w:rsid w:val="003E44FE"/>
    <w:rsid w:val="003E4694"/>
    <w:rsid w:val="003E5048"/>
    <w:rsid w:val="003F1EFB"/>
    <w:rsid w:val="003F22D3"/>
    <w:rsid w:val="003F2D97"/>
    <w:rsid w:val="003F48C8"/>
    <w:rsid w:val="003F63FD"/>
    <w:rsid w:val="004006AE"/>
    <w:rsid w:val="00400D5A"/>
    <w:rsid w:val="00402744"/>
    <w:rsid w:val="00403FDC"/>
    <w:rsid w:val="004043E8"/>
    <w:rsid w:val="00404BC6"/>
    <w:rsid w:val="004062C0"/>
    <w:rsid w:val="004067BB"/>
    <w:rsid w:val="00407CFE"/>
    <w:rsid w:val="00410BFC"/>
    <w:rsid w:val="004124E7"/>
    <w:rsid w:val="00413293"/>
    <w:rsid w:val="004134D2"/>
    <w:rsid w:val="00413739"/>
    <w:rsid w:val="00414EBD"/>
    <w:rsid w:val="00415ED9"/>
    <w:rsid w:val="004205EE"/>
    <w:rsid w:val="00421B4D"/>
    <w:rsid w:val="00421D48"/>
    <w:rsid w:val="00424434"/>
    <w:rsid w:val="00424DCC"/>
    <w:rsid w:val="00430654"/>
    <w:rsid w:val="00433E6B"/>
    <w:rsid w:val="00435D04"/>
    <w:rsid w:val="00436DE0"/>
    <w:rsid w:val="00437D42"/>
    <w:rsid w:val="00440F8B"/>
    <w:rsid w:val="0044217B"/>
    <w:rsid w:val="00442554"/>
    <w:rsid w:val="0044422A"/>
    <w:rsid w:val="00445DB0"/>
    <w:rsid w:val="00445E37"/>
    <w:rsid w:val="00446230"/>
    <w:rsid w:val="0044655E"/>
    <w:rsid w:val="00447248"/>
    <w:rsid w:val="0044778E"/>
    <w:rsid w:val="00450274"/>
    <w:rsid w:val="004503BB"/>
    <w:rsid w:val="0045094D"/>
    <w:rsid w:val="00450D23"/>
    <w:rsid w:val="00452584"/>
    <w:rsid w:val="00452951"/>
    <w:rsid w:val="00454434"/>
    <w:rsid w:val="0045639E"/>
    <w:rsid w:val="00456E2D"/>
    <w:rsid w:val="0045748C"/>
    <w:rsid w:val="00457C9A"/>
    <w:rsid w:val="00457E15"/>
    <w:rsid w:val="00460658"/>
    <w:rsid w:val="00462659"/>
    <w:rsid w:val="00463D20"/>
    <w:rsid w:val="0046448B"/>
    <w:rsid w:val="004656B9"/>
    <w:rsid w:val="0046646C"/>
    <w:rsid w:val="00472EC2"/>
    <w:rsid w:val="00474A59"/>
    <w:rsid w:val="00475515"/>
    <w:rsid w:val="00480EC3"/>
    <w:rsid w:val="00481EA3"/>
    <w:rsid w:val="004820BC"/>
    <w:rsid w:val="00484359"/>
    <w:rsid w:val="00484550"/>
    <w:rsid w:val="0048653C"/>
    <w:rsid w:val="0048767B"/>
    <w:rsid w:val="004903D0"/>
    <w:rsid w:val="0049065D"/>
    <w:rsid w:val="004919B7"/>
    <w:rsid w:val="00492B73"/>
    <w:rsid w:val="00496CD0"/>
    <w:rsid w:val="00496E46"/>
    <w:rsid w:val="004A12DD"/>
    <w:rsid w:val="004A4AAA"/>
    <w:rsid w:val="004A5A2A"/>
    <w:rsid w:val="004A6C3F"/>
    <w:rsid w:val="004A6F7A"/>
    <w:rsid w:val="004A7816"/>
    <w:rsid w:val="004B42D6"/>
    <w:rsid w:val="004B43A3"/>
    <w:rsid w:val="004B73A0"/>
    <w:rsid w:val="004B7CA2"/>
    <w:rsid w:val="004B7D6C"/>
    <w:rsid w:val="004C59AA"/>
    <w:rsid w:val="004D1227"/>
    <w:rsid w:val="004D1FB6"/>
    <w:rsid w:val="004D2A0C"/>
    <w:rsid w:val="004D334D"/>
    <w:rsid w:val="004D5482"/>
    <w:rsid w:val="004D551A"/>
    <w:rsid w:val="004E135E"/>
    <w:rsid w:val="004E1E44"/>
    <w:rsid w:val="004E2287"/>
    <w:rsid w:val="004E31F0"/>
    <w:rsid w:val="004E4AE4"/>
    <w:rsid w:val="004E56A9"/>
    <w:rsid w:val="004E575E"/>
    <w:rsid w:val="004E6787"/>
    <w:rsid w:val="004E76B2"/>
    <w:rsid w:val="004E7B14"/>
    <w:rsid w:val="004E7F97"/>
    <w:rsid w:val="004F103D"/>
    <w:rsid w:val="004F1FFF"/>
    <w:rsid w:val="004F3384"/>
    <w:rsid w:val="004F4FCB"/>
    <w:rsid w:val="004F5E7F"/>
    <w:rsid w:val="00500995"/>
    <w:rsid w:val="00501F5E"/>
    <w:rsid w:val="00502ECB"/>
    <w:rsid w:val="00503BF5"/>
    <w:rsid w:val="005041CB"/>
    <w:rsid w:val="00504626"/>
    <w:rsid w:val="005059BC"/>
    <w:rsid w:val="00505D23"/>
    <w:rsid w:val="005065E7"/>
    <w:rsid w:val="00506DC3"/>
    <w:rsid w:val="00507A76"/>
    <w:rsid w:val="0051026B"/>
    <w:rsid w:val="00510E53"/>
    <w:rsid w:val="00511976"/>
    <w:rsid w:val="00514864"/>
    <w:rsid w:val="00515EF0"/>
    <w:rsid w:val="00517756"/>
    <w:rsid w:val="00524DD4"/>
    <w:rsid w:val="005259BA"/>
    <w:rsid w:val="00526A79"/>
    <w:rsid w:val="005272B0"/>
    <w:rsid w:val="00531216"/>
    <w:rsid w:val="00531E17"/>
    <w:rsid w:val="00533C96"/>
    <w:rsid w:val="00533EAD"/>
    <w:rsid w:val="00534181"/>
    <w:rsid w:val="005341EB"/>
    <w:rsid w:val="00535752"/>
    <w:rsid w:val="0053683C"/>
    <w:rsid w:val="00536F49"/>
    <w:rsid w:val="00537B8F"/>
    <w:rsid w:val="0054009A"/>
    <w:rsid w:val="00541549"/>
    <w:rsid w:val="005446F0"/>
    <w:rsid w:val="00545018"/>
    <w:rsid w:val="0054502C"/>
    <w:rsid w:val="00545114"/>
    <w:rsid w:val="0054557E"/>
    <w:rsid w:val="00547B93"/>
    <w:rsid w:val="00550029"/>
    <w:rsid w:val="0055039D"/>
    <w:rsid w:val="00554443"/>
    <w:rsid w:val="0055522F"/>
    <w:rsid w:val="0055581E"/>
    <w:rsid w:val="00555BDE"/>
    <w:rsid w:val="00555F79"/>
    <w:rsid w:val="00560060"/>
    <w:rsid w:val="00560BCF"/>
    <w:rsid w:val="00561B1E"/>
    <w:rsid w:val="00561F28"/>
    <w:rsid w:val="00562264"/>
    <w:rsid w:val="005624FE"/>
    <w:rsid w:val="005643AE"/>
    <w:rsid w:val="00564A73"/>
    <w:rsid w:val="00564BC8"/>
    <w:rsid w:val="00567E30"/>
    <w:rsid w:val="0057321A"/>
    <w:rsid w:val="00575580"/>
    <w:rsid w:val="005764A0"/>
    <w:rsid w:val="005804C4"/>
    <w:rsid w:val="0058284A"/>
    <w:rsid w:val="00582CC7"/>
    <w:rsid w:val="00583E02"/>
    <w:rsid w:val="0058402F"/>
    <w:rsid w:val="0058560A"/>
    <w:rsid w:val="005856ED"/>
    <w:rsid w:val="005862C9"/>
    <w:rsid w:val="0058646D"/>
    <w:rsid w:val="00586C0A"/>
    <w:rsid w:val="005875F8"/>
    <w:rsid w:val="005909BC"/>
    <w:rsid w:val="00590E83"/>
    <w:rsid w:val="00593C90"/>
    <w:rsid w:val="00593F45"/>
    <w:rsid w:val="00594323"/>
    <w:rsid w:val="005944B5"/>
    <w:rsid w:val="00594991"/>
    <w:rsid w:val="00596B7E"/>
    <w:rsid w:val="005A1533"/>
    <w:rsid w:val="005A2642"/>
    <w:rsid w:val="005A2D9A"/>
    <w:rsid w:val="005A2DA0"/>
    <w:rsid w:val="005A3831"/>
    <w:rsid w:val="005A3BF6"/>
    <w:rsid w:val="005A468F"/>
    <w:rsid w:val="005A5C75"/>
    <w:rsid w:val="005A6B1F"/>
    <w:rsid w:val="005A7D32"/>
    <w:rsid w:val="005B1FB5"/>
    <w:rsid w:val="005B2EBD"/>
    <w:rsid w:val="005B7E1E"/>
    <w:rsid w:val="005C0DEA"/>
    <w:rsid w:val="005C19AD"/>
    <w:rsid w:val="005C2DE1"/>
    <w:rsid w:val="005C4809"/>
    <w:rsid w:val="005C48ED"/>
    <w:rsid w:val="005C6410"/>
    <w:rsid w:val="005D0906"/>
    <w:rsid w:val="005D11A5"/>
    <w:rsid w:val="005D1F06"/>
    <w:rsid w:val="005D43BE"/>
    <w:rsid w:val="005D6432"/>
    <w:rsid w:val="005E0D62"/>
    <w:rsid w:val="005E1F14"/>
    <w:rsid w:val="005E208C"/>
    <w:rsid w:val="005E261F"/>
    <w:rsid w:val="005E31CB"/>
    <w:rsid w:val="005E32D2"/>
    <w:rsid w:val="005E4A67"/>
    <w:rsid w:val="005E4F29"/>
    <w:rsid w:val="005E5C5F"/>
    <w:rsid w:val="005E5D19"/>
    <w:rsid w:val="005E6005"/>
    <w:rsid w:val="005E7099"/>
    <w:rsid w:val="005E736D"/>
    <w:rsid w:val="005E7B91"/>
    <w:rsid w:val="005F0444"/>
    <w:rsid w:val="005F610F"/>
    <w:rsid w:val="005F6118"/>
    <w:rsid w:val="005F6813"/>
    <w:rsid w:val="005F70DF"/>
    <w:rsid w:val="005F758E"/>
    <w:rsid w:val="0060022F"/>
    <w:rsid w:val="0060041F"/>
    <w:rsid w:val="00601C38"/>
    <w:rsid w:val="00601D93"/>
    <w:rsid w:val="00603156"/>
    <w:rsid w:val="00603C0F"/>
    <w:rsid w:val="00605059"/>
    <w:rsid w:val="0060540F"/>
    <w:rsid w:val="006104B7"/>
    <w:rsid w:val="0061255B"/>
    <w:rsid w:val="00612E2F"/>
    <w:rsid w:val="006135D2"/>
    <w:rsid w:val="00614878"/>
    <w:rsid w:val="006151ED"/>
    <w:rsid w:val="006152A1"/>
    <w:rsid w:val="00620942"/>
    <w:rsid w:val="0062410C"/>
    <w:rsid w:val="006248BF"/>
    <w:rsid w:val="00624CC7"/>
    <w:rsid w:val="006250E6"/>
    <w:rsid w:val="00625960"/>
    <w:rsid w:val="00625CF2"/>
    <w:rsid w:val="00627F02"/>
    <w:rsid w:val="00630B4B"/>
    <w:rsid w:val="006324BA"/>
    <w:rsid w:val="00633720"/>
    <w:rsid w:val="006339CB"/>
    <w:rsid w:val="00634646"/>
    <w:rsid w:val="00635A85"/>
    <w:rsid w:val="00635B19"/>
    <w:rsid w:val="00637615"/>
    <w:rsid w:val="006415C9"/>
    <w:rsid w:val="00641B53"/>
    <w:rsid w:val="00642582"/>
    <w:rsid w:val="00647ED9"/>
    <w:rsid w:val="00650C7C"/>
    <w:rsid w:val="0065181B"/>
    <w:rsid w:val="00652479"/>
    <w:rsid w:val="00652FDF"/>
    <w:rsid w:val="00653AED"/>
    <w:rsid w:val="00653D60"/>
    <w:rsid w:val="00656EF4"/>
    <w:rsid w:val="00661217"/>
    <w:rsid w:val="006617E6"/>
    <w:rsid w:val="00662BA5"/>
    <w:rsid w:val="00663D20"/>
    <w:rsid w:val="00665714"/>
    <w:rsid w:val="00666A7F"/>
    <w:rsid w:val="00667F14"/>
    <w:rsid w:val="006709D5"/>
    <w:rsid w:val="00670CFE"/>
    <w:rsid w:val="006731E5"/>
    <w:rsid w:val="006737D0"/>
    <w:rsid w:val="006740E3"/>
    <w:rsid w:val="0067437C"/>
    <w:rsid w:val="006749DD"/>
    <w:rsid w:val="00674C04"/>
    <w:rsid w:val="00675315"/>
    <w:rsid w:val="0067547E"/>
    <w:rsid w:val="00677DF5"/>
    <w:rsid w:val="006803D6"/>
    <w:rsid w:val="006806A3"/>
    <w:rsid w:val="0068087F"/>
    <w:rsid w:val="006814C8"/>
    <w:rsid w:val="0068164B"/>
    <w:rsid w:val="00683EBF"/>
    <w:rsid w:val="00685766"/>
    <w:rsid w:val="0068626B"/>
    <w:rsid w:val="00687CAE"/>
    <w:rsid w:val="006900A9"/>
    <w:rsid w:val="00690A47"/>
    <w:rsid w:val="0069210B"/>
    <w:rsid w:val="00692E03"/>
    <w:rsid w:val="006933B1"/>
    <w:rsid w:val="00693B5C"/>
    <w:rsid w:val="006942FF"/>
    <w:rsid w:val="006A03B7"/>
    <w:rsid w:val="006A04E5"/>
    <w:rsid w:val="006A2BBE"/>
    <w:rsid w:val="006A2C06"/>
    <w:rsid w:val="006A325E"/>
    <w:rsid w:val="006A33B0"/>
    <w:rsid w:val="006A580A"/>
    <w:rsid w:val="006A6EEE"/>
    <w:rsid w:val="006A7D1E"/>
    <w:rsid w:val="006A7FDB"/>
    <w:rsid w:val="006B0D30"/>
    <w:rsid w:val="006B2795"/>
    <w:rsid w:val="006B2905"/>
    <w:rsid w:val="006B4A8B"/>
    <w:rsid w:val="006B4F3C"/>
    <w:rsid w:val="006B5C07"/>
    <w:rsid w:val="006B70CA"/>
    <w:rsid w:val="006B7456"/>
    <w:rsid w:val="006C0D67"/>
    <w:rsid w:val="006C1E19"/>
    <w:rsid w:val="006C2353"/>
    <w:rsid w:val="006C6A3C"/>
    <w:rsid w:val="006C746A"/>
    <w:rsid w:val="006C74B6"/>
    <w:rsid w:val="006C7CFF"/>
    <w:rsid w:val="006D0A73"/>
    <w:rsid w:val="006D12BC"/>
    <w:rsid w:val="006D13FF"/>
    <w:rsid w:val="006D1405"/>
    <w:rsid w:val="006D1B96"/>
    <w:rsid w:val="006D23B2"/>
    <w:rsid w:val="006D3CDB"/>
    <w:rsid w:val="006D50D3"/>
    <w:rsid w:val="006D5501"/>
    <w:rsid w:val="006D5796"/>
    <w:rsid w:val="006E1217"/>
    <w:rsid w:val="006E4425"/>
    <w:rsid w:val="006E559E"/>
    <w:rsid w:val="006E59FD"/>
    <w:rsid w:val="006E5B41"/>
    <w:rsid w:val="006E5E32"/>
    <w:rsid w:val="006E5E6C"/>
    <w:rsid w:val="006E7725"/>
    <w:rsid w:val="006F183C"/>
    <w:rsid w:val="006F1FA6"/>
    <w:rsid w:val="006F29A4"/>
    <w:rsid w:val="006F35CB"/>
    <w:rsid w:val="006F3C08"/>
    <w:rsid w:val="006F3E11"/>
    <w:rsid w:val="006F4E52"/>
    <w:rsid w:val="006F6697"/>
    <w:rsid w:val="00700506"/>
    <w:rsid w:val="00701757"/>
    <w:rsid w:val="007027EF"/>
    <w:rsid w:val="00703A72"/>
    <w:rsid w:val="007064C5"/>
    <w:rsid w:val="00712D3C"/>
    <w:rsid w:val="0071596E"/>
    <w:rsid w:val="00721A3E"/>
    <w:rsid w:val="007220D9"/>
    <w:rsid w:val="007227D1"/>
    <w:rsid w:val="00722C15"/>
    <w:rsid w:val="007237B3"/>
    <w:rsid w:val="00723C85"/>
    <w:rsid w:val="00731884"/>
    <w:rsid w:val="00731D55"/>
    <w:rsid w:val="00733811"/>
    <w:rsid w:val="00733A7E"/>
    <w:rsid w:val="007363FC"/>
    <w:rsid w:val="0073684A"/>
    <w:rsid w:val="007371C2"/>
    <w:rsid w:val="00737A07"/>
    <w:rsid w:val="00737C18"/>
    <w:rsid w:val="00737F0F"/>
    <w:rsid w:val="0074235B"/>
    <w:rsid w:val="0074295D"/>
    <w:rsid w:val="007455D5"/>
    <w:rsid w:val="007466D2"/>
    <w:rsid w:val="00747963"/>
    <w:rsid w:val="00747D7A"/>
    <w:rsid w:val="007501C4"/>
    <w:rsid w:val="00753362"/>
    <w:rsid w:val="007549D5"/>
    <w:rsid w:val="00755FE7"/>
    <w:rsid w:val="0075790A"/>
    <w:rsid w:val="00761EBA"/>
    <w:rsid w:val="00762CBA"/>
    <w:rsid w:val="00765C1E"/>
    <w:rsid w:val="00766773"/>
    <w:rsid w:val="0076772D"/>
    <w:rsid w:val="00767D4A"/>
    <w:rsid w:val="00767E5F"/>
    <w:rsid w:val="00770455"/>
    <w:rsid w:val="007710B1"/>
    <w:rsid w:val="007723A2"/>
    <w:rsid w:val="00773269"/>
    <w:rsid w:val="0077348E"/>
    <w:rsid w:val="00774DDA"/>
    <w:rsid w:val="0077516D"/>
    <w:rsid w:val="0077643F"/>
    <w:rsid w:val="00780761"/>
    <w:rsid w:val="00780D5F"/>
    <w:rsid w:val="0078173C"/>
    <w:rsid w:val="00781831"/>
    <w:rsid w:val="00781C71"/>
    <w:rsid w:val="007821AB"/>
    <w:rsid w:val="00782451"/>
    <w:rsid w:val="0078583D"/>
    <w:rsid w:val="0078610A"/>
    <w:rsid w:val="00787F61"/>
    <w:rsid w:val="007902BF"/>
    <w:rsid w:val="00790700"/>
    <w:rsid w:val="00792F63"/>
    <w:rsid w:val="00793A48"/>
    <w:rsid w:val="007963F9"/>
    <w:rsid w:val="00796881"/>
    <w:rsid w:val="007A01E3"/>
    <w:rsid w:val="007A2E6C"/>
    <w:rsid w:val="007A626E"/>
    <w:rsid w:val="007A67BF"/>
    <w:rsid w:val="007A750F"/>
    <w:rsid w:val="007B12F9"/>
    <w:rsid w:val="007B1B4B"/>
    <w:rsid w:val="007B4F75"/>
    <w:rsid w:val="007B5E85"/>
    <w:rsid w:val="007B685F"/>
    <w:rsid w:val="007B6A1C"/>
    <w:rsid w:val="007B77BE"/>
    <w:rsid w:val="007B7891"/>
    <w:rsid w:val="007C043B"/>
    <w:rsid w:val="007C211A"/>
    <w:rsid w:val="007C2CFC"/>
    <w:rsid w:val="007C3CB4"/>
    <w:rsid w:val="007C49CA"/>
    <w:rsid w:val="007C4D1D"/>
    <w:rsid w:val="007C64A6"/>
    <w:rsid w:val="007C695C"/>
    <w:rsid w:val="007C7191"/>
    <w:rsid w:val="007D169A"/>
    <w:rsid w:val="007D1FC3"/>
    <w:rsid w:val="007D4C2C"/>
    <w:rsid w:val="007D69EE"/>
    <w:rsid w:val="007D702A"/>
    <w:rsid w:val="007E07CB"/>
    <w:rsid w:val="007E2095"/>
    <w:rsid w:val="007E619A"/>
    <w:rsid w:val="007E61EA"/>
    <w:rsid w:val="007E65C0"/>
    <w:rsid w:val="007E7862"/>
    <w:rsid w:val="007F10F8"/>
    <w:rsid w:val="007F504D"/>
    <w:rsid w:val="007F6027"/>
    <w:rsid w:val="007F677C"/>
    <w:rsid w:val="007F6FDA"/>
    <w:rsid w:val="007F7472"/>
    <w:rsid w:val="007F7692"/>
    <w:rsid w:val="00800673"/>
    <w:rsid w:val="00802357"/>
    <w:rsid w:val="0080236E"/>
    <w:rsid w:val="00802646"/>
    <w:rsid w:val="008029B8"/>
    <w:rsid w:val="0080425E"/>
    <w:rsid w:val="00806053"/>
    <w:rsid w:val="00806D62"/>
    <w:rsid w:val="00811BED"/>
    <w:rsid w:val="008146FE"/>
    <w:rsid w:val="008149D8"/>
    <w:rsid w:val="00815375"/>
    <w:rsid w:val="00815CE8"/>
    <w:rsid w:val="00816D4D"/>
    <w:rsid w:val="00820FFD"/>
    <w:rsid w:val="008215F7"/>
    <w:rsid w:val="0082388B"/>
    <w:rsid w:val="00823BE7"/>
    <w:rsid w:val="00823C0C"/>
    <w:rsid w:val="00825E36"/>
    <w:rsid w:val="00825FBE"/>
    <w:rsid w:val="00827232"/>
    <w:rsid w:val="00827414"/>
    <w:rsid w:val="00827E30"/>
    <w:rsid w:val="00834067"/>
    <w:rsid w:val="00841104"/>
    <w:rsid w:val="0084256E"/>
    <w:rsid w:val="008438A6"/>
    <w:rsid w:val="00843914"/>
    <w:rsid w:val="00846ABC"/>
    <w:rsid w:val="00846CDD"/>
    <w:rsid w:val="00850AE0"/>
    <w:rsid w:val="0085134B"/>
    <w:rsid w:val="00852D5A"/>
    <w:rsid w:val="0085498A"/>
    <w:rsid w:val="00857CCC"/>
    <w:rsid w:val="008605C5"/>
    <w:rsid w:val="00860720"/>
    <w:rsid w:val="008610FD"/>
    <w:rsid w:val="00861CAD"/>
    <w:rsid w:val="008633ED"/>
    <w:rsid w:val="00863E70"/>
    <w:rsid w:val="008656AB"/>
    <w:rsid w:val="008658AA"/>
    <w:rsid w:val="00865F48"/>
    <w:rsid w:val="00866F66"/>
    <w:rsid w:val="00870F7F"/>
    <w:rsid w:val="00871CF6"/>
    <w:rsid w:val="0087200A"/>
    <w:rsid w:val="008740A6"/>
    <w:rsid w:val="008766D4"/>
    <w:rsid w:val="008772B9"/>
    <w:rsid w:val="00877965"/>
    <w:rsid w:val="008802BD"/>
    <w:rsid w:val="0088299B"/>
    <w:rsid w:val="00882F47"/>
    <w:rsid w:val="008831C2"/>
    <w:rsid w:val="008832C3"/>
    <w:rsid w:val="0088434E"/>
    <w:rsid w:val="00884E16"/>
    <w:rsid w:val="00885A01"/>
    <w:rsid w:val="00891145"/>
    <w:rsid w:val="00892CD6"/>
    <w:rsid w:val="008941A3"/>
    <w:rsid w:val="00896A46"/>
    <w:rsid w:val="008A0303"/>
    <w:rsid w:val="008A2C99"/>
    <w:rsid w:val="008A3E21"/>
    <w:rsid w:val="008A3FDB"/>
    <w:rsid w:val="008A49ED"/>
    <w:rsid w:val="008A4A6B"/>
    <w:rsid w:val="008A504B"/>
    <w:rsid w:val="008A50AA"/>
    <w:rsid w:val="008A53AE"/>
    <w:rsid w:val="008A593E"/>
    <w:rsid w:val="008A6C6C"/>
    <w:rsid w:val="008B13A6"/>
    <w:rsid w:val="008B3C86"/>
    <w:rsid w:val="008B3D3F"/>
    <w:rsid w:val="008B7F18"/>
    <w:rsid w:val="008C1FD0"/>
    <w:rsid w:val="008C20AD"/>
    <w:rsid w:val="008C2C57"/>
    <w:rsid w:val="008C79B9"/>
    <w:rsid w:val="008D221F"/>
    <w:rsid w:val="008D2D71"/>
    <w:rsid w:val="008D4F8F"/>
    <w:rsid w:val="008D5326"/>
    <w:rsid w:val="008D5CB4"/>
    <w:rsid w:val="008D5F0B"/>
    <w:rsid w:val="008D6148"/>
    <w:rsid w:val="008D66A7"/>
    <w:rsid w:val="008D6E91"/>
    <w:rsid w:val="008E098A"/>
    <w:rsid w:val="008E0F36"/>
    <w:rsid w:val="008E1480"/>
    <w:rsid w:val="008E3B72"/>
    <w:rsid w:val="008E5548"/>
    <w:rsid w:val="008E67FB"/>
    <w:rsid w:val="008E6CB9"/>
    <w:rsid w:val="008E6E4F"/>
    <w:rsid w:val="008E71BC"/>
    <w:rsid w:val="008E7EFF"/>
    <w:rsid w:val="008F141A"/>
    <w:rsid w:val="008F20C8"/>
    <w:rsid w:val="008F2220"/>
    <w:rsid w:val="008F332B"/>
    <w:rsid w:val="008F38AC"/>
    <w:rsid w:val="008F7EB9"/>
    <w:rsid w:val="008F7EFB"/>
    <w:rsid w:val="0090004E"/>
    <w:rsid w:val="00900530"/>
    <w:rsid w:val="00900D33"/>
    <w:rsid w:val="00901C93"/>
    <w:rsid w:val="00901E5A"/>
    <w:rsid w:val="00903197"/>
    <w:rsid w:val="00904FB6"/>
    <w:rsid w:val="00905426"/>
    <w:rsid w:val="00905D05"/>
    <w:rsid w:val="00905FC5"/>
    <w:rsid w:val="009078AA"/>
    <w:rsid w:val="0091111D"/>
    <w:rsid w:val="00911C32"/>
    <w:rsid w:val="00916221"/>
    <w:rsid w:val="00916439"/>
    <w:rsid w:val="00916E05"/>
    <w:rsid w:val="009206F4"/>
    <w:rsid w:val="009231F1"/>
    <w:rsid w:val="00923BA6"/>
    <w:rsid w:val="00925D4C"/>
    <w:rsid w:val="009263CC"/>
    <w:rsid w:val="009272F6"/>
    <w:rsid w:val="0092797C"/>
    <w:rsid w:val="00927D2E"/>
    <w:rsid w:val="00927D34"/>
    <w:rsid w:val="0093064C"/>
    <w:rsid w:val="00930E1E"/>
    <w:rsid w:val="00931049"/>
    <w:rsid w:val="00932F78"/>
    <w:rsid w:val="00934DF8"/>
    <w:rsid w:val="00940460"/>
    <w:rsid w:val="00940ADB"/>
    <w:rsid w:val="0094140C"/>
    <w:rsid w:val="00944828"/>
    <w:rsid w:val="009452E0"/>
    <w:rsid w:val="009474CB"/>
    <w:rsid w:val="009522E2"/>
    <w:rsid w:val="00952A05"/>
    <w:rsid w:val="00952C33"/>
    <w:rsid w:val="0095381D"/>
    <w:rsid w:val="00954107"/>
    <w:rsid w:val="00954A71"/>
    <w:rsid w:val="0096086F"/>
    <w:rsid w:val="0096209E"/>
    <w:rsid w:val="009623F6"/>
    <w:rsid w:val="00963F4D"/>
    <w:rsid w:val="009650E6"/>
    <w:rsid w:val="009674CF"/>
    <w:rsid w:val="0096785E"/>
    <w:rsid w:val="00970076"/>
    <w:rsid w:val="00971B68"/>
    <w:rsid w:val="00972602"/>
    <w:rsid w:val="00972B7F"/>
    <w:rsid w:val="00974B54"/>
    <w:rsid w:val="009759D7"/>
    <w:rsid w:val="00975FB8"/>
    <w:rsid w:val="00976EAD"/>
    <w:rsid w:val="009812C5"/>
    <w:rsid w:val="00983D39"/>
    <w:rsid w:val="00984062"/>
    <w:rsid w:val="0098458A"/>
    <w:rsid w:val="00984F39"/>
    <w:rsid w:val="009850C9"/>
    <w:rsid w:val="00986881"/>
    <w:rsid w:val="00986EB9"/>
    <w:rsid w:val="00990C0F"/>
    <w:rsid w:val="00990DCE"/>
    <w:rsid w:val="00990EE7"/>
    <w:rsid w:val="00990F1B"/>
    <w:rsid w:val="00991E60"/>
    <w:rsid w:val="00992645"/>
    <w:rsid w:val="00992D7B"/>
    <w:rsid w:val="00993C6E"/>
    <w:rsid w:val="00994335"/>
    <w:rsid w:val="00994DBC"/>
    <w:rsid w:val="009957DD"/>
    <w:rsid w:val="00995FB7"/>
    <w:rsid w:val="00996B27"/>
    <w:rsid w:val="009A162D"/>
    <w:rsid w:val="009A2686"/>
    <w:rsid w:val="009A4B62"/>
    <w:rsid w:val="009A59C3"/>
    <w:rsid w:val="009B0DD4"/>
    <w:rsid w:val="009B56A3"/>
    <w:rsid w:val="009C0CAF"/>
    <w:rsid w:val="009C23D6"/>
    <w:rsid w:val="009C3190"/>
    <w:rsid w:val="009C387B"/>
    <w:rsid w:val="009C3CD1"/>
    <w:rsid w:val="009C3E9F"/>
    <w:rsid w:val="009C6440"/>
    <w:rsid w:val="009C6E31"/>
    <w:rsid w:val="009C6EBA"/>
    <w:rsid w:val="009C7B51"/>
    <w:rsid w:val="009D0FE1"/>
    <w:rsid w:val="009D18B2"/>
    <w:rsid w:val="009D19C8"/>
    <w:rsid w:val="009D2D4B"/>
    <w:rsid w:val="009D414E"/>
    <w:rsid w:val="009D49CD"/>
    <w:rsid w:val="009D64F7"/>
    <w:rsid w:val="009D7258"/>
    <w:rsid w:val="009D73FD"/>
    <w:rsid w:val="009E0448"/>
    <w:rsid w:val="009E09D4"/>
    <w:rsid w:val="009E1BEC"/>
    <w:rsid w:val="009E1E5E"/>
    <w:rsid w:val="009E3BAA"/>
    <w:rsid w:val="009E4F1A"/>
    <w:rsid w:val="009E55A3"/>
    <w:rsid w:val="009F0F36"/>
    <w:rsid w:val="009F22B2"/>
    <w:rsid w:val="009F3710"/>
    <w:rsid w:val="009F38DE"/>
    <w:rsid w:val="009F5948"/>
    <w:rsid w:val="009F6F17"/>
    <w:rsid w:val="009F6F7E"/>
    <w:rsid w:val="009F7989"/>
    <w:rsid w:val="00A0047D"/>
    <w:rsid w:val="00A00A20"/>
    <w:rsid w:val="00A01801"/>
    <w:rsid w:val="00A030FB"/>
    <w:rsid w:val="00A03249"/>
    <w:rsid w:val="00A0440A"/>
    <w:rsid w:val="00A0641A"/>
    <w:rsid w:val="00A073E4"/>
    <w:rsid w:val="00A10BF0"/>
    <w:rsid w:val="00A111DC"/>
    <w:rsid w:val="00A128F8"/>
    <w:rsid w:val="00A12B00"/>
    <w:rsid w:val="00A13723"/>
    <w:rsid w:val="00A14006"/>
    <w:rsid w:val="00A143FB"/>
    <w:rsid w:val="00A16B54"/>
    <w:rsid w:val="00A16E90"/>
    <w:rsid w:val="00A17C36"/>
    <w:rsid w:val="00A2119D"/>
    <w:rsid w:val="00A213A9"/>
    <w:rsid w:val="00A23BCA"/>
    <w:rsid w:val="00A245B6"/>
    <w:rsid w:val="00A24DE2"/>
    <w:rsid w:val="00A25499"/>
    <w:rsid w:val="00A25FAE"/>
    <w:rsid w:val="00A26458"/>
    <w:rsid w:val="00A26729"/>
    <w:rsid w:val="00A30B73"/>
    <w:rsid w:val="00A313FE"/>
    <w:rsid w:val="00A32D4C"/>
    <w:rsid w:val="00A367B2"/>
    <w:rsid w:val="00A368D7"/>
    <w:rsid w:val="00A37183"/>
    <w:rsid w:val="00A374EF"/>
    <w:rsid w:val="00A401B1"/>
    <w:rsid w:val="00A42595"/>
    <w:rsid w:val="00A43324"/>
    <w:rsid w:val="00A43E70"/>
    <w:rsid w:val="00A44972"/>
    <w:rsid w:val="00A46DD8"/>
    <w:rsid w:val="00A515C2"/>
    <w:rsid w:val="00A515F4"/>
    <w:rsid w:val="00A524F9"/>
    <w:rsid w:val="00A525FE"/>
    <w:rsid w:val="00A52C24"/>
    <w:rsid w:val="00A53230"/>
    <w:rsid w:val="00A54A27"/>
    <w:rsid w:val="00A54A6E"/>
    <w:rsid w:val="00A54DA7"/>
    <w:rsid w:val="00A56819"/>
    <w:rsid w:val="00A60501"/>
    <w:rsid w:val="00A629C5"/>
    <w:rsid w:val="00A62D45"/>
    <w:rsid w:val="00A6362A"/>
    <w:rsid w:val="00A64891"/>
    <w:rsid w:val="00A64EDB"/>
    <w:rsid w:val="00A66F2A"/>
    <w:rsid w:val="00A7031D"/>
    <w:rsid w:val="00A73047"/>
    <w:rsid w:val="00A74AAA"/>
    <w:rsid w:val="00A74D1B"/>
    <w:rsid w:val="00A7545B"/>
    <w:rsid w:val="00A759B9"/>
    <w:rsid w:val="00A76DCA"/>
    <w:rsid w:val="00A7757D"/>
    <w:rsid w:val="00A814F4"/>
    <w:rsid w:val="00A8349B"/>
    <w:rsid w:val="00A8441F"/>
    <w:rsid w:val="00A858C1"/>
    <w:rsid w:val="00A85BD8"/>
    <w:rsid w:val="00A86B22"/>
    <w:rsid w:val="00A8784A"/>
    <w:rsid w:val="00A90EEE"/>
    <w:rsid w:val="00A92432"/>
    <w:rsid w:val="00A927DE"/>
    <w:rsid w:val="00A940E4"/>
    <w:rsid w:val="00A9546D"/>
    <w:rsid w:val="00A9626D"/>
    <w:rsid w:val="00A97A16"/>
    <w:rsid w:val="00A97A9F"/>
    <w:rsid w:val="00A97D3E"/>
    <w:rsid w:val="00AA17FB"/>
    <w:rsid w:val="00AA1922"/>
    <w:rsid w:val="00AA28B8"/>
    <w:rsid w:val="00AA2AFC"/>
    <w:rsid w:val="00AA2DFA"/>
    <w:rsid w:val="00AA377D"/>
    <w:rsid w:val="00AA4300"/>
    <w:rsid w:val="00AA578F"/>
    <w:rsid w:val="00AA67C2"/>
    <w:rsid w:val="00AA7359"/>
    <w:rsid w:val="00AB0811"/>
    <w:rsid w:val="00AB1F38"/>
    <w:rsid w:val="00AB2B8A"/>
    <w:rsid w:val="00AB5C29"/>
    <w:rsid w:val="00AC0A40"/>
    <w:rsid w:val="00AC1BB3"/>
    <w:rsid w:val="00AC2611"/>
    <w:rsid w:val="00AC3411"/>
    <w:rsid w:val="00AC757F"/>
    <w:rsid w:val="00AD0BCC"/>
    <w:rsid w:val="00AD442E"/>
    <w:rsid w:val="00AD48F3"/>
    <w:rsid w:val="00AD5633"/>
    <w:rsid w:val="00AD6C89"/>
    <w:rsid w:val="00AE042E"/>
    <w:rsid w:val="00AE0FC4"/>
    <w:rsid w:val="00AE1E8A"/>
    <w:rsid w:val="00AE1FF3"/>
    <w:rsid w:val="00AE7C73"/>
    <w:rsid w:val="00AF04E2"/>
    <w:rsid w:val="00AF24DD"/>
    <w:rsid w:val="00AF4898"/>
    <w:rsid w:val="00AF6C4F"/>
    <w:rsid w:val="00AF71F7"/>
    <w:rsid w:val="00AF7930"/>
    <w:rsid w:val="00AF7C8E"/>
    <w:rsid w:val="00AF7EA6"/>
    <w:rsid w:val="00B00EFC"/>
    <w:rsid w:val="00B024D8"/>
    <w:rsid w:val="00B0404F"/>
    <w:rsid w:val="00B047B8"/>
    <w:rsid w:val="00B06935"/>
    <w:rsid w:val="00B0762A"/>
    <w:rsid w:val="00B07CE3"/>
    <w:rsid w:val="00B105A3"/>
    <w:rsid w:val="00B11B74"/>
    <w:rsid w:val="00B1271C"/>
    <w:rsid w:val="00B127AF"/>
    <w:rsid w:val="00B14DF2"/>
    <w:rsid w:val="00B201BA"/>
    <w:rsid w:val="00B20E20"/>
    <w:rsid w:val="00B21289"/>
    <w:rsid w:val="00B26F8F"/>
    <w:rsid w:val="00B26FC3"/>
    <w:rsid w:val="00B27647"/>
    <w:rsid w:val="00B30BF6"/>
    <w:rsid w:val="00B30C1C"/>
    <w:rsid w:val="00B30DF0"/>
    <w:rsid w:val="00B3158C"/>
    <w:rsid w:val="00B31894"/>
    <w:rsid w:val="00B32587"/>
    <w:rsid w:val="00B32B8E"/>
    <w:rsid w:val="00B32C30"/>
    <w:rsid w:val="00B34B40"/>
    <w:rsid w:val="00B3683D"/>
    <w:rsid w:val="00B37858"/>
    <w:rsid w:val="00B40165"/>
    <w:rsid w:val="00B4032D"/>
    <w:rsid w:val="00B40D17"/>
    <w:rsid w:val="00B414A5"/>
    <w:rsid w:val="00B417B4"/>
    <w:rsid w:val="00B42E97"/>
    <w:rsid w:val="00B42F70"/>
    <w:rsid w:val="00B46D15"/>
    <w:rsid w:val="00B47236"/>
    <w:rsid w:val="00B4730A"/>
    <w:rsid w:val="00B50A3F"/>
    <w:rsid w:val="00B51AAF"/>
    <w:rsid w:val="00B576EE"/>
    <w:rsid w:val="00B60138"/>
    <w:rsid w:val="00B6048A"/>
    <w:rsid w:val="00B6073F"/>
    <w:rsid w:val="00B61006"/>
    <w:rsid w:val="00B6129C"/>
    <w:rsid w:val="00B62AF4"/>
    <w:rsid w:val="00B637AE"/>
    <w:rsid w:val="00B64955"/>
    <w:rsid w:val="00B65B5C"/>
    <w:rsid w:val="00B67227"/>
    <w:rsid w:val="00B672AB"/>
    <w:rsid w:val="00B71A83"/>
    <w:rsid w:val="00B7212B"/>
    <w:rsid w:val="00B7244D"/>
    <w:rsid w:val="00B74C88"/>
    <w:rsid w:val="00B75AB8"/>
    <w:rsid w:val="00B77036"/>
    <w:rsid w:val="00B81010"/>
    <w:rsid w:val="00B812AC"/>
    <w:rsid w:val="00B832E3"/>
    <w:rsid w:val="00B8575C"/>
    <w:rsid w:val="00B857E6"/>
    <w:rsid w:val="00B908EA"/>
    <w:rsid w:val="00B9177F"/>
    <w:rsid w:val="00B94A43"/>
    <w:rsid w:val="00BA0348"/>
    <w:rsid w:val="00BA0E14"/>
    <w:rsid w:val="00BA32AA"/>
    <w:rsid w:val="00BA32E3"/>
    <w:rsid w:val="00BA3F17"/>
    <w:rsid w:val="00BA5E3A"/>
    <w:rsid w:val="00BA6D23"/>
    <w:rsid w:val="00BB0E9D"/>
    <w:rsid w:val="00BB2AFF"/>
    <w:rsid w:val="00BB3D3D"/>
    <w:rsid w:val="00BB40D7"/>
    <w:rsid w:val="00BB60C3"/>
    <w:rsid w:val="00BB6775"/>
    <w:rsid w:val="00BC04C8"/>
    <w:rsid w:val="00BC26BD"/>
    <w:rsid w:val="00BC3420"/>
    <w:rsid w:val="00BC3468"/>
    <w:rsid w:val="00BC4A94"/>
    <w:rsid w:val="00BC4B97"/>
    <w:rsid w:val="00BC5D1F"/>
    <w:rsid w:val="00BC73B7"/>
    <w:rsid w:val="00BC75CC"/>
    <w:rsid w:val="00BC7855"/>
    <w:rsid w:val="00BD02C3"/>
    <w:rsid w:val="00BD2000"/>
    <w:rsid w:val="00BD2758"/>
    <w:rsid w:val="00BD322C"/>
    <w:rsid w:val="00BD598C"/>
    <w:rsid w:val="00BD64FE"/>
    <w:rsid w:val="00BD700E"/>
    <w:rsid w:val="00BD7BCF"/>
    <w:rsid w:val="00BE0B9D"/>
    <w:rsid w:val="00BE0E85"/>
    <w:rsid w:val="00BE1DCE"/>
    <w:rsid w:val="00BE32B6"/>
    <w:rsid w:val="00BE42ED"/>
    <w:rsid w:val="00BE44FD"/>
    <w:rsid w:val="00BE48CB"/>
    <w:rsid w:val="00BE4A96"/>
    <w:rsid w:val="00BE4BEF"/>
    <w:rsid w:val="00BE5163"/>
    <w:rsid w:val="00BE69E0"/>
    <w:rsid w:val="00BE7B51"/>
    <w:rsid w:val="00BF07D3"/>
    <w:rsid w:val="00BF1715"/>
    <w:rsid w:val="00BF275E"/>
    <w:rsid w:val="00BF3AE7"/>
    <w:rsid w:val="00BF64D3"/>
    <w:rsid w:val="00BF6876"/>
    <w:rsid w:val="00BF75FD"/>
    <w:rsid w:val="00C014B7"/>
    <w:rsid w:val="00C02C7D"/>
    <w:rsid w:val="00C03C4C"/>
    <w:rsid w:val="00C06041"/>
    <w:rsid w:val="00C07AEB"/>
    <w:rsid w:val="00C10437"/>
    <w:rsid w:val="00C10722"/>
    <w:rsid w:val="00C10EC2"/>
    <w:rsid w:val="00C11D44"/>
    <w:rsid w:val="00C12613"/>
    <w:rsid w:val="00C13777"/>
    <w:rsid w:val="00C13FF1"/>
    <w:rsid w:val="00C14D09"/>
    <w:rsid w:val="00C15E02"/>
    <w:rsid w:val="00C164FF"/>
    <w:rsid w:val="00C1749E"/>
    <w:rsid w:val="00C17B91"/>
    <w:rsid w:val="00C20AB2"/>
    <w:rsid w:val="00C21420"/>
    <w:rsid w:val="00C22A6A"/>
    <w:rsid w:val="00C22CAF"/>
    <w:rsid w:val="00C231E2"/>
    <w:rsid w:val="00C2427E"/>
    <w:rsid w:val="00C244C3"/>
    <w:rsid w:val="00C24B36"/>
    <w:rsid w:val="00C25440"/>
    <w:rsid w:val="00C277D9"/>
    <w:rsid w:val="00C30A52"/>
    <w:rsid w:val="00C30BB9"/>
    <w:rsid w:val="00C31695"/>
    <w:rsid w:val="00C31F8F"/>
    <w:rsid w:val="00C33A5A"/>
    <w:rsid w:val="00C34B43"/>
    <w:rsid w:val="00C3629C"/>
    <w:rsid w:val="00C372C1"/>
    <w:rsid w:val="00C40367"/>
    <w:rsid w:val="00C416C2"/>
    <w:rsid w:val="00C42B28"/>
    <w:rsid w:val="00C42E7B"/>
    <w:rsid w:val="00C440C1"/>
    <w:rsid w:val="00C447A1"/>
    <w:rsid w:val="00C45425"/>
    <w:rsid w:val="00C465C5"/>
    <w:rsid w:val="00C46F07"/>
    <w:rsid w:val="00C47A35"/>
    <w:rsid w:val="00C5048C"/>
    <w:rsid w:val="00C505AA"/>
    <w:rsid w:val="00C50E5E"/>
    <w:rsid w:val="00C51136"/>
    <w:rsid w:val="00C515CF"/>
    <w:rsid w:val="00C522BA"/>
    <w:rsid w:val="00C575CB"/>
    <w:rsid w:val="00C57817"/>
    <w:rsid w:val="00C62B17"/>
    <w:rsid w:val="00C650F7"/>
    <w:rsid w:val="00C66618"/>
    <w:rsid w:val="00C66F27"/>
    <w:rsid w:val="00C678D7"/>
    <w:rsid w:val="00C67BBB"/>
    <w:rsid w:val="00C70171"/>
    <w:rsid w:val="00C70523"/>
    <w:rsid w:val="00C70E12"/>
    <w:rsid w:val="00C71BFD"/>
    <w:rsid w:val="00C74B31"/>
    <w:rsid w:val="00C77530"/>
    <w:rsid w:val="00C777DA"/>
    <w:rsid w:val="00C802F3"/>
    <w:rsid w:val="00C817ED"/>
    <w:rsid w:val="00C84073"/>
    <w:rsid w:val="00C86620"/>
    <w:rsid w:val="00C868B5"/>
    <w:rsid w:val="00C90809"/>
    <w:rsid w:val="00C916C4"/>
    <w:rsid w:val="00C93A45"/>
    <w:rsid w:val="00C93F3D"/>
    <w:rsid w:val="00C957CC"/>
    <w:rsid w:val="00C972B7"/>
    <w:rsid w:val="00C97B3D"/>
    <w:rsid w:val="00CA076C"/>
    <w:rsid w:val="00CA22A8"/>
    <w:rsid w:val="00CA3F00"/>
    <w:rsid w:val="00CA4738"/>
    <w:rsid w:val="00CA4F67"/>
    <w:rsid w:val="00CA503C"/>
    <w:rsid w:val="00CA55D2"/>
    <w:rsid w:val="00CB0A42"/>
    <w:rsid w:val="00CB12EF"/>
    <w:rsid w:val="00CB494C"/>
    <w:rsid w:val="00CB4BD9"/>
    <w:rsid w:val="00CB5682"/>
    <w:rsid w:val="00CB763C"/>
    <w:rsid w:val="00CC1991"/>
    <w:rsid w:val="00CC4CEA"/>
    <w:rsid w:val="00CC5BB2"/>
    <w:rsid w:val="00CC7DD5"/>
    <w:rsid w:val="00CD0DA2"/>
    <w:rsid w:val="00CD262D"/>
    <w:rsid w:val="00CD3618"/>
    <w:rsid w:val="00CD3D93"/>
    <w:rsid w:val="00CD667E"/>
    <w:rsid w:val="00CE21EA"/>
    <w:rsid w:val="00CE2449"/>
    <w:rsid w:val="00CE282E"/>
    <w:rsid w:val="00CE3156"/>
    <w:rsid w:val="00CE35C4"/>
    <w:rsid w:val="00CE4CFE"/>
    <w:rsid w:val="00CE5836"/>
    <w:rsid w:val="00CE5D77"/>
    <w:rsid w:val="00CE6785"/>
    <w:rsid w:val="00CE6D86"/>
    <w:rsid w:val="00CF07F1"/>
    <w:rsid w:val="00CF0ECC"/>
    <w:rsid w:val="00CF1C90"/>
    <w:rsid w:val="00CF2343"/>
    <w:rsid w:val="00CF2E83"/>
    <w:rsid w:val="00CF3296"/>
    <w:rsid w:val="00CF3F95"/>
    <w:rsid w:val="00CF4FF9"/>
    <w:rsid w:val="00CF52FE"/>
    <w:rsid w:val="00CF6748"/>
    <w:rsid w:val="00D003BB"/>
    <w:rsid w:val="00D00F59"/>
    <w:rsid w:val="00D01DC0"/>
    <w:rsid w:val="00D02C2E"/>
    <w:rsid w:val="00D03F0C"/>
    <w:rsid w:val="00D05672"/>
    <w:rsid w:val="00D05704"/>
    <w:rsid w:val="00D05BA6"/>
    <w:rsid w:val="00D06201"/>
    <w:rsid w:val="00D07C11"/>
    <w:rsid w:val="00D07DCF"/>
    <w:rsid w:val="00D101CB"/>
    <w:rsid w:val="00D10220"/>
    <w:rsid w:val="00D119AA"/>
    <w:rsid w:val="00D11D56"/>
    <w:rsid w:val="00D13955"/>
    <w:rsid w:val="00D15644"/>
    <w:rsid w:val="00D15D09"/>
    <w:rsid w:val="00D17B24"/>
    <w:rsid w:val="00D20C4E"/>
    <w:rsid w:val="00D20E4D"/>
    <w:rsid w:val="00D21B0A"/>
    <w:rsid w:val="00D22351"/>
    <w:rsid w:val="00D2302F"/>
    <w:rsid w:val="00D2365D"/>
    <w:rsid w:val="00D23819"/>
    <w:rsid w:val="00D23B03"/>
    <w:rsid w:val="00D261B7"/>
    <w:rsid w:val="00D26908"/>
    <w:rsid w:val="00D32940"/>
    <w:rsid w:val="00D33DE4"/>
    <w:rsid w:val="00D34AD6"/>
    <w:rsid w:val="00D3500D"/>
    <w:rsid w:val="00D3542D"/>
    <w:rsid w:val="00D4182B"/>
    <w:rsid w:val="00D43EDB"/>
    <w:rsid w:val="00D4410F"/>
    <w:rsid w:val="00D44DE9"/>
    <w:rsid w:val="00D45B57"/>
    <w:rsid w:val="00D46490"/>
    <w:rsid w:val="00D46639"/>
    <w:rsid w:val="00D47B4E"/>
    <w:rsid w:val="00D47C7A"/>
    <w:rsid w:val="00D53D57"/>
    <w:rsid w:val="00D541A9"/>
    <w:rsid w:val="00D54964"/>
    <w:rsid w:val="00D54CB3"/>
    <w:rsid w:val="00D55BCC"/>
    <w:rsid w:val="00D571D4"/>
    <w:rsid w:val="00D61611"/>
    <w:rsid w:val="00D6188C"/>
    <w:rsid w:val="00D6461B"/>
    <w:rsid w:val="00D64E9D"/>
    <w:rsid w:val="00D672C7"/>
    <w:rsid w:val="00D70D27"/>
    <w:rsid w:val="00D715D0"/>
    <w:rsid w:val="00D751EA"/>
    <w:rsid w:val="00D757DC"/>
    <w:rsid w:val="00D75F5E"/>
    <w:rsid w:val="00D7638C"/>
    <w:rsid w:val="00D76813"/>
    <w:rsid w:val="00D81266"/>
    <w:rsid w:val="00D8203E"/>
    <w:rsid w:val="00D82205"/>
    <w:rsid w:val="00D83648"/>
    <w:rsid w:val="00D83861"/>
    <w:rsid w:val="00D83C1F"/>
    <w:rsid w:val="00D83C42"/>
    <w:rsid w:val="00D83DC8"/>
    <w:rsid w:val="00D8491A"/>
    <w:rsid w:val="00D850A5"/>
    <w:rsid w:val="00D85358"/>
    <w:rsid w:val="00D85D23"/>
    <w:rsid w:val="00D85EBD"/>
    <w:rsid w:val="00D86123"/>
    <w:rsid w:val="00D8705B"/>
    <w:rsid w:val="00D87B1B"/>
    <w:rsid w:val="00D91225"/>
    <w:rsid w:val="00D94028"/>
    <w:rsid w:val="00D95042"/>
    <w:rsid w:val="00D9655E"/>
    <w:rsid w:val="00D9684A"/>
    <w:rsid w:val="00D9785E"/>
    <w:rsid w:val="00D97959"/>
    <w:rsid w:val="00DA039E"/>
    <w:rsid w:val="00DA0422"/>
    <w:rsid w:val="00DA058C"/>
    <w:rsid w:val="00DA0A0E"/>
    <w:rsid w:val="00DA2988"/>
    <w:rsid w:val="00DA4C5A"/>
    <w:rsid w:val="00DA750A"/>
    <w:rsid w:val="00DA7B9F"/>
    <w:rsid w:val="00DB1267"/>
    <w:rsid w:val="00DB2A53"/>
    <w:rsid w:val="00DB37A9"/>
    <w:rsid w:val="00DB37F6"/>
    <w:rsid w:val="00DB4E32"/>
    <w:rsid w:val="00DB5033"/>
    <w:rsid w:val="00DB621B"/>
    <w:rsid w:val="00DB6B8E"/>
    <w:rsid w:val="00DB6DF1"/>
    <w:rsid w:val="00DC2848"/>
    <w:rsid w:val="00DC75AB"/>
    <w:rsid w:val="00DC78B3"/>
    <w:rsid w:val="00DD01A5"/>
    <w:rsid w:val="00DD2410"/>
    <w:rsid w:val="00DD5720"/>
    <w:rsid w:val="00DD58B0"/>
    <w:rsid w:val="00DD61F3"/>
    <w:rsid w:val="00DD6BBB"/>
    <w:rsid w:val="00DD6D9B"/>
    <w:rsid w:val="00DD7078"/>
    <w:rsid w:val="00DD7433"/>
    <w:rsid w:val="00DE268B"/>
    <w:rsid w:val="00DE413E"/>
    <w:rsid w:val="00DE464C"/>
    <w:rsid w:val="00DE5466"/>
    <w:rsid w:val="00DE6003"/>
    <w:rsid w:val="00DE71DD"/>
    <w:rsid w:val="00DE723E"/>
    <w:rsid w:val="00DE79FD"/>
    <w:rsid w:val="00DF0700"/>
    <w:rsid w:val="00DF27B9"/>
    <w:rsid w:val="00DF3F75"/>
    <w:rsid w:val="00DF5892"/>
    <w:rsid w:val="00DF6A25"/>
    <w:rsid w:val="00E01995"/>
    <w:rsid w:val="00E01BCA"/>
    <w:rsid w:val="00E01E0E"/>
    <w:rsid w:val="00E05E2D"/>
    <w:rsid w:val="00E0709A"/>
    <w:rsid w:val="00E10286"/>
    <w:rsid w:val="00E10F29"/>
    <w:rsid w:val="00E1116F"/>
    <w:rsid w:val="00E12678"/>
    <w:rsid w:val="00E13140"/>
    <w:rsid w:val="00E13DE9"/>
    <w:rsid w:val="00E14288"/>
    <w:rsid w:val="00E16333"/>
    <w:rsid w:val="00E1767C"/>
    <w:rsid w:val="00E21F0C"/>
    <w:rsid w:val="00E226BA"/>
    <w:rsid w:val="00E231DF"/>
    <w:rsid w:val="00E25380"/>
    <w:rsid w:val="00E2555C"/>
    <w:rsid w:val="00E261C1"/>
    <w:rsid w:val="00E26B91"/>
    <w:rsid w:val="00E33AD2"/>
    <w:rsid w:val="00E3426E"/>
    <w:rsid w:val="00E3512A"/>
    <w:rsid w:val="00E36177"/>
    <w:rsid w:val="00E37886"/>
    <w:rsid w:val="00E41987"/>
    <w:rsid w:val="00E43086"/>
    <w:rsid w:val="00E43895"/>
    <w:rsid w:val="00E43C08"/>
    <w:rsid w:val="00E454D2"/>
    <w:rsid w:val="00E5043C"/>
    <w:rsid w:val="00E50517"/>
    <w:rsid w:val="00E50A15"/>
    <w:rsid w:val="00E51F1F"/>
    <w:rsid w:val="00E526E8"/>
    <w:rsid w:val="00E5544D"/>
    <w:rsid w:val="00E5573B"/>
    <w:rsid w:val="00E56BD0"/>
    <w:rsid w:val="00E57E0D"/>
    <w:rsid w:val="00E60AEC"/>
    <w:rsid w:val="00E60DCD"/>
    <w:rsid w:val="00E61C4C"/>
    <w:rsid w:val="00E620AE"/>
    <w:rsid w:val="00E63057"/>
    <w:rsid w:val="00E6326E"/>
    <w:rsid w:val="00E73030"/>
    <w:rsid w:val="00E731D8"/>
    <w:rsid w:val="00E756D0"/>
    <w:rsid w:val="00E76382"/>
    <w:rsid w:val="00E80951"/>
    <w:rsid w:val="00E82087"/>
    <w:rsid w:val="00E824A3"/>
    <w:rsid w:val="00E82FF8"/>
    <w:rsid w:val="00E83B12"/>
    <w:rsid w:val="00E852DD"/>
    <w:rsid w:val="00E865E9"/>
    <w:rsid w:val="00E86C5A"/>
    <w:rsid w:val="00E8729F"/>
    <w:rsid w:val="00E8733A"/>
    <w:rsid w:val="00E876DE"/>
    <w:rsid w:val="00E879FD"/>
    <w:rsid w:val="00E87C2B"/>
    <w:rsid w:val="00E87E11"/>
    <w:rsid w:val="00E87F9F"/>
    <w:rsid w:val="00E945FE"/>
    <w:rsid w:val="00E94D37"/>
    <w:rsid w:val="00E956D0"/>
    <w:rsid w:val="00E97702"/>
    <w:rsid w:val="00EA099F"/>
    <w:rsid w:val="00EA22C3"/>
    <w:rsid w:val="00EA48B2"/>
    <w:rsid w:val="00EA6306"/>
    <w:rsid w:val="00EA649E"/>
    <w:rsid w:val="00EA6B24"/>
    <w:rsid w:val="00EA7496"/>
    <w:rsid w:val="00EA7D11"/>
    <w:rsid w:val="00EB0558"/>
    <w:rsid w:val="00EB1ACB"/>
    <w:rsid w:val="00EB3BE7"/>
    <w:rsid w:val="00EB3D0F"/>
    <w:rsid w:val="00EB4040"/>
    <w:rsid w:val="00EB5255"/>
    <w:rsid w:val="00EB69C8"/>
    <w:rsid w:val="00EC0C3B"/>
    <w:rsid w:val="00EC1413"/>
    <w:rsid w:val="00EC3091"/>
    <w:rsid w:val="00EC3D9E"/>
    <w:rsid w:val="00EC45AD"/>
    <w:rsid w:val="00EC4B22"/>
    <w:rsid w:val="00EC656A"/>
    <w:rsid w:val="00EC79F0"/>
    <w:rsid w:val="00ED053D"/>
    <w:rsid w:val="00ED0FD7"/>
    <w:rsid w:val="00ED1B5F"/>
    <w:rsid w:val="00ED2AAF"/>
    <w:rsid w:val="00ED3926"/>
    <w:rsid w:val="00ED69F8"/>
    <w:rsid w:val="00EE1A42"/>
    <w:rsid w:val="00EE1D54"/>
    <w:rsid w:val="00EE3DAD"/>
    <w:rsid w:val="00EE514A"/>
    <w:rsid w:val="00EE67E5"/>
    <w:rsid w:val="00EE6D5D"/>
    <w:rsid w:val="00EF0461"/>
    <w:rsid w:val="00EF1543"/>
    <w:rsid w:val="00EF1D2C"/>
    <w:rsid w:val="00EF2358"/>
    <w:rsid w:val="00EF2662"/>
    <w:rsid w:val="00EF3B2C"/>
    <w:rsid w:val="00EF3EE3"/>
    <w:rsid w:val="00EF52F4"/>
    <w:rsid w:val="00EF5CAB"/>
    <w:rsid w:val="00EF60E0"/>
    <w:rsid w:val="00EF6AD6"/>
    <w:rsid w:val="00F00AE9"/>
    <w:rsid w:val="00F039DF"/>
    <w:rsid w:val="00F03FA3"/>
    <w:rsid w:val="00F07429"/>
    <w:rsid w:val="00F079BF"/>
    <w:rsid w:val="00F11492"/>
    <w:rsid w:val="00F16D64"/>
    <w:rsid w:val="00F20331"/>
    <w:rsid w:val="00F20D69"/>
    <w:rsid w:val="00F211BB"/>
    <w:rsid w:val="00F21C3A"/>
    <w:rsid w:val="00F21DA5"/>
    <w:rsid w:val="00F22968"/>
    <w:rsid w:val="00F33693"/>
    <w:rsid w:val="00F33AC3"/>
    <w:rsid w:val="00F33CCB"/>
    <w:rsid w:val="00F35293"/>
    <w:rsid w:val="00F35F11"/>
    <w:rsid w:val="00F371A2"/>
    <w:rsid w:val="00F3740A"/>
    <w:rsid w:val="00F40EFF"/>
    <w:rsid w:val="00F41742"/>
    <w:rsid w:val="00F41AFC"/>
    <w:rsid w:val="00F42835"/>
    <w:rsid w:val="00F43EF9"/>
    <w:rsid w:val="00F44030"/>
    <w:rsid w:val="00F44B63"/>
    <w:rsid w:val="00F45EA0"/>
    <w:rsid w:val="00F50C06"/>
    <w:rsid w:val="00F540FF"/>
    <w:rsid w:val="00F55BA1"/>
    <w:rsid w:val="00F56B40"/>
    <w:rsid w:val="00F56D18"/>
    <w:rsid w:val="00F61B3A"/>
    <w:rsid w:val="00F62401"/>
    <w:rsid w:val="00F6253B"/>
    <w:rsid w:val="00F62A1A"/>
    <w:rsid w:val="00F64B99"/>
    <w:rsid w:val="00F64DCA"/>
    <w:rsid w:val="00F65463"/>
    <w:rsid w:val="00F66322"/>
    <w:rsid w:val="00F709FB"/>
    <w:rsid w:val="00F71CC6"/>
    <w:rsid w:val="00F72523"/>
    <w:rsid w:val="00F728E8"/>
    <w:rsid w:val="00F740D2"/>
    <w:rsid w:val="00F74B91"/>
    <w:rsid w:val="00F75DD1"/>
    <w:rsid w:val="00F77600"/>
    <w:rsid w:val="00F807AF"/>
    <w:rsid w:val="00F81323"/>
    <w:rsid w:val="00F81B89"/>
    <w:rsid w:val="00F82329"/>
    <w:rsid w:val="00F8541E"/>
    <w:rsid w:val="00F87C72"/>
    <w:rsid w:val="00F9100F"/>
    <w:rsid w:val="00F915F2"/>
    <w:rsid w:val="00F94549"/>
    <w:rsid w:val="00F969E6"/>
    <w:rsid w:val="00FA000B"/>
    <w:rsid w:val="00FA17D2"/>
    <w:rsid w:val="00FA1FCF"/>
    <w:rsid w:val="00FA24FE"/>
    <w:rsid w:val="00FA2EFB"/>
    <w:rsid w:val="00FA309F"/>
    <w:rsid w:val="00FA3F4E"/>
    <w:rsid w:val="00FA3FA4"/>
    <w:rsid w:val="00FA627A"/>
    <w:rsid w:val="00FA63A5"/>
    <w:rsid w:val="00FA68CD"/>
    <w:rsid w:val="00FA6968"/>
    <w:rsid w:val="00FA7CF0"/>
    <w:rsid w:val="00FB1B9E"/>
    <w:rsid w:val="00FB21C2"/>
    <w:rsid w:val="00FB26D1"/>
    <w:rsid w:val="00FB2EAA"/>
    <w:rsid w:val="00FB3D97"/>
    <w:rsid w:val="00FB44B3"/>
    <w:rsid w:val="00FB55C1"/>
    <w:rsid w:val="00FC008C"/>
    <w:rsid w:val="00FC0B0B"/>
    <w:rsid w:val="00FC1CCD"/>
    <w:rsid w:val="00FC362A"/>
    <w:rsid w:val="00FC44AA"/>
    <w:rsid w:val="00FC4DC6"/>
    <w:rsid w:val="00FC70C6"/>
    <w:rsid w:val="00FD0F4C"/>
    <w:rsid w:val="00FD3C57"/>
    <w:rsid w:val="00FD4DDA"/>
    <w:rsid w:val="00FD796C"/>
    <w:rsid w:val="00FE0840"/>
    <w:rsid w:val="00FE0BA8"/>
    <w:rsid w:val="00FE0F69"/>
    <w:rsid w:val="00FE16EC"/>
    <w:rsid w:val="00FE2701"/>
    <w:rsid w:val="00FE608E"/>
    <w:rsid w:val="00FF1814"/>
    <w:rsid w:val="00FF26D2"/>
    <w:rsid w:val="00FF3490"/>
    <w:rsid w:val="00FF3F7D"/>
    <w:rsid w:val="00FF419A"/>
    <w:rsid w:val="00FF4F24"/>
    <w:rsid w:val="00FF4F9E"/>
    <w:rsid w:val="00FF5441"/>
    <w:rsid w:val="014ABE7F"/>
    <w:rsid w:val="014CAE7A"/>
    <w:rsid w:val="017EDCE4"/>
    <w:rsid w:val="036765DA"/>
    <w:rsid w:val="03D0539F"/>
    <w:rsid w:val="03F8AD36"/>
    <w:rsid w:val="042C53F9"/>
    <w:rsid w:val="0592A318"/>
    <w:rsid w:val="05B8E933"/>
    <w:rsid w:val="05CE638F"/>
    <w:rsid w:val="05D44ABC"/>
    <w:rsid w:val="0681E806"/>
    <w:rsid w:val="06BFDA27"/>
    <w:rsid w:val="06E13754"/>
    <w:rsid w:val="071F7E6A"/>
    <w:rsid w:val="0786FC5D"/>
    <w:rsid w:val="07DAC99A"/>
    <w:rsid w:val="0875A74A"/>
    <w:rsid w:val="087D4CB2"/>
    <w:rsid w:val="08CB6C98"/>
    <w:rsid w:val="08E219E3"/>
    <w:rsid w:val="099383EF"/>
    <w:rsid w:val="09E19E0C"/>
    <w:rsid w:val="0A39632A"/>
    <w:rsid w:val="0A49EE09"/>
    <w:rsid w:val="0A7C29FC"/>
    <w:rsid w:val="0B3E76E3"/>
    <w:rsid w:val="0B418CCA"/>
    <w:rsid w:val="0B9C239B"/>
    <w:rsid w:val="0C4FCFD9"/>
    <w:rsid w:val="0C7FB96C"/>
    <w:rsid w:val="0CCDEBCC"/>
    <w:rsid w:val="0D6A7D02"/>
    <w:rsid w:val="0DBEEEB1"/>
    <w:rsid w:val="0E6E04E5"/>
    <w:rsid w:val="0E91B2DF"/>
    <w:rsid w:val="0EB93F23"/>
    <w:rsid w:val="0EEB8E3F"/>
    <w:rsid w:val="0EF31F7B"/>
    <w:rsid w:val="0F9016BE"/>
    <w:rsid w:val="0FFE8543"/>
    <w:rsid w:val="10CF37F2"/>
    <w:rsid w:val="110A00A8"/>
    <w:rsid w:val="1187E322"/>
    <w:rsid w:val="11F91872"/>
    <w:rsid w:val="121EE372"/>
    <w:rsid w:val="126F95FD"/>
    <w:rsid w:val="12D4B992"/>
    <w:rsid w:val="12E486BB"/>
    <w:rsid w:val="1326784B"/>
    <w:rsid w:val="133D79F9"/>
    <w:rsid w:val="1410686E"/>
    <w:rsid w:val="14353C06"/>
    <w:rsid w:val="1437C90C"/>
    <w:rsid w:val="14512489"/>
    <w:rsid w:val="146C03E6"/>
    <w:rsid w:val="14831787"/>
    <w:rsid w:val="14FD2670"/>
    <w:rsid w:val="15C5E1D8"/>
    <w:rsid w:val="16567128"/>
    <w:rsid w:val="16864BE6"/>
    <w:rsid w:val="1715E25B"/>
    <w:rsid w:val="177AE52C"/>
    <w:rsid w:val="1918A27F"/>
    <w:rsid w:val="195ED7F2"/>
    <w:rsid w:val="19DE0228"/>
    <w:rsid w:val="19ECDDBB"/>
    <w:rsid w:val="1A134C47"/>
    <w:rsid w:val="1B24FFC8"/>
    <w:rsid w:val="1C9DAB58"/>
    <w:rsid w:val="1D6FAD41"/>
    <w:rsid w:val="1DAD5E94"/>
    <w:rsid w:val="1DF6F2F0"/>
    <w:rsid w:val="1E05895C"/>
    <w:rsid w:val="1E0FE1F2"/>
    <w:rsid w:val="1F7E7521"/>
    <w:rsid w:val="20630259"/>
    <w:rsid w:val="2259220A"/>
    <w:rsid w:val="2368E85E"/>
    <w:rsid w:val="2397C3B4"/>
    <w:rsid w:val="239F75CA"/>
    <w:rsid w:val="240CA7F2"/>
    <w:rsid w:val="24177B0C"/>
    <w:rsid w:val="24A164AC"/>
    <w:rsid w:val="24E5FB74"/>
    <w:rsid w:val="2596049C"/>
    <w:rsid w:val="26551D4E"/>
    <w:rsid w:val="26C8DEAB"/>
    <w:rsid w:val="26FFA8ED"/>
    <w:rsid w:val="2783E2D4"/>
    <w:rsid w:val="2895D332"/>
    <w:rsid w:val="29515B10"/>
    <w:rsid w:val="29926135"/>
    <w:rsid w:val="29E566BE"/>
    <w:rsid w:val="2A0A1C0B"/>
    <w:rsid w:val="2ADF50C6"/>
    <w:rsid w:val="2AE56A57"/>
    <w:rsid w:val="2BBA7B80"/>
    <w:rsid w:val="2BDB0796"/>
    <w:rsid w:val="2CB25A95"/>
    <w:rsid w:val="2CF331D2"/>
    <w:rsid w:val="2D424417"/>
    <w:rsid w:val="2E394C04"/>
    <w:rsid w:val="2EAA63F3"/>
    <w:rsid w:val="2EDAFAC9"/>
    <w:rsid w:val="2F5054B7"/>
    <w:rsid w:val="2FF4DC57"/>
    <w:rsid w:val="302D34A4"/>
    <w:rsid w:val="30814E74"/>
    <w:rsid w:val="30E78D00"/>
    <w:rsid w:val="30F78028"/>
    <w:rsid w:val="314E6665"/>
    <w:rsid w:val="31E28C3D"/>
    <w:rsid w:val="324B5C1F"/>
    <w:rsid w:val="32AA2DE8"/>
    <w:rsid w:val="3339AE05"/>
    <w:rsid w:val="3391CCEE"/>
    <w:rsid w:val="34B04797"/>
    <w:rsid w:val="3571A7B5"/>
    <w:rsid w:val="35EC1619"/>
    <w:rsid w:val="35EFE1B5"/>
    <w:rsid w:val="365F0059"/>
    <w:rsid w:val="36DB3D35"/>
    <w:rsid w:val="36F5F280"/>
    <w:rsid w:val="3788C9AB"/>
    <w:rsid w:val="37C5A004"/>
    <w:rsid w:val="38913584"/>
    <w:rsid w:val="3A3DF1C1"/>
    <w:rsid w:val="3B0F6967"/>
    <w:rsid w:val="3B531368"/>
    <w:rsid w:val="3B5C9383"/>
    <w:rsid w:val="3BC3F06D"/>
    <w:rsid w:val="3C35288D"/>
    <w:rsid w:val="3C361F68"/>
    <w:rsid w:val="3CE50B01"/>
    <w:rsid w:val="3D4AE771"/>
    <w:rsid w:val="3D92F907"/>
    <w:rsid w:val="3DA293EC"/>
    <w:rsid w:val="3DBF8DFC"/>
    <w:rsid w:val="3E5472AF"/>
    <w:rsid w:val="3E65EC0C"/>
    <w:rsid w:val="3EFDD43F"/>
    <w:rsid w:val="3FBB4181"/>
    <w:rsid w:val="4098F009"/>
    <w:rsid w:val="410C5BEB"/>
    <w:rsid w:val="411E9DEB"/>
    <w:rsid w:val="41BD3355"/>
    <w:rsid w:val="420F1895"/>
    <w:rsid w:val="422632EC"/>
    <w:rsid w:val="42BAEDB4"/>
    <w:rsid w:val="42F7F4FB"/>
    <w:rsid w:val="43630D56"/>
    <w:rsid w:val="43829E8F"/>
    <w:rsid w:val="43BEF3B4"/>
    <w:rsid w:val="43E54C9B"/>
    <w:rsid w:val="446F048B"/>
    <w:rsid w:val="44DBC67D"/>
    <w:rsid w:val="45654FAC"/>
    <w:rsid w:val="45C9DCA3"/>
    <w:rsid w:val="45E91186"/>
    <w:rsid w:val="45F71CF5"/>
    <w:rsid w:val="465AA487"/>
    <w:rsid w:val="46655CAA"/>
    <w:rsid w:val="469BF64D"/>
    <w:rsid w:val="46BF1F06"/>
    <w:rsid w:val="46F9149A"/>
    <w:rsid w:val="471CC78E"/>
    <w:rsid w:val="4724D9C3"/>
    <w:rsid w:val="4748E7F7"/>
    <w:rsid w:val="47F10B98"/>
    <w:rsid w:val="49F60396"/>
    <w:rsid w:val="4A248886"/>
    <w:rsid w:val="4A3019B9"/>
    <w:rsid w:val="4A32150F"/>
    <w:rsid w:val="4AFC1F1D"/>
    <w:rsid w:val="4B06821F"/>
    <w:rsid w:val="4B8D7465"/>
    <w:rsid w:val="4C841E91"/>
    <w:rsid w:val="4CA76038"/>
    <w:rsid w:val="4D1A0A82"/>
    <w:rsid w:val="4D83E195"/>
    <w:rsid w:val="4D8F814F"/>
    <w:rsid w:val="4E8A4335"/>
    <w:rsid w:val="4E8D91F1"/>
    <w:rsid w:val="4F017215"/>
    <w:rsid w:val="4F0E08F3"/>
    <w:rsid w:val="4F3AF0F6"/>
    <w:rsid w:val="4FB8F366"/>
    <w:rsid w:val="4FB90423"/>
    <w:rsid w:val="4FF4C633"/>
    <w:rsid w:val="50A3472A"/>
    <w:rsid w:val="50CAFDF0"/>
    <w:rsid w:val="51828924"/>
    <w:rsid w:val="520C4878"/>
    <w:rsid w:val="5218066B"/>
    <w:rsid w:val="5245ED90"/>
    <w:rsid w:val="529DAC1E"/>
    <w:rsid w:val="52AB4EF8"/>
    <w:rsid w:val="52EAD80B"/>
    <w:rsid w:val="5357F445"/>
    <w:rsid w:val="53E2A440"/>
    <w:rsid w:val="546A22B7"/>
    <w:rsid w:val="54CBDC85"/>
    <w:rsid w:val="553ABE2A"/>
    <w:rsid w:val="56552BA4"/>
    <w:rsid w:val="567D1662"/>
    <w:rsid w:val="569F3C47"/>
    <w:rsid w:val="56E3B5AA"/>
    <w:rsid w:val="570C1B56"/>
    <w:rsid w:val="57488828"/>
    <w:rsid w:val="575F2B38"/>
    <w:rsid w:val="5761D67E"/>
    <w:rsid w:val="57CD79CF"/>
    <w:rsid w:val="5852C354"/>
    <w:rsid w:val="596D9E56"/>
    <w:rsid w:val="5A3887A6"/>
    <w:rsid w:val="5A9762BA"/>
    <w:rsid w:val="5AE48482"/>
    <w:rsid w:val="5B07EDE8"/>
    <w:rsid w:val="5B12197B"/>
    <w:rsid w:val="5B31D9F5"/>
    <w:rsid w:val="5C1F5DB3"/>
    <w:rsid w:val="5C27E61F"/>
    <w:rsid w:val="5C80BD7A"/>
    <w:rsid w:val="5C983947"/>
    <w:rsid w:val="5CC8A2D4"/>
    <w:rsid w:val="5D0B4D2E"/>
    <w:rsid w:val="5D3E8DA0"/>
    <w:rsid w:val="5D571CD9"/>
    <w:rsid w:val="5D6239C7"/>
    <w:rsid w:val="5D6BCB15"/>
    <w:rsid w:val="5E0AC55D"/>
    <w:rsid w:val="5E5F0F00"/>
    <w:rsid w:val="5F865AD6"/>
    <w:rsid w:val="5F94B9AD"/>
    <w:rsid w:val="5F9D46D6"/>
    <w:rsid w:val="606406EF"/>
    <w:rsid w:val="60894AB7"/>
    <w:rsid w:val="60DE44FA"/>
    <w:rsid w:val="60E06C20"/>
    <w:rsid w:val="6105C677"/>
    <w:rsid w:val="616ABABD"/>
    <w:rsid w:val="6185F143"/>
    <w:rsid w:val="61CCCF9A"/>
    <w:rsid w:val="624B123A"/>
    <w:rsid w:val="6256FD3B"/>
    <w:rsid w:val="629F0DBB"/>
    <w:rsid w:val="62D873DB"/>
    <w:rsid w:val="63224BCA"/>
    <w:rsid w:val="636ADF92"/>
    <w:rsid w:val="63790011"/>
    <w:rsid w:val="63D23C48"/>
    <w:rsid w:val="6418441A"/>
    <w:rsid w:val="64A8FC32"/>
    <w:rsid w:val="64DE7904"/>
    <w:rsid w:val="64FE69CB"/>
    <w:rsid w:val="653A1538"/>
    <w:rsid w:val="65AB9D97"/>
    <w:rsid w:val="65E10E9A"/>
    <w:rsid w:val="6736D908"/>
    <w:rsid w:val="674D0557"/>
    <w:rsid w:val="67718ADA"/>
    <w:rsid w:val="67BA2916"/>
    <w:rsid w:val="67BE7E6E"/>
    <w:rsid w:val="683A899D"/>
    <w:rsid w:val="690A588C"/>
    <w:rsid w:val="694E4C47"/>
    <w:rsid w:val="699C997F"/>
    <w:rsid w:val="6A01600E"/>
    <w:rsid w:val="6A8088BF"/>
    <w:rsid w:val="6B005F9E"/>
    <w:rsid w:val="6B5DEA43"/>
    <w:rsid w:val="6CB8E4F9"/>
    <w:rsid w:val="6D47F79C"/>
    <w:rsid w:val="6D4DFA5D"/>
    <w:rsid w:val="6D6EE249"/>
    <w:rsid w:val="6DF6D04D"/>
    <w:rsid w:val="6E0617CB"/>
    <w:rsid w:val="6F188917"/>
    <w:rsid w:val="6FCE6AEB"/>
    <w:rsid w:val="6FE9F8B9"/>
    <w:rsid w:val="70111F4E"/>
    <w:rsid w:val="7065EC07"/>
    <w:rsid w:val="7099A6E7"/>
    <w:rsid w:val="70A1B034"/>
    <w:rsid w:val="71A6E483"/>
    <w:rsid w:val="71ACB440"/>
    <w:rsid w:val="71C07662"/>
    <w:rsid w:val="726D9A18"/>
    <w:rsid w:val="72A4DA47"/>
    <w:rsid w:val="72D2851D"/>
    <w:rsid w:val="73A4705F"/>
    <w:rsid w:val="73AEEA06"/>
    <w:rsid w:val="74A90E8B"/>
    <w:rsid w:val="7524E34B"/>
    <w:rsid w:val="755B60ED"/>
    <w:rsid w:val="75660CA5"/>
    <w:rsid w:val="758F9860"/>
    <w:rsid w:val="75B684EC"/>
    <w:rsid w:val="75CDBEBC"/>
    <w:rsid w:val="75F7C25D"/>
    <w:rsid w:val="761FC395"/>
    <w:rsid w:val="7632FC3A"/>
    <w:rsid w:val="763FF3A3"/>
    <w:rsid w:val="77AC5974"/>
    <w:rsid w:val="77F99F62"/>
    <w:rsid w:val="78A37F32"/>
    <w:rsid w:val="7901D36B"/>
    <w:rsid w:val="793A4CEF"/>
    <w:rsid w:val="795074E0"/>
    <w:rsid w:val="79D458B0"/>
    <w:rsid w:val="7A60673B"/>
    <w:rsid w:val="7AB9F476"/>
    <w:rsid w:val="7B3BD446"/>
    <w:rsid w:val="7B7BC1EA"/>
    <w:rsid w:val="7BF49519"/>
    <w:rsid w:val="7CB4B1A0"/>
    <w:rsid w:val="7D0FA525"/>
    <w:rsid w:val="7E86662E"/>
    <w:rsid w:val="7E92592A"/>
    <w:rsid w:val="7E9F2BEF"/>
    <w:rsid w:val="7F177B24"/>
    <w:rsid w:val="7F5D25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BA25"/>
  <w15:docId w15:val="{54581130-AED9-4BDE-BF8C-6AFED87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lang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 w:type="paragraph" w:customStyle="1" w:styleId="xmsolistparagraph">
    <w:name w:val="x_msolistparagraph"/>
    <w:basedOn w:val="Normal"/>
    <w:rsid w:val="005E709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9737">
      <w:bodyDiv w:val="1"/>
      <w:marLeft w:val="0"/>
      <w:marRight w:val="0"/>
      <w:marTop w:val="0"/>
      <w:marBottom w:val="0"/>
      <w:divBdr>
        <w:top w:val="none" w:sz="0" w:space="0" w:color="auto"/>
        <w:left w:val="none" w:sz="0" w:space="0" w:color="auto"/>
        <w:bottom w:val="none" w:sz="0" w:space="0" w:color="auto"/>
        <w:right w:val="none" w:sz="0" w:space="0" w:color="auto"/>
      </w:divBdr>
    </w:div>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648">
      <w:bodyDiv w:val="1"/>
      <w:marLeft w:val="0"/>
      <w:marRight w:val="0"/>
      <w:marTop w:val="0"/>
      <w:marBottom w:val="0"/>
      <w:divBdr>
        <w:top w:val="none" w:sz="0" w:space="0" w:color="auto"/>
        <w:left w:val="none" w:sz="0" w:space="0" w:color="auto"/>
        <w:bottom w:val="none" w:sz="0" w:space="0" w:color="auto"/>
        <w:right w:val="none" w:sz="0" w:space="0" w:color="auto"/>
      </w:divBdr>
    </w:div>
    <w:div w:id="1083916584">
      <w:bodyDiv w:val="1"/>
      <w:marLeft w:val="0"/>
      <w:marRight w:val="0"/>
      <w:marTop w:val="0"/>
      <w:marBottom w:val="0"/>
      <w:divBdr>
        <w:top w:val="none" w:sz="0" w:space="0" w:color="auto"/>
        <w:left w:val="none" w:sz="0" w:space="0" w:color="auto"/>
        <w:bottom w:val="none" w:sz="0" w:space="0" w:color="auto"/>
        <w:right w:val="none" w:sz="0" w:space="0" w:color="auto"/>
      </w:divBdr>
    </w:div>
    <w:div w:id="1205408375">
      <w:bodyDiv w:val="1"/>
      <w:marLeft w:val="0"/>
      <w:marRight w:val="0"/>
      <w:marTop w:val="0"/>
      <w:marBottom w:val="0"/>
      <w:divBdr>
        <w:top w:val="none" w:sz="0" w:space="0" w:color="auto"/>
        <w:left w:val="none" w:sz="0" w:space="0" w:color="auto"/>
        <w:bottom w:val="none" w:sz="0" w:space="0" w:color="auto"/>
        <w:right w:val="none" w:sz="0" w:space="0" w:color="auto"/>
      </w:divBdr>
      <w:divsChild>
        <w:div w:id="1319335572">
          <w:marLeft w:val="0"/>
          <w:marRight w:val="0"/>
          <w:marTop w:val="0"/>
          <w:marBottom w:val="0"/>
          <w:divBdr>
            <w:top w:val="none" w:sz="0" w:space="0" w:color="auto"/>
            <w:left w:val="none" w:sz="0" w:space="0" w:color="auto"/>
            <w:bottom w:val="none" w:sz="0" w:space="0" w:color="auto"/>
            <w:right w:val="none" w:sz="0" w:space="0" w:color="auto"/>
          </w:divBdr>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s://github.com/cmhoove14/Congregate-Staff-Testing" TargetMode="Externa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7214D6E30D94479A150B12CC318A53" ma:contentTypeVersion="55" ma:contentTypeDescription="Create a new document." ma:contentTypeScope="" ma:versionID="b8d4123e8285f4959f9c5907dc147fb5">
  <xsd:schema xmlns:xsd="http://www.w3.org/2001/XMLSchema" xmlns:xs="http://www.w3.org/2001/XMLSchema" xmlns:p="http://schemas.microsoft.com/office/2006/metadata/properties" xmlns:ns2="5c6a1025-6742-4f18-9e2d-aac7d97ef5a7" xmlns:ns3="04a2bf84-9f35-4b58-9ef1-264ca1b25dcd" xmlns:ns4="c88a1a72-0461-4e9b-8c59-af3ab971b868" targetNamespace="http://schemas.microsoft.com/office/2006/metadata/properties" ma:root="true" ma:fieldsID="ccd3030f57f7fcbc23dbd0b01b837bd1" ns2:_="" ns3:_="" ns4:_="">
    <xsd:import namespace="5c6a1025-6742-4f18-9e2d-aac7d97ef5a7"/>
    <xsd:import namespace="04a2bf84-9f35-4b58-9ef1-264ca1b25dcd"/>
    <xsd:import namespace="c88a1a72-0461-4e9b-8c59-af3ab971b86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1025-6742-4f18-9e2d-aac7d97ef5a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a2bf84-9f35-4b58-9ef1-264ca1b25d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a1a72-0461-4e9b-8c59-af3ab971b8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FFDFE-335F-4D8C-A1A7-7341901D4F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481EF9-06F9-4915-919C-E33B27C1F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1025-6742-4f18-9e2d-aac7d97ef5a7"/>
    <ds:schemaRef ds:uri="04a2bf84-9f35-4b58-9ef1-264ca1b25dcd"/>
    <ds:schemaRef ds:uri="c88a1a72-0461-4e9b-8c59-af3ab971b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66A1F7-C866-4C02-8A55-8681FB296712}">
  <ds:schemaRefs>
    <ds:schemaRef ds:uri="http://schemas.microsoft.com/sharepoint/v3/contenttype/forms"/>
  </ds:schemaRefs>
</ds:datastoreItem>
</file>

<file path=customXml/itemProps4.xml><?xml version="1.0" encoding="utf-8"?>
<ds:datastoreItem xmlns:ds="http://schemas.openxmlformats.org/officeDocument/2006/customXml" ds:itemID="{B6D5713E-66EF-4F75-9371-28DB9EBF87FA}">
  <ds:schemaRefs>
    <ds:schemaRef ds:uri="http://schemas.microsoft.com/sharepoint/events"/>
  </ds:schemaRefs>
</ds:datastoreItem>
</file>

<file path=customXml/itemProps5.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23</Pages>
  <Words>20669</Words>
  <Characters>117814</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CMH_Response_1444_Staff testing_8-14-21 clean_ADS_RF_CH_RF_CH_RF_CLEAN (1).docx</vt:lpstr>
    </vt:vector>
  </TitlesOfParts>
  <Company>Centers for Disease Control and Prevention</Company>
  <LinksUpToDate>false</LinksUpToDate>
  <CharactersWithSpaces>138207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CMH_Response_1444_Staff testing_8-14-21 clean_ADS_RF_CH_RF_CH_RF_CLEAN (1).docx</dc:title>
  <dc:subject/>
  <dc:creator>Guagliardo, Sarah (CDC/OID/NCEZID)</dc:creator>
  <cp:keywords/>
  <dc:description/>
  <cp:lastModifiedBy>Hoover, Christopher M</cp:lastModifiedBy>
  <cp:revision>3</cp:revision>
  <cp:lastPrinted>2017-12-19T12:40:00Z</cp:lastPrinted>
  <dcterms:created xsi:type="dcterms:W3CDTF">2021-09-24T19:30:00Z</dcterms:created>
  <dcterms:modified xsi:type="dcterms:W3CDTF">2021-09-24T22:25:00Z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id="X3xExVXV"/&gt;&lt;style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y fmtid="{D5CDD505-2E9C-101B-9397-08002B2CF9AE}" pid="11" name="ContentTypeId">
    <vt:lpwstr>0x010100CA7214D6E30D94479A150B12CC318A53</vt:lpwstr>
  </property>
</Properties>
</file>