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7E952E88" w14:textId="1C3095EC" w:rsidR="00D54CB3" w:rsidRPr="00FF28FD" w:rsidRDefault="00460658" w:rsidP="00D54CB3">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color w:val="000000"/>
          <w:sz w:val="24"/>
          <w:szCs w:val="24"/>
          <w:shd w:val="clear" w:color="auto" w:fill="FFFFFF"/>
        </w:rPr>
        <w:t>T</w:t>
      </w:r>
      <w:r w:rsidR="00D54CB3">
        <w:rPr>
          <w:rFonts w:ascii="Times New Roman" w:eastAsia="Times New Roman" w:hAnsi="Times New Roman" w:cs="Times New Roman"/>
          <w:b/>
          <w:color w:val="000000"/>
          <w:sz w:val="24"/>
          <w:szCs w:val="24"/>
          <w:shd w:val="clear" w:color="auto" w:fill="FFFFFF"/>
        </w:rPr>
        <w:t>esting strategies</w:t>
      </w:r>
      <w:r w:rsidR="00D54CB3" w:rsidRPr="0061364A">
        <w:rPr>
          <w:rFonts w:ascii="Times New Roman" w:eastAsia="Times New Roman" w:hAnsi="Times New Roman" w:cs="Times New Roman"/>
          <w:b/>
          <w:color w:val="000000"/>
          <w:sz w:val="24"/>
          <w:szCs w:val="24"/>
          <w:shd w:val="clear" w:color="auto" w:fill="FFFFFF"/>
        </w:rPr>
        <w:t xml:space="preserve"> to limit COVID-19 introduction from shift-workers into </w:t>
      </w:r>
      <w:r w:rsidR="00816D4D">
        <w:rPr>
          <w:rFonts w:ascii="Times New Roman" w:eastAsia="Times New Roman" w:hAnsi="Times New Roman" w:cs="Times New Roman"/>
          <w:b/>
          <w:color w:val="000000"/>
          <w:sz w:val="24"/>
          <w:szCs w:val="24"/>
          <w:shd w:val="clear" w:color="auto" w:fill="FFFFFF"/>
        </w:rPr>
        <w:t>a congregate-setting</w:t>
      </w:r>
      <w:r>
        <w:rPr>
          <w:rFonts w:ascii="Times New Roman" w:eastAsia="Times New Roman" w:hAnsi="Times New Roman" w:cs="Times New Roman"/>
          <w:b/>
          <w:color w:val="000000"/>
          <w:sz w:val="24"/>
          <w:szCs w:val="24"/>
          <w:shd w:val="clear" w:color="auto" w:fill="FFFFFF"/>
        </w:rPr>
        <w:t>: A modeling study</w:t>
      </w:r>
    </w:p>
    <w:p w14:paraId="0721C3D2" w14:textId="77777777" w:rsidR="000B3CAB" w:rsidRDefault="000B3CAB" w:rsidP="00D54CB3">
      <w:pPr>
        <w:rPr>
          <w:rFonts w:ascii="Times New Roman" w:eastAsia="Times New Roman" w:hAnsi="Times New Roman" w:cs="Times New Roman"/>
          <w:sz w:val="24"/>
          <w:szCs w:val="24"/>
          <w:shd w:val="clear" w:color="auto" w:fill="FFFFFF"/>
        </w:rPr>
      </w:pPr>
    </w:p>
    <w:p w14:paraId="3C2710F1" w14:textId="3799245C"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sidR="003B644F">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77777777"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San Francisco, California </w:t>
      </w:r>
      <w:r>
        <w:rPr>
          <w:rFonts w:ascii="Times New Roman" w:eastAsia="Times New Roman" w:hAnsi="Times New Roman" w:cs="Times New Roman"/>
          <w:iCs/>
          <w:color w:val="000000"/>
          <w:sz w:val="24"/>
          <w:szCs w:val="24"/>
          <w:shd w:val="clear" w:color="auto" w:fill="FFFFFF"/>
        </w:rPr>
        <w:t>(CM Hoover, S Blumberg)</w:t>
      </w:r>
    </w:p>
    <w:p w14:paraId="44328320" w14:textId="60DD4348" w:rsidR="003B644F" w:rsidRPr="003B644F"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 xml:space="preserve">(NK </w:t>
      </w:r>
      <w:proofErr w:type="spellStart"/>
      <w:r>
        <w:rPr>
          <w:rFonts w:ascii="Times New Roman" w:eastAsia="Times New Roman" w:hAnsi="Times New Roman" w:cs="Times New Roman"/>
          <w:iCs/>
          <w:color w:val="000000"/>
          <w:sz w:val="24"/>
          <w:szCs w:val="24"/>
          <w:shd w:val="clear" w:color="auto" w:fill="FFFFFF"/>
        </w:rPr>
        <w:t>Skaff</w:t>
      </w:r>
      <w:proofErr w:type="spellEnd"/>
      <w:r>
        <w:rPr>
          <w:rFonts w:ascii="Times New Roman" w:eastAsia="Times New Roman" w:hAnsi="Times New Roman" w:cs="Times New Roman"/>
          <w:iCs/>
          <w:color w:val="000000"/>
          <w:sz w:val="24"/>
          <w:szCs w:val="24"/>
          <w:shd w:val="clear" w:color="auto" w:fill="FFFFFF"/>
        </w:rPr>
        <w:t>, R Fukunaga)</w:t>
      </w:r>
    </w:p>
    <w:p w14:paraId="0914AEA6" w14:textId="77777777" w:rsidR="003B644F" w:rsidRDefault="003B644F" w:rsidP="003B644F">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Department of Medicine, Division of Hospital Medicine, University of California, San Francisco, San Francisco, California </w:t>
      </w:r>
      <w:r>
        <w:rPr>
          <w:rFonts w:ascii="Times New Roman" w:eastAsia="Times New Roman" w:hAnsi="Times New Roman" w:cs="Times New Roman"/>
          <w:iCs/>
          <w:color w:val="000000"/>
          <w:sz w:val="24"/>
          <w:szCs w:val="24"/>
          <w:shd w:val="clear" w:color="auto" w:fill="FFFFFF"/>
        </w:rPr>
        <w:t>(S Blumberg)</w:t>
      </w:r>
    </w:p>
    <w:p w14:paraId="5F6B5241" w14:textId="77777777" w:rsidR="003B644F" w:rsidRDefault="003B644F" w:rsidP="00302836">
      <w:pPr>
        <w:spacing w:after="0"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after="0"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after="0"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16BF1F44"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(615) 476-5362</w:t>
      </w:r>
    </w:p>
    <w:p w14:paraId="57F7C9E0" w14:textId="4176362A"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r w:rsidR="00892CD6" w:rsidRPr="00892CD6">
        <w:rPr>
          <w:rFonts w:ascii="Times New Roman" w:hAnsi="Times New Roman" w:cs="Times New Roman"/>
          <w:sz w:val="24"/>
          <w:szCs w:val="24"/>
        </w:rPr>
        <w:t>Christopher.Hoover@ucsf.edu</w:t>
      </w:r>
    </w:p>
    <w:p w14:paraId="2F94B64F" w14:textId="77777777" w:rsidR="000B3CAB" w:rsidRDefault="000B3CAB" w:rsidP="000B3CAB">
      <w:pPr>
        <w:spacing w:after="0" w:line="480" w:lineRule="auto"/>
        <w:rPr>
          <w:rFonts w:ascii="Times New Roman" w:eastAsia="Times New Roman" w:hAnsi="Times New Roman" w:cs="Times New Roman"/>
          <w:b/>
          <w:color w:val="000000"/>
          <w:sz w:val="24"/>
          <w:szCs w:val="24"/>
          <w:shd w:val="clear" w:color="auto" w:fill="FFFFFF"/>
        </w:rPr>
      </w:pPr>
    </w:p>
    <w:p w14:paraId="3FFCC9B4" w14:textId="07D5389F"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Aligning</w:t>
      </w:r>
      <w:r w:rsidR="003B644F">
        <w:rPr>
          <w:rFonts w:ascii="Times New Roman" w:eastAsia="Times New Roman" w:hAnsi="Times New Roman" w:cs="Times New Roman"/>
          <w:color w:val="000000"/>
          <w:sz w:val="24"/>
          <w:szCs w:val="24"/>
          <w:shd w:val="clear" w:color="auto" w:fill="FFFFFF"/>
        </w:rPr>
        <w:t xml:space="preserve"> </w:t>
      </w:r>
      <w:r w:rsidR="00460658">
        <w:rPr>
          <w:rFonts w:ascii="Times New Roman" w:eastAsia="Times New Roman" w:hAnsi="Times New Roman" w:cs="Times New Roman"/>
          <w:color w:val="000000"/>
          <w:sz w:val="24"/>
          <w:szCs w:val="24"/>
          <w:shd w:val="clear" w:color="auto" w:fill="FFFFFF"/>
        </w:rPr>
        <w:t xml:space="preserve">routine testing with </w:t>
      </w:r>
      <w:r w:rsidR="003B644F">
        <w:rPr>
          <w:rFonts w:ascii="Times New Roman" w:eastAsia="Times New Roman" w:hAnsi="Times New Roman" w:cs="Times New Roman"/>
          <w:color w:val="000000"/>
          <w:sz w:val="24"/>
          <w:szCs w:val="24"/>
          <w:shd w:val="clear" w:color="auto" w:fill="FFFFFF"/>
        </w:rPr>
        <w:t>work</w:t>
      </w:r>
      <w:r w:rsidR="00460658">
        <w:rPr>
          <w:rFonts w:ascii="Times New Roman" w:eastAsia="Times New Roman" w:hAnsi="Times New Roman" w:cs="Times New Roman"/>
          <w:color w:val="000000"/>
          <w:sz w:val="24"/>
          <w:szCs w:val="24"/>
          <w:shd w:val="clear" w:color="auto" w:fill="FFFFFF"/>
        </w:rPr>
        <w:t xml:space="preserve"> schedules among staff </w:t>
      </w:r>
      <w:r w:rsidR="008A53AE">
        <w:rPr>
          <w:rFonts w:ascii="Times New Roman" w:eastAsia="Times New Roman" w:hAnsi="Times New Roman" w:cs="Times New Roman"/>
          <w:color w:val="000000"/>
          <w:sz w:val="24"/>
          <w:szCs w:val="24"/>
          <w:shd w:val="clear" w:color="auto" w:fill="FFFFFF"/>
        </w:rPr>
        <w:t xml:space="preserve">in carceral facilities and other congregate settings can </w:t>
      </w:r>
      <w:r w:rsidR="00460658">
        <w:rPr>
          <w:rFonts w:ascii="Times New Roman" w:eastAsia="Times New Roman" w:hAnsi="Times New Roman" w:cs="Times New Roman"/>
          <w:color w:val="000000"/>
          <w:sz w:val="24"/>
          <w:szCs w:val="24"/>
          <w:shd w:val="clear" w:color="auto" w:fill="FFFFFF"/>
        </w:rPr>
        <w:t xml:space="preserve">enhance the early detection of COVID-19 cases, limiting </w:t>
      </w:r>
      <w:r w:rsidR="008A53AE">
        <w:rPr>
          <w:rFonts w:ascii="Times New Roman" w:eastAsia="Times New Roman" w:hAnsi="Times New Roman" w:cs="Times New Roman"/>
          <w:color w:val="000000"/>
          <w:sz w:val="24"/>
          <w:szCs w:val="24"/>
          <w:shd w:val="clear" w:color="auto" w:fill="FFFFFF"/>
        </w:rPr>
        <w:t xml:space="preserve">the potential for staff to trigger outbreaks </w:t>
      </w:r>
      <w:r w:rsidR="00460658">
        <w:rPr>
          <w:rFonts w:ascii="Times New Roman" w:eastAsia="Times New Roman" w:hAnsi="Times New Roman" w:cs="Times New Roman"/>
          <w:color w:val="000000"/>
          <w:sz w:val="24"/>
          <w:szCs w:val="24"/>
          <w:shd w:val="clear" w:color="auto" w:fill="FFFFFF"/>
        </w:rPr>
        <w:t>in high-risk settings</w:t>
      </w:r>
      <w:r w:rsidR="00303286">
        <w:rPr>
          <w:rFonts w:ascii="Times New Roman" w:eastAsia="Times New Roman" w:hAnsi="Times New Roman" w:cs="Times New Roman"/>
          <w:color w:val="000000"/>
          <w:sz w:val="24"/>
          <w:szCs w:val="24"/>
          <w:shd w:val="clear" w:color="auto" w:fill="FFFFFF"/>
        </w:rPr>
        <w:t>.</w:t>
      </w:r>
    </w:p>
    <w:p w14:paraId="5FD2D0CF" w14:textId="77777777"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35A18DE9" w14:textId="64E5F758"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r w:rsidR="00816D4D">
        <w:rPr>
          <w:rFonts w:ascii="Times New Roman" w:eastAsia="Times New Roman" w:hAnsi="Times New Roman" w:cs="Times New Roman"/>
          <w:color w:val="000000"/>
          <w:sz w:val="24"/>
          <w:szCs w:val="24"/>
          <w:shd w:val="clear" w:color="auto" w:fill="FFFFFF"/>
        </w:rPr>
        <w:t>Staff t</w:t>
      </w:r>
      <w:r w:rsidR="008A53AE">
        <w:rPr>
          <w:rFonts w:ascii="Times New Roman" w:eastAsia="Times New Roman" w:hAnsi="Times New Roman" w:cs="Times New Roman"/>
          <w:color w:val="000000"/>
          <w:sz w:val="24"/>
          <w:szCs w:val="24"/>
          <w:shd w:val="clear" w:color="auto" w:fill="FFFFFF"/>
        </w:rPr>
        <w:t xml:space="preserve">esting to prevent COVID-19 </w:t>
      </w:r>
      <w:r w:rsidR="00C957CC">
        <w:rPr>
          <w:rFonts w:ascii="Times New Roman" w:eastAsia="Times New Roman" w:hAnsi="Times New Roman" w:cs="Times New Roman"/>
          <w:color w:val="000000"/>
          <w:sz w:val="24"/>
          <w:szCs w:val="24"/>
          <w:shd w:val="clear" w:color="auto" w:fill="FFFFFF"/>
        </w:rPr>
        <w:t>outbreaks</w:t>
      </w:r>
    </w:p>
    <w:p w14:paraId="11CDEF07" w14:textId="77777777" w:rsidR="00D54CB3" w:rsidRPr="00C330CF"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245788AE" w14:textId="72CCBCED" w:rsidR="00D54CB3" w:rsidRPr="00303286" w:rsidRDefault="00D54CB3" w:rsidP="000B3CAB">
      <w:pPr>
        <w:spacing w:after="0"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 xml:space="preserve">Keywords: </w:t>
      </w:r>
      <w:r w:rsidR="00303286" w:rsidRPr="00303286">
        <w:rPr>
          <w:rFonts w:ascii="Times New Roman" w:eastAsia="Times New Roman" w:hAnsi="Times New Roman" w:cs="Times New Roman"/>
          <w:bCs/>
          <w:color w:val="000000"/>
          <w:sz w:val="24"/>
          <w:szCs w:val="24"/>
          <w:shd w:val="clear" w:color="auto" w:fill="FFFFFF"/>
        </w:rPr>
        <w:t>COVID-19</w:t>
      </w:r>
      <w:r w:rsidR="00303286">
        <w:rPr>
          <w:rFonts w:ascii="Times New Roman" w:eastAsia="Times New Roman" w:hAnsi="Times New Roman" w:cs="Times New Roman"/>
          <w:bCs/>
          <w:color w:val="000000"/>
          <w:sz w:val="24"/>
          <w:szCs w:val="24"/>
          <w:shd w:val="clear" w:color="auto" w:fill="FFFFFF"/>
        </w:rPr>
        <w:t xml:space="preserve">, outbreak prevention, testing strategies, individual-based modeling, occupational health, </w:t>
      </w:r>
      <w:r w:rsidR="00816D4D">
        <w:rPr>
          <w:rFonts w:ascii="Times New Roman" w:eastAsia="Times New Roman" w:hAnsi="Times New Roman" w:cs="Times New Roman"/>
          <w:bCs/>
          <w:color w:val="000000"/>
          <w:sz w:val="24"/>
          <w:szCs w:val="24"/>
          <w:shd w:val="clear" w:color="auto" w:fill="FFFFFF"/>
        </w:rPr>
        <w:t>congregate-settings</w:t>
      </w: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0C666B24" w:rsidR="00C93F3D" w:rsidRPr="003E5048" w:rsidRDefault="00C93F3D" w:rsidP="000B3CAB">
      <w:pPr>
        <w:spacing w:line="480" w:lineRule="auto"/>
        <w:rPr>
          <w:rFonts w:ascii="Times New Roman" w:hAnsi="Times New Roman" w:cs="Times New Roman"/>
          <w:bCs/>
          <w:sz w:val="24"/>
          <w:szCs w:val="24"/>
        </w:rPr>
      </w:pPr>
      <w:r w:rsidRPr="00EB3D0F">
        <w:rPr>
          <w:rFonts w:ascii="Times New Roman" w:hAnsi="Times New Roman" w:cs="Times New Roman"/>
          <w:b/>
          <w:sz w:val="24"/>
          <w:szCs w:val="24"/>
        </w:rPr>
        <w:lastRenderedPageBreak/>
        <w:t>Abstract</w:t>
      </w:r>
      <w:r w:rsidR="005E4A67">
        <w:rPr>
          <w:rFonts w:ascii="Times New Roman" w:hAnsi="Times New Roman" w:cs="Times New Roman"/>
          <w:b/>
          <w:sz w:val="24"/>
          <w:szCs w:val="24"/>
        </w:rPr>
        <w:t>:</w:t>
      </w:r>
      <w:r w:rsidRPr="00EB3D0F">
        <w:rPr>
          <w:rFonts w:ascii="Times New Roman" w:hAnsi="Times New Roman" w:cs="Times New Roman"/>
          <w:b/>
          <w:sz w:val="24"/>
          <w:szCs w:val="24"/>
        </w:rPr>
        <w:t xml:space="preserve"> </w:t>
      </w:r>
      <w:r w:rsidR="00303286">
        <w:rPr>
          <w:rFonts w:ascii="Times New Roman" w:hAnsi="Times New Roman" w:cs="Times New Roman"/>
          <w:bCs/>
          <w:sz w:val="24"/>
          <w:szCs w:val="24"/>
        </w:rPr>
        <w:t xml:space="preserve">COVID-19 outbreaks </w:t>
      </w:r>
      <w:r w:rsidR="00666A7F">
        <w:rPr>
          <w:rFonts w:ascii="Times New Roman" w:hAnsi="Times New Roman" w:cs="Times New Roman"/>
          <w:bCs/>
          <w:sz w:val="24"/>
          <w:szCs w:val="24"/>
        </w:rPr>
        <w:t xml:space="preserve">in congregate settings remain a serious threat to the health of vulnerable populations such as people experiencing incarceration, </w:t>
      </w:r>
      <w:r w:rsidR="00994335">
        <w:rPr>
          <w:rFonts w:ascii="Times New Roman" w:hAnsi="Times New Roman" w:cs="Times New Roman"/>
          <w:bCs/>
          <w:sz w:val="24"/>
          <w:szCs w:val="24"/>
        </w:rPr>
        <w:t xml:space="preserve">those experiencing homelessness, </w:t>
      </w:r>
      <w:r w:rsidR="00666A7F">
        <w:rPr>
          <w:rFonts w:ascii="Times New Roman" w:hAnsi="Times New Roman" w:cs="Times New Roman"/>
          <w:bCs/>
          <w:sz w:val="24"/>
          <w:szCs w:val="24"/>
        </w:rPr>
        <w:t xml:space="preserve">and </w:t>
      </w:r>
      <w:r w:rsidR="001458E3">
        <w:rPr>
          <w:rFonts w:ascii="Times New Roman" w:hAnsi="Times New Roman" w:cs="Times New Roman"/>
          <w:bCs/>
          <w:sz w:val="24"/>
          <w:szCs w:val="24"/>
        </w:rPr>
        <w:t xml:space="preserve">the elderly. </w:t>
      </w:r>
      <w:r w:rsidR="00806053">
        <w:rPr>
          <w:rFonts w:ascii="Times New Roman" w:hAnsi="Times New Roman" w:cs="Times New Roman"/>
          <w:bCs/>
          <w:sz w:val="24"/>
          <w:szCs w:val="24"/>
        </w:rPr>
        <w:t xml:space="preserve">Using the California </w:t>
      </w:r>
      <w:r w:rsidR="00994335">
        <w:rPr>
          <w:rFonts w:ascii="Times New Roman" w:hAnsi="Times New Roman" w:cs="Times New Roman"/>
          <w:bCs/>
          <w:sz w:val="24"/>
          <w:szCs w:val="24"/>
        </w:rPr>
        <w:t xml:space="preserve">State </w:t>
      </w:r>
      <w:r w:rsidR="00806053">
        <w:rPr>
          <w:rFonts w:ascii="Times New Roman" w:hAnsi="Times New Roman" w:cs="Times New Roman"/>
          <w:bCs/>
          <w:sz w:val="24"/>
          <w:szCs w:val="24"/>
        </w:rPr>
        <w:t xml:space="preserve">Prison System as a case example, </w:t>
      </w:r>
      <w:r w:rsidR="00806053">
        <w:rPr>
          <w:rFonts w:ascii="Times New Roman" w:eastAsiaTheme="minorEastAsia" w:hAnsi="Times New Roman" w:cs="Times New Roman"/>
          <w:bCs/>
          <w:sz w:val="24"/>
          <w:szCs w:val="24"/>
        </w:rPr>
        <w:t xml:space="preserve">we </w:t>
      </w:r>
      <w:r w:rsidR="003E5048">
        <w:rPr>
          <w:rFonts w:ascii="Times New Roman" w:eastAsiaTheme="minorEastAsia" w:hAnsi="Times New Roman" w:cs="Times New Roman"/>
          <w:bCs/>
          <w:sz w:val="24"/>
          <w:szCs w:val="24"/>
        </w:rPr>
        <w:t>devel</w:t>
      </w:r>
      <w:r w:rsidR="00994335">
        <w:rPr>
          <w:rFonts w:ascii="Times New Roman" w:eastAsiaTheme="minorEastAsia" w:hAnsi="Times New Roman" w:cs="Times New Roman"/>
          <w:bCs/>
          <w:sz w:val="24"/>
          <w:szCs w:val="24"/>
        </w:rPr>
        <w:t>o</w:t>
      </w:r>
      <w:r w:rsidR="003E5048">
        <w:rPr>
          <w:rFonts w:ascii="Times New Roman" w:eastAsiaTheme="minorEastAsia" w:hAnsi="Times New Roman" w:cs="Times New Roman"/>
          <w:bCs/>
          <w:sz w:val="24"/>
          <w:szCs w:val="24"/>
        </w:rPr>
        <w:t>p</w:t>
      </w:r>
      <w:r w:rsidR="00994335">
        <w:rPr>
          <w:rFonts w:ascii="Times New Roman" w:eastAsiaTheme="minorEastAsia" w:hAnsi="Times New Roman" w:cs="Times New Roman"/>
          <w:bCs/>
          <w:sz w:val="24"/>
          <w:szCs w:val="24"/>
        </w:rPr>
        <w:t>ed</w:t>
      </w:r>
      <w:r w:rsidR="003E5048">
        <w:rPr>
          <w:rFonts w:ascii="Times New Roman" w:eastAsiaTheme="minorEastAsia" w:hAnsi="Times New Roman" w:cs="Times New Roman"/>
          <w:bCs/>
          <w:sz w:val="24"/>
          <w:szCs w:val="24"/>
        </w:rPr>
        <w:t xml:space="preserve"> an individual-based model </w:t>
      </w:r>
      <w:r w:rsidR="00994335">
        <w:rPr>
          <w:rFonts w:ascii="Times New Roman" w:eastAsiaTheme="minorEastAsia" w:hAnsi="Times New Roman" w:cs="Times New Roman"/>
          <w:bCs/>
          <w:sz w:val="24"/>
          <w:szCs w:val="24"/>
        </w:rPr>
        <w:t>accounting</w:t>
      </w:r>
      <w:r w:rsidR="000739F4">
        <w:rPr>
          <w:rFonts w:ascii="Times New Roman" w:eastAsiaTheme="minorEastAsia" w:hAnsi="Times New Roman" w:cs="Times New Roman"/>
          <w:bCs/>
          <w:sz w:val="24"/>
          <w:szCs w:val="24"/>
        </w:rPr>
        <w:t xml:space="preserve"> for </w:t>
      </w:r>
      <w:r w:rsidR="00994335">
        <w:rPr>
          <w:rFonts w:ascii="Times New Roman" w:eastAsiaTheme="minorEastAsia" w:hAnsi="Times New Roman" w:cs="Times New Roman"/>
          <w:bCs/>
          <w:sz w:val="24"/>
          <w:szCs w:val="24"/>
        </w:rPr>
        <w:t>individual</w:t>
      </w:r>
      <w:r w:rsidR="000739F4">
        <w:rPr>
          <w:rFonts w:ascii="Times New Roman" w:eastAsiaTheme="minorEastAsia" w:hAnsi="Times New Roman" w:cs="Times New Roman"/>
          <w:bCs/>
          <w:sz w:val="24"/>
          <w:szCs w:val="24"/>
        </w:rPr>
        <w:t xml:space="preserve"> infectiousness through time, staff </w:t>
      </w:r>
      <w:ins w:id="0" w:author="Zhao, Guixiang (Grace) (CDC/ONDIEH/NCCDPHP)" w:date="2021-08-17T17:07:00Z">
        <w:r w:rsidR="00E41987">
          <w:rPr>
            <w:rFonts w:ascii="Times New Roman" w:eastAsiaTheme="minorEastAsia" w:hAnsi="Times New Roman" w:cs="Times New Roman"/>
            <w:bCs/>
            <w:sz w:val="24"/>
            <w:szCs w:val="24"/>
          </w:rPr>
          <w:t xml:space="preserve">work </w:t>
        </w:r>
      </w:ins>
      <w:r w:rsidR="000739F4">
        <w:rPr>
          <w:rFonts w:ascii="Times New Roman" w:eastAsiaTheme="minorEastAsia" w:hAnsi="Times New Roman" w:cs="Times New Roman"/>
          <w:bCs/>
          <w:sz w:val="24"/>
          <w:szCs w:val="24"/>
        </w:rPr>
        <w:t xml:space="preserve">schedules, and testing schedules </w:t>
      </w:r>
      <w:r w:rsidR="003E5048">
        <w:rPr>
          <w:rFonts w:ascii="Times New Roman" w:eastAsiaTheme="minorEastAsia" w:hAnsi="Times New Roman" w:cs="Times New Roman"/>
          <w:bCs/>
          <w:sz w:val="24"/>
          <w:szCs w:val="24"/>
        </w:rPr>
        <w:t xml:space="preserve">to simulate </w:t>
      </w:r>
      <w:r w:rsidR="000739F4">
        <w:rPr>
          <w:rFonts w:ascii="Times New Roman" w:eastAsiaTheme="minorEastAsia" w:hAnsi="Times New Roman" w:cs="Times New Roman"/>
          <w:bCs/>
          <w:sz w:val="24"/>
          <w:szCs w:val="24"/>
        </w:rPr>
        <w:t>community transmission of SARS-CoV</w:t>
      </w:r>
      <w:ins w:id="1" w:author="Zhao, Guixiang (Grace) (CDC/ONDIEH/NCCDPHP)" w:date="2021-08-17T17:07:00Z">
        <w:r w:rsidR="00E41987">
          <w:rPr>
            <w:rFonts w:ascii="Times New Roman" w:eastAsiaTheme="minorEastAsia" w:hAnsi="Times New Roman" w:cs="Times New Roman"/>
            <w:bCs/>
            <w:sz w:val="24"/>
            <w:szCs w:val="24"/>
          </w:rPr>
          <w:t>-</w:t>
        </w:r>
      </w:ins>
      <w:r w:rsidR="000739F4">
        <w:rPr>
          <w:rFonts w:ascii="Times New Roman" w:eastAsiaTheme="minorEastAsia" w:hAnsi="Times New Roman" w:cs="Times New Roman"/>
          <w:bCs/>
          <w:sz w:val="24"/>
          <w:szCs w:val="24"/>
        </w:rPr>
        <w:t xml:space="preserve">2 to facility staff and subsequent transmission within </w:t>
      </w:r>
      <w:r w:rsidR="00400D5A">
        <w:rPr>
          <w:rFonts w:ascii="Times New Roman" w:eastAsiaTheme="minorEastAsia" w:hAnsi="Times New Roman" w:cs="Times New Roman"/>
          <w:bCs/>
          <w:sz w:val="24"/>
          <w:szCs w:val="24"/>
        </w:rPr>
        <w:t>a</w:t>
      </w:r>
      <w:r w:rsidR="000739F4">
        <w:rPr>
          <w:rFonts w:ascii="Times New Roman" w:eastAsiaTheme="minorEastAsia" w:hAnsi="Times New Roman" w:cs="Times New Roman"/>
          <w:bCs/>
          <w:sz w:val="24"/>
          <w:szCs w:val="24"/>
        </w:rPr>
        <w:t xml:space="preserve"> facility that could cause an outbreak. Systematic testing strategies in which workers are tested on the first day of their work week </w:t>
      </w:r>
      <w:r w:rsidR="00994335">
        <w:rPr>
          <w:rFonts w:ascii="Times New Roman" w:eastAsiaTheme="minorEastAsia" w:hAnsi="Times New Roman" w:cs="Times New Roman"/>
          <w:bCs/>
          <w:sz w:val="24"/>
          <w:szCs w:val="24"/>
        </w:rPr>
        <w:t>were</w:t>
      </w:r>
      <w:r w:rsidR="000739F4">
        <w:rPr>
          <w:rFonts w:ascii="Times New Roman" w:eastAsiaTheme="minorEastAsia" w:hAnsi="Times New Roman" w:cs="Times New Roman"/>
          <w:bCs/>
          <w:sz w:val="24"/>
          <w:szCs w:val="24"/>
        </w:rPr>
        <w:t xml:space="preserve"> found to prevent significantly more transmission events than testing strategies</w:t>
      </w:r>
      <w:r w:rsidR="00994335">
        <w:rPr>
          <w:rFonts w:ascii="Times New Roman" w:eastAsiaTheme="minorEastAsia" w:hAnsi="Times New Roman" w:cs="Times New Roman"/>
          <w:bCs/>
          <w:sz w:val="24"/>
          <w:szCs w:val="24"/>
        </w:rPr>
        <w:t xml:space="preserve"> unrelated to staff schedule</w:t>
      </w:r>
      <w:r w:rsidR="00400D5A">
        <w:rPr>
          <w:rFonts w:ascii="Times New Roman" w:eastAsiaTheme="minorEastAsia" w:hAnsi="Times New Roman" w:cs="Times New Roman"/>
          <w:bCs/>
          <w:sz w:val="24"/>
          <w:szCs w:val="24"/>
        </w:rPr>
        <w:t>s</w:t>
      </w:r>
      <w:r w:rsidR="000739F4">
        <w:rPr>
          <w:rFonts w:ascii="Times New Roman" w:eastAsiaTheme="minorEastAsia" w:hAnsi="Times New Roman" w:cs="Times New Roman"/>
          <w:bCs/>
          <w:sz w:val="24"/>
          <w:szCs w:val="24"/>
        </w:rPr>
        <w:t xml:space="preserve">. Higher frequency testing may be necessary to prevent outbreaks when community prevalence is high or </w:t>
      </w:r>
      <w:r w:rsidR="00994335">
        <w:rPr>
          <w:rFonts w:ascii="Times New Roman" w:eastAsiaTheme="minorEastAsia" w:hAnsi="Times New Roman" w:cs="Times New Roman"/>
          <w:bCs/>
          <w:sz w:val="24"/>
          <w:szCs w:val="24"/>
        </w:rPr>
        <w:t xml:space="preserve">if </w:t>
      </w:r>
      <w:r w:rsidR="00400D5A">
        <w:rPr>
          <w:rFonts w:ascii="Times New Roman" w:eastAsiaTheme="minorEastAsia" w:hAnsi="Times New Roman" w:cs="Times New Roman"/>
          <w:bCs/>
          <w:sz w:val="24"/>
          <w:szCs w:val="24"/>
        </w:rPr>
        <w:t>characteristics of the facility</w:t>
      </w:r>
      <w:r w:rsidR="00994335">
        <w:rPr>
          <w:rFonts w:ascii="Times New Roman" w:eastAsiaTheme="minorEastAsia" w:hAnsi="Times New Roman" w:cs="Times New Roman"/>
          <w:bCs/>
          <w:sz w:val="24"/>
          <w:szCs w:val="24"/>
        </w:rPr>
        <w:t xml:space="preserve"> make outbreaks among residents more likely</w:t>
      </w:r>
      <w:r w:rsidR="000739F4">
        <w:rPr>
          <w:rFonts w:ascii="Times New Roman" w:eastAsiaTheme="minorEastAsia" w:hAnsi="Times New Roman" w:cs="Times New Roman"/>
          <w:bCs/>
          <w:sz w:val="24"/>
          <w:szCs w:val="24"/>
        </w:rPr>
        <w:t xml:space="preserve">. Testing </w:t>
      </w:r>
      <w:r w:rsidR="00816D4D">
        <w:rPr>
          <w:rFonts w:ascii="Times New Roman" w:eastAsiaTheme="minorEastAsia" w:hAnsi="Times New Roman" w:cs="Times New Roman"/>
          <w:bCs/>
          <w:sz w:val="24"/>
          <w:szCs w:val="24"/>
        </w:rPr>
        <w:t>staff</w:t>
      </w:r>
      <w:r w:rsidR="000739F4">
        <w:rPr>
          <w:rFonts w:ascii="Times New Roman" w:eastAsiaTheme="minorEastAsia" w:hAnsi="Times New Roman" w:cs="Times New Roman"/>
          <w:bCs/>
          <w:sz w:val="24"/>
          <w:szCs w:val="24"/>
        </w:rPr>
        <w:t xml:space="preserve"> at the beginning of consecutive workdays and limiting test </w:t>
      </w:r>
      <w:r w:rsidR="00994335">
        <w:rPr>
          <w:rFonts w:ascii="Times New Roman" w:eastAsiaTheme="minorEastAsia" w:hAnsi="Times New Roman" w:cs="Times New Roman"/>
          <w:bCs/>
          <w:sz w:val="24"/>
          <w:szCs w:val="24"/>
        </w:rPr>
        <w:t>turnaround time</w:t>
      </w:r>
      <w:r w:rsidR="000739F4">
        <w:rPr>
          <w:rFonts w:ascii="Times New Roman" w:eastAsiaTheme="minorEastAsia" w:hAnsi="Times New Roman" w:cs="Times New Roman"/>
          <w:bCs/>
          <w:sz w:val="24"/>
          <w:szCs w:val="24"/>
        </w:rPr>
        <w:t xml:space="preserve"> can aid outbreak prevention in congregate settings. </w:t>
      </w:r>
    </w:p>
    <w:p w14:paraId="09D7F8B8" w14:textId="78365650" w:rsidR="00F87C72" w:rsidRPr="00EB3D0F" w:rsidRDefault="00F87C72" w:rsidP="003E5048">
      <w:pPr>
        <w:spacing w:after="0" w:line="480" w:lineRule="auto"/>
        <w:rPr>
          <w:rFonts w:ascii="Times New Roman" w:hAnsi="Times New Roman" w:cs="Times New Roman"/>
          <w:color w:val="222222"/>
          <w:sz w:val="24"/>
          <w:szCs w:val="24"/>
        </w:rPr>
      </w:pPr>
    </w:p>
    <w:p w14:paraId="3D6D5421" w14:textId="2E3FB6AC"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del w:id="2" w:author="Hoover, Christopher M" w:date="2021-08-19T12:48:00Z">
        <w:r w:rsidR="000739F4" w:rsidDel="00D23B03">
          <w:rPr>
            <w:rFonts w:ascii="Times New Roman" w:hAnsi="Times New Roman" w:cs="Times New Roman"/>
            <w:b/>
            <w:sz w:val="24"/>
            <w:szCs w:val="24"/>
          </w:rPr>
          <w:delText>14</w:delText>
        </w:r>
        <w:r w:rsidR="00400D5A" w:rsidDel="00D23B03">
          <w:rPr>
            <w:rFonts w:ascii="Times New Roman" w:hAnsi="Times New Roman" w:cs="Times New Roman"/>
            <w:b/>
            <w:sz w:val="24"/>
            <w:szCs w:val="24"/>
          </w:rPr>
          <w:delText>9</w:delText>
        </w:r>
      </w:del>
      <w:ins w:id="3" w:author="Hoover, Christopher M" w:date="2021-08-19T12:48:00Z">
        <w:r w:rsidR="00D23B03">
          <w:rPr>
            <w:rFonts w:ascii="Times New Roman" w:hAnsi="Times New Roman" w:cs="Times New Roman"/>
            <w:b/>
            <w:sz w:val="24"/>
            <w:szCs w:val="24"/>
          </w:rPr>
          <w:t>150</w:t>
        </w:r>
      </w:ins>
    </w:p>
    <w:p w14:paraId="174E9AA3" w14:textId="509B3167"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del w:id="4" w:author="Hoover, Christopher M" w:date="2021-08-19T12:48:00Z">
        <w:r w:rsidR="00D3542D" w:rsidDel="00D23B03">
          <w:rPr>
            <w:rFonts w:ascii="Times New Roman" w:hAnsi="Times New Roman" w:cs="Times New Roman"/>
            <w:b/>
            <w:sz w:val="24"/>
            <w:szCs w:val="24"/>
          </w:rPr>
          <w:delText>31</w:delText>
        </w:r>
        <w:r w:rsidR="00AF04E2" w:rsidDel="00D23B03">
          <w:rPr>
            <w:rFonts w:ascii="Times New Roman" w:hAnsi="Times New Roman" w:cs="Times New Roman"/>
            <w:b/>
            <w:sz w:val="24"/>
            <w:szCs w:val="24"/>
          </w:rPr>
          <w:delText>56</w:delText>
        </w:r>
      </w:del>
      <w:ins w:id="5" w:author="Hoover, Christopher M" w:date="2021-08-19T12:48:00Z">
        <w:r w:rsidR="00D23B03">
          <w:rPr>
            <w:rFonts w:ascii="Times New Roman" w:hAnsi="Times New Roman" w:cs="Times New Roman"/>
            <w:b/>
            <w:sz w:val="24"/>
            <w:szCs w:val="24"/>
          </w:rPr>
          <w:t>3217</w:t>
        </w:r>
      </w:ins>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p>
    <w:p w14:paraId="655EE375" w14:textId="298FDEC6" w:rsidR="00A43E70" w:rsidRPr="00E14288" w:rsidRDefault="00603C0F" w:rsidP="00E14288">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INTRODUCTION</w:t>
      </w:r>
      <w:r w:rsidR="00184FA9" w:rsidRPr="00E14288">
        <w:rPr>
          <w:rFonts w:ascii="Times New Roman" w:hAnsi="Times New Roman" w:cs="Times New Roman"/>
          <w:szCs w:val="24"/>
        </w:rPr>
        <w:t xml:space="preserve"> </w:t>
      </w:r>
      <w:r w:rsidR="00D54CB3" w:rsidRPr="00E14288">
        <w:rPr>
          <w:rFonts w:ascii="Times New Roman" w:hAnsi="Times New Roman" w:cs="Times New Roman"/>
          <w:szCs w:val="24"/>
        </w:rPr>
        <w:t>(</w:t>
      </w:r>
      <w:del w:id="6" w:author="Hoover, Christopher M" w:date="2021-08-19T12:45:00Z">
        <w:r w:rsidR="002606D1" w:rsidDel="00D23B03">
          <w:rPr>
            <w:rFonts w:ascii="Times New Roman" w:hAnsi="Times New Roman" w:cs="Times New Roman"/>
            <w:szCs w:val="24"/>
          </w:rPr>
          <w:delText>35</w:delText>
        </w:r>
        <w:r w:rsidR="002D4CDB" w:rsidDel="00D23B03">
          <w:rPr>
            <w:rFonts w:ascii="Times New Roman" w:hAnsi="Times New Roman" w:cs="Times New Roman"/>
            <w:szCs w:val="24"/>
          </w:rPr>
          <w:delText>7</w:delText>
        </w:r>
        <w:r w:rsidR="00D54CB3" w:rsidRPr="00E14288" w:rsidDel="00D23B03">
          <w:rPr>
            <w:rFonts w:ascii="Times New Roman" w:hAnsi="Times New Roman" w:cs="Times New Roman"/>
            <w:szCs w:val="24"/>
          </w:rPr>
          <w:delText xml:space="preserve"> </w:delText>
        </w:r>
      </w:del>
      <w:ins w:id="7" w:author="Hoover, Christopher M" w:date="2021-08-19T12:45:00Z">
        <w:r w:rsidR="00D23B03">
          <w:rPr>
            <w:rFonts w:ascii="Times New Roman" w:hAnsi="Times New Roman" w:cs="Times New Roman"/>
            <w:szCs w:val="24"/>
          </w:rPr>
          <w:t>400</w:t>
        </w:r>
        <w:r w:rsidR="00D23B03" w:rsidRPr="00E14288">
          <w:rPr>
            <w:rFonts w:ascii="Times New Roman" w:hAnsi="Times New Roman" w:cs="Times New Roman"/>
            <w:szCs w:val="24"/>
          </w:rPr>
          <w:t xml:space="preserve"> </w:t>
        </w:r>
      </w:ins>
      <w:r w:rsidR="00D54CB3" w:rsidRPr="00E14288">
        <w:rPr>
          <w:rFonts w:ascii="Times New Roman" w:hAnsi="Times New Roman" w:cs="Times New Roman"/>
          <w:szCs w:val="24"/>
        </w:rPr>
        <w:t>words)</w:t>
      </w:r>
    </w:p>
    <w:p w14:paraId="3DDF6BAF" w14:textId="73FF1D9F" w:rsidR="00B4730A" w:rsidRPr="00E14288" w:rsidRDefault="000F07D2"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Since the early stages of the COVID-19 pandemic, outbreaks in congregate settings such as skilled nursing facilities</w:t>
      </w:r>
      <w:r w:rsidR="007C211A">
        <w:rPr>
          <w:rFonts w:ascii="Times New Roman" w:hAnsi="Times New Roman" w:cs="Times New Roman"/>
          <w:sz w:val="24"/>
          <w:szCs w:val="24"/>
        </w:rPr>
        <w:t xml:space="preserve"> </w:t>
      </w:r>
      <w:r w:rsidR="007C211A">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wwuCEse4","properties":{"formattedCitation":"(1)","plainCitation":"(1)","noteIndex":0},"citationItems":[{"id":618,"uris":["http://zotero.org/users/3463997/items/YECFJDEL"],"uri":["http://zotero.org/users/3463997/items/YECFJDEL"],"itemData":{"id":618,"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007C211A">
        <w:rPr>
          <w:rFonts w:ascii="Times New Roman" w:hAnsi="Times New Roman" w:cs="Times New Roman"/>
          <w:sz w:val="24"/>
          <w:szCs w:val="24"/>
        </w:rPr>
        <w:fldChar w:fldCharType="separate"/>
      </w:r>
      <w:r w:rsidR="007C211A">
        <w:rPr>
          <w:rFonts w:ascii="Times New Roman" w:hAnsi="Times New Roman" w:cs="Times New Roman"/>
          <w:noProof/>
          <w:sz w:val="24"/>
          <w:szCs w:val="24"/>
        </w:rPr>
        <w:t>(1)</w:t>
      </w:r>
      <w:r w:rsidR="007C211A">
        <w:rPr>
          <w:rFonts w:ascii="Times New Roman" w:hAnsi="Times New Roman" w:cs="Times New Roman"/>
          <w:sz w:val="24"/>
          <w:szCs w:val="24"/>
        </w:rPr>
        <w:fldChar w:fldCharType="end"/>
      </w:r>
      <w:r w:rsidRPr="00E14288">
        <w:rPr>
          <w:rFonts w:ascii="Times New Roman" w:hAnsi="Times New Roman" w:cs="Times New Roman"/>
          <w:sz w:val="24"/>
          <w:szCs w:val="24"/>
        </w:rPr>
        <w:t>, homeless shelters</w:t>
      </w:r>
      <w:r w:rsidR="00FD3C57" w:rsidRPr="00E14288">
        <w:rPr>
          <w:rFonts w:ascii="Times New Roman" w:hAnsi="Times New Roman" w:cs="Times New Roman"/>
          <w:sz w:val="24"/>
          <w:szCs w:val="24"/>
        </w:rPr>
        <w:t xml:space="preserve"> </w:t>
      </w:r>
      <w:r w:rsidR="006803D6"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uky08grm","properties":{"formattedCitation":"(2\\uc0\\u8211{}5)","plainCitation":"(2–5)","noteIndex":0},"citationItems":[{"id":448,"uris":["http://zotero.org/users/3463997/items/UPQE8FB3"],"uri":["http://zotero.org/users/3463997/items/UPQE8FB3"],"itemData":{"id":448,"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434,"uris":["http://zotero.org/users/3463997/items/4Y99X93Q"],"uri":["http://zotero.org/users/3463997/items/4Y99X93Q"],"itemData":{"id":434,"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432,"uris":["http://zotero.org/users/3463997/items/UQ8PSTY4"],"uri":["http://zotero.org/users/3463997/items/UQ8PSTY4"],"itemData":{"id":432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M."}],"issued":{"date-parts":[["2020",6,2]]}},"label":"page"},{"id":445,"uris":["http://zotero.org/users/3463997/items/DN8SN6GG"],"uri":["http://zotero.org/users/3463997/items/DN8SN6GG"],"itemData":{"id":445,"type":"article-journal","container-title":"Morbidity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006803D6"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(2–5)</w:t>
      </w:r>
      <w:r w:rsidR="006803D6" w:rsidRPr="00E14288">
        <w:rPr>
          <w:rFonts w:ascii="Times New Roman" w:hAnsi="Times New Roman" w:cs="Times New Roman"/>
          <w:sz w:val="24"/>
          <w:szCs w:val="24"/>
        </w:rPr>
        <w:fldChar w:fldCharType="end"/>
      </w:r>
      <w:r w:rsidRPr="00E14288">
        <w:rPr>
          <w:rFonts w:ascii="Times New Roman" w:hAnsi="Times New Roman" w:cs="Times New Roman"/>
          <w:sz w:val="24"/>
          <w:szCs w:val="24"/>
        </w:rPr>
        <w:t>, and carceral facilities</w:t>
      </w:r>
      <w:r w:rsidR="00FD3C57" w:rsidRPr="00E14288">
        <w:rPr>
          <w:rFonts w:ascii="Times New Roman" w:hAnsi="Times New Roman" w:cs="Times New Roman"/>
          <w:sz w:val="24"/>
          <w:szCs w:val="24"/>
        </w:rPr>
        <w:t xml:space="preserve"> </w:t>
      </w:r>
      <w:r w:rsidR="00FD3C57"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P1gTs08q","properties":{"formattedCitation":"(6)","plainCitation":"(6)","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00FD3C57"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(6)</w:t>
      </w:r>
      <w:r w:rsidR="00FD3C57"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have been devastating. </w:t>
      </w:r>
      <w:r w:rsidR="00806053">
        <w:rPr>
          <w:rFonts w:ascii="Times New Roman" w:hAnsi="Times New Roman" w:cs="Times New Roman"/>
          <w:sz w:val="24"/>
          <w:szCs w:val="24"/>
        </w:rPr>
        <w:t>S</w:t>
      </w:r>
      <w:r w:rsidR="00C34B43" w:rsidRPr="00E14288">
        <w:rPr>
          <w:rFonts w:ascii="Times New Roman" w:hAnsi="Times New Roman" w:cs="Times New Roman"/>
          <w:sz w:val="24"/>
          <w:szCs w:val="24"/>
        </w:rPr>
        <w:t xml:space="preserve">taff </w:t>
      </w:r>
      <w:r w:rsidR="005C6410" w:rsidRPr="00E14288">
        <w:rPr>
          <w:rFonts w:ascii="Times New Roman" w:hAnsi="Times New Roman" w:cs="Times New Roman"/>
          <w:sz w:val="24"/>
          <w:szCs w:val="24"/>
        </w:rPr>
        <w:t>have been known to seed</w:t>
      </w:r>
      <w:r w:rsidR="00C34B43" w:rsidRPr="00E14288">
        <w:rPr>
          <w:rFonts w:ascii="Times New Roman" w:hAnsi="Times New Roman" w:cs="Times New Roman"/>
          <w:sz w:val="24"/>
          <w:szCs w:val="24"/>
        </w:rPr>
        <w:t xml:space="preserve"> a number of </w:t>
      </w:r>
      <w:r w:rsidR="00806053">
        <w:rPr>
          <w:rFonts w:ascii="Times New Roman" w:hAnsi="Times New Roman" w:cs="Times New Roman"/>
          <w:sz w:val="24"/>
          <w:szCs w:val="24"/>
        </w:rPr>
        <w:t xml:space="preserve">these </w:t>
      </w:r>
      <w:r w:rsidR="00C34B43" w:rsidRPr="00E14288">
        <w:rPr>
          <w:rFonts w:ascii="Times New Roman" w:hAnsi="Times New Roman" w:cs="Times New Roman"/>
          <w:sz w:val="24"/>
          <w:szCs w:val="24"/>
        </w:rPr>
        <w:t xml:space="preserve">outbreaks across the </w:t>
      </w:r>
      <w:r w:rsidR="00B4730A" w:rsidRPr="00E14288">
        <w:rPr>
          <w:rFonts w:ascii="Times New Roman" w:hAnsi="Times New Roman" w:cs="Times New Roman"/>
          <w:sz w:val="24"/>
          <w:szCs w:val="24"/>
        </w:rPr>
        <w:t>United States</w:t>
      </w:r>
      <w:r w:rsidR="006749DD" w:rsidRPr="00E14288">
        <w:rPr>
          <w:rFonts w:ascii="Times New Roman" w:hAnsi="Times New Roman" w:cs="Times New Roman"/>
          <w:sz w:val="24"/>
          <w:szCs w:val="24"/>
        </w:rPr>
        <w:t xml:space="preserve">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uVFSvSNN","properties":{"formattedCitation":"(6\\uc0\\u8211{}8)","plainCitation":"(6–8)","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454,"uris":["http://zotero.org/users/3463997/items/S2Q8U9J9"],"uri":["http://zotero.org/users/3463997/items/S2Q8U9J9"],"itemData":{"id":454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C."}],"issued":{"date-parts":[["2021",4,2]]}}},{"id":499,"uris":["http://zotero.org/users/3463997/items/25HEF5TA"],"uri":["http://zotero.org/users/3463997/items/25HEF5TA"],"itemData":{"id":499,"type":"article-journal","container-title":"Morbidity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006749DD"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(6–8)</w:t>
      </w:r>
      <w:r w:rsidR="006749DD" w:rsidRPr="00E14288">
        <w:rPr>
          <w:rFonts w:ascii="Times New Roman" w:hAnsi="Times New Roman" w:cs="Times New Roman"/>
          <w:sz w:val="24"/>
          <w:szCs w:val="24"/>
        </w:rPr>
        <w:fldChar w:fldCharType="end"/>
      </w:r>
      <w:r w:rsidR="00C34B43" w:rsidRPr="00E14288">
        <w:rPr>
          <w:rFonts w:ascii="Times New Roman" w:hAnsi="Times New Roman" w:cs="Times New Roman"/>
          <w:sz w:val="24"/>
          <w:szCs w:val="24"/>
        </w:rPr>
        <w:t>.</w:t>
      </w:r>
      <w:r w:rsidR="00147672" w:rsidRPr="00E14288">
        <w:rPr>
          <w:rFonts w:ascii="Times New Roman" w:hAnsi="Times New Roman" w:cs="Times New Roman"/>
          <w:sz w:val="24"/>
          <w:szCs w:val="24"/>
        </w:rPr>
        <w:t xml:space="preserve"> </w:t>
      </w:r>
      <w:r w:rsidR="005C6410" w:rsidRPr="00E14288">
        <w:rPr>
          <w:rFonts w:ascii="Times New Roman" w:hAnsi="Times New Roman" w:cs="Times New Roman"/>
          <w:sz w:val="24"/>
          <w:szCs w:val="24"/>
        </w:rPr>
        <w:t>As such, r</w:t>
      </w:r>
      <w:r w:rsidR="00147672" w:rsidRPr="00E14288">
        <w:rPr>
          <w:rFonts w:ascii="Times New Roman" w:hAnsi="Times New Roman" w:cs="Times New Roman"/>
          <w:sz w:val="24"/>
          <w:szCs w:val="24"/>
        </w:rPr>
        <w:t xml:space="preserve">outine testing of staff </w:t>
      </w:r>
      <w:r w:rsidR="00A03249" w:rsidRPr="00E14288">
        <w:rPr>
          <w:rFonts w:ascii="Times New Roman" w:hAnsi="Times New Roman" w:cs="Times New Roman"/>
          <w:sz w:val="24"/>
          <w:szCs w:val="24"/>
        </w:rPr>
        <w:t xml:space="preserve">is </w:t>
      </w:r>
      <w:r w:rsidR="00147672" w:rsidRPr="00E14288">
        <w:rPr>
          <w:rFonts w:ascii="Times New Roman" w:hAnsi="Times New Roman" w:cs="Times New Roman"/>
          <w:sz w:val="24"/>
          <w:szCs w:val="24"/>
        </w:rPr>
        <w:t xml:space="preserve">essential </w:t>
      </w:r>
      <w:r w:rsidR="00916E05">
        <w:rPr>
          <w:rFonts w:ascii="Times New Roman" w:hAnsi="Times New Roman" w:cs="Times New Roman"/>
          <w:sz w:val="24"/>
          <w:szCs w:val="24"/>
        </w:rPr>
        <w:t>to</w:t>
      </w:r>
      <w:r w:rsidR="00A03249" w:rsidRPr="00E14288">
        <w:rPr>
          <w:rFonts w:ascii="Times New Roman" w:hAnsi="Times New Roman" w:cs="Times New Roman"/>
          <w:sz w:val="24"/>
          <w:szCs w:val="24"/>
        </w:rPr>
        <w:t xml:space="preserve"> </w:t>
      </w:r>
      <w:r w:rsidR="00147672" w:rsidRPr="00E14288">
        <w:rPr>
          <w:rFonts w:ascii="Times New Roman" w:hAnsi="Times New Roman" w:cs="Times New Roman"/>
          <w:sz w:val="24"/>
          <w:szCs w:val="24"/>
        </w:rPr>
        <w:t xml:space="preserve">identify new cases and prevent </w:t>
      </w:r>
      <w:r w:rsidR="007C211A">
        <w:rPr>
          <w:rFonts w:ascii="Times New Roman" w:hAnsi="Times New Roman" w:cs="Times New Roman"/>
          <w:sz w:val="24"/>
          <w:szCs w:val="24"/>
        </w:rPr>
        <w:t>case</w:t>
      </w:r>
      <w:r w:rsidR="00147672" w:rsidRPr="00E14288">
        <w:rPr>
          <w:rFonts w:ascii="Times New Roman" w:hAnsi="Times New Roman" w:cs="Times New Roman"/>
          <w:sz w:val="24"/>
          <w:szCs w:val="24"/>
        </w:rPr>
        <w:t xml:space="preserve"> importations into resident populations. </w:t>
      </w:r>
      <w:r w:rsidR="006749DD" w:rsidRPr="00E14288">
        <w:rPr>
          <w:rFonts w:ascii="Times New Roman" w:hAnsi="Times New Roman" w:cs="Times New Roman"/>
          <w:sz w:val="24"/>
          <w:szCs w:val="24"/>
        </w:rPr>
        <w:t xml:space="preserve">Prior analyses suggest that routine asymptomatic testing is an effective strategy to reduce transmission in homeless shelters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e6YpEcZf","properties":{"formattedCitation":"(9)","plainCitation":"(9)","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(9)</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in healthcare settings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6Pp1Jn97","properties":{"formattedCitation":"(10)","plainCitation":"(10)","noteIndex":0},"citationItems":[{"id":415,"uris":["http://zotero.org/users/3463997/items/NDLS7YNX"],"uri":["http://zotero.org/users/3463997/items/NDLS7YNX"],"itemData":{"id":415,"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(10)</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and </w:t>
      </w:r>
      <w:r w:rsidR="00806053">
        <w:rPr>
          <w:rFonts w:ascii="Times New Roman" w:hAnsi="Times New Roman" w:cs="Times New Roman"/>
          <w:sz w:val="24"/>
          <w:szCs w:val="24"/>
        </w:rPr>
        <w:t>during</w:t>
      </w:r>
      <w:r w:rsidR="006749DD" w:rsidRPr="00E14288">
        <w:rPr>
          <w:rFonts w:ascii="Times New Roman" w:hAnsi="Times New Roman" w:cs="Times New Roman"/>
          <w:sz w:val="24"/>
          <w:szCs w:val="24"/>
        </w:rPr>
        <w:t xml:space="preserve"> airline travel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SJRuUbMB","properties":{"formattedCitation":"(11)","plainCitation":"(11)","noteIndex":0},"citationItems":[{"id":418,"uris":["http://zotero.org/users/3463997/items/H74DBI2U"],"uri":["http://zotero.org/users/3463997/items/H74DBI2U"],"itemData":{"id":418,"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(11)</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w:t>
      </w:r>
    </w:p>
    <w:p w14:paraId="2C05A7F2" w14:textId="140B02FF" w:rsidR="005C6410" w:rsidRPr="00E14288" w:rsidRDefault="005C641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In correctional and detention facilities</w:t>
      </w:r>
      <w:r w:rsidR="00C440C1" w:rsidRPr="00E14288">
        <w:rPr>
          <w:rFonts w:ascii="Times New Roman" w:hAnsi="Times New Roman" w:cs="Times New Roman"/>
          <w:sz w:val="24"/>
          <w:szCs w:val="24"/>
        </w:rPr>
        <w:t xml:space="preserve">, </w:t>
      </w:r>
      <w:r w:rsidRPr="00E14288">
        <w:rPr>
          <w:rFonts w:ascii="Times New Roman" w:hAnsi="Times New Roman" w:cs="Times New Roman"/>
          <w:sz w:val="24"/>
          <w:szCs w:val="24"/>
        </w:rPr>
        <w:t xml:space="preserve">preventing </w:t>
      </w:r>
      <w:r w:rsidR="00C440C1" w:rsidRPr="00E14288">
        <w:rPr>
          <w:rFonts w:ascii="Times New Roman" w:hAnsi="Times New Roman" w:cs="Times New Roman"/>
          <w:sz w:val="24"/>
          <w:szCs w:val="24"/>
        </w:rPr>
        <w:t>spillover from the community to facility staff and subsequen</w:t>
      </w:r>
      <w:r w:rsidRPr="00E14288">
        <w:rPr>
          <w:rFonts w:ascii="Times New Roman" w:hAnsi="Times New Roman" w:cs="Times New Roman"/>
          <w:sz w:val="24"/>
          <w:szCs w:val="24"/>
        </w:rPr>
        <w:t xml:space="preserve">tly </w:t>
      </w:r>
      <w:r w:rsidR="00C440C1" w:rsidRPr="00E14288">
        <w:rPr>
          <w:rFonts w:ascii="Times New Roman" w:hAnsi="Times New Roman" w:cs="Times New Roman"/>
          <w:sz w:val="24"/>
          <w:szCs w:val="24"/>
        </w:rPr>
        <w:t xml:space="preserve">into resident populations remains a </w:t>
      </w:r>
      <w:r w:rsidRPr="00E14288">
        <w:rPr>
          <w:rFonts w:ascii="Times New Roman" w:hAnsi="Times New Roman" w:cs="Times New Roman"/>
          <w:sz w:val="24"/>
          <w:szCs w:val="24"/>
        </w:rPr>
        <w:t>significant challenge</w:t>
      </w:r>
      <w:r w:rsidR="00C277D9">
        <w:rPr>
          <w:rFonts w:ascii="Times New Roman" w:hAnsi="Times New Roman" w:cs="Times New Roman"/>
          <w:sz w:val="24"/>
          <w:szCs w:val="24"/>
        </w:rPr>
        <w:t xml:space="preserve"> </w:t>
      </w:r>
      <w:r w:rsidR="00C277D9">
        <w:rPr>
          <w:rFonts w:ascii="Times New Roman" w:hAnsi="Times New Roman" w:cs="Times New Roman"/>
          <w:sz w:val="24"/>
          <w:szCs w:val="24"/>
        </w:rPr>
        <w:fldChar w:fldCharType="begin"/>
      </w:r>
      <w:r w:rsidR="00C277D9">
        <w:rPr>
          <w:rFonts w:ascii="Times New Roman" w:hAnsi="Times New Roman" w:cs="Times New Roman"/>
          <w:sz w:val="24"/>
          <w:szCs w:val="24"/>
        </w:rPr>
        <w:instrText xml:space="preserve"> ADDIN ZOTERO_ITEM CSL_CITATION {"citationID":"GNV7TxfN","properties":{"formattedCitation":"(12)","plainCitation":"(12)","noteIndex":0},"citationItems":[{"id":655,"uris":["http://zotero.org/users/3463997/items/XYNXP465"],"uri":["http://zotero.org/users/3463997/items/XYNXP465"],"itemData":{"id":655,"type":"article-journal","abstract":"Objectives. To examine SARS-CoV-2 (severe acute respiratory syndrome coronavirus 2) epidemiology and risk factors among Federal Bureau of Prisons (BOP) staff in the United States.Methods. We calculated the SARS-CoV-2 case rate among 37 640 BOP staff from March 12 to June 17, 2020, using payroll and COVID-19-specific data. We compared occupational factors among staff with and without known SARS-CoV-2 using multiple logistic regression, controlling for demographic characteristics. We calculated relative risk among staff in stand-alone institutions versus complexes (&gt; 1 institution).Results. SARS-CoV-2 was reported by 665 staff across 59.8% of institutions, a case rate of 1766.6 per 100 000. Working in dorm-style housing and in detention centers were strong risk factors, whereas cell-based housing was protective; these effects were erased in complexes. Occupational category was not associated with SARS-CoV-2.Conclusions. SARS-CoV-2 infection was more likely among staff working in institutions where physical distancing and limiting exposure to a consistent set of staff and inmates are challenging.Public Health Implications. Mitigation strategies-including augmented staff testing, entry and exit testing among inmates, limiting staff interactions across complexes, and increasing physical distancing by reducing occupancy in dorm-style housing-may prevent SARS-CoV-2 infections among correctional staff.","container-title":"American Journal of Public Health","DOI":"10.2105/AJPH.2021.306237","ISSN":"1541-0048","issue":"6","journalAbbreviation":"Am J Public Health","language":"eng","note":"PMID: 33856883\nPMCID: PMC8101570","page":"1164-1167","source":"PubMed","title":"SARS-CoV-2 Infection Among Correctional Staff in the Federal Bureau of Prisons","volume":"111","author":[{"family":"Toblin","given":"Robin L."},{"family":"Cohen","given":"Sylvie I."},{"family":"Hagan","given":"Liesl M."}],"issued":{"date-parts":[["2021",6]]}}}],"schema":"https://github.com/citation-style-language/schema/raw/master/csl-citation.json"} </w:instrText>
      </w:r>
      <w:r w:rsidR="00C277D9">
        <w:rPr>
          <w:rFonts w:ascii="Times New Roman" w:hAnsi="Times New Roman" w:cs="Times New Roman"/>
          <w:sz w:val="24"/>
          <w:szCs w:val="24"/>
        </w:rPr>
        <w:fldChar w:fldCharType="separate"/>
      </w:r>
      <w:r w:rsidR="00C277D9">
        <w:rPr>
          <w:rFonts w:ascii="Times New Roman" w:hAnsi="Times New Roman" w:cs="Times New Roman"/>
          <w:noProof/>
          <w:sz w:val="24"/>
          <w:szCs w:val="24"/>
        </w:rPr>
        <w:t>(12)</w:t>
      </w:r>
      <w:r w:rsidR="00C277D9">
        <w:rPr>
          <w:rFonts w:ascii="Times New Roman" w:hAnsi="Times New Roman" w:cs="Times New Roman"/>
          <w:sz w:val="24"/>
          <w:szCs w:val="24"/>
        </w:rPr>
        <w:fldChar w:fldCharType="end"/>
      </w:r>
      <w:r w:rsidR="00C440C1" w:rsidRPr="00E14288">
        <w:rPr>
          <w:rFonts w:ascii="Times New Roman" w:hAnsi="Times New Roman" w:cs="Times New Roman"/>
          <w:sz w:val="24"/>
          <w:szCs w:val="24"/>
        </w:rPr>
        <w:t xml:space="preserve">. </w:t>
      </w:r>
      <w:r w:rsidR="00A25499" w:rsidRPr="00E14288">
        <w:rPr>
          <w:rFonts w:ascii="Times New Roman" w:hAnsi="Times New Roman" w:cs="Times New Roman"/>
          <w:sz w:val="24"/>
          <w:szCs w:val="24"/>
        </w:rPr>
        <w:t>Having</w:t>
      </w:r>
      <w:r w:rsidR="00E852DD" w:rsidRPr="00E14288">
        <w:rPr>
          <w:rFonts w:ascii="Times New Roman" w:hAnsi="Times New Roman" w:cs="Times New Roman"/>
          <w:sz w:val="24"/>
          <w:szCs w:val="24"/>
        </w:rPr>
        <w:t xml:space="preserve"> a robust and responsive testing strategy</w:t>
      </w:r>
      <w:r w:rsidR="00A25499" w:rsidRPr="00E14288">
        <w:rPr>
          <w:rFonts w:ascii="Times New Roman" w:hAnsi="Times New Roman" w:cs="Times New Roman"/>
          <w:sz w:val="24"/>
          <w:szCs w:val="24"/>
        </w:rPr>
        <w:t xml:space="preserve"> </w:t>
      </w:r>
      <w:r w:rsidR="00E852DD" w:rsidRPr="00E14288">
        <w:rPr>
          <w:rFonts w:ascii="Times New Roman" w:hAnsi="Times New Roman" w:cs="Times New Roman"/>
          <w:sz w:val="24"/>
          <w:szCs w:val="24"/>
        </w:rPr>
        <w:t xml:space="preserve">remains essential to a facility’s success in </w:t>
      </w:r>
      <w:ins w:id="8" w:author="Fukunaga, Rena (CDC/DDPHSIS/CGH/DGHT)" w:date="2021-08-19T11:18:00Z">
        <w:r w:rsidR="00EC45AD" w:rsidRPr="00EC45AD">
          <w:rPr>
            <w:rFonts w:ascii="Times New Roman" w:hAnsi="Times New Roman" w:cs="Times New Roman"/>
            <w:sz w:val="24"/>
            <w:szCs w:val="24"/>
          </w:rPr>
          <w:t>preventing the spread of SARS-CoV-2, the virus that causes COVID-19</w:t>
        </w:r>
      </w:ins>
      <w:commentRangeStart w:id="9"/>
      <w:commentRangeStart w:id="10"/>
      <w:del w:id="11" w:author="Fukunaga, Rena (CDC/DDPHSIS/CGH/DGHT)" w:date="2021-08-19T11:18:00Z">
        <w:r w:rsidR="00E852DD" w:rsidRPr="00E14288" w:rsidDel="00EC45AD">
          <w:rPr>
            <w:rFonts w:ascii="Times New Roman" w:hAnsi="Times New Roman" w:cs="Times New Roman"/>
            <w:sz w:val="24"/>
            <w:szCs w:val="24"/>
          </w:rPr>
          <w:delText>stopping the spread of COVID-19</w:delText>
        </w:r>
        <w:commentRangeEnd w:id="9"/>
        <w:r w:rsidR="00032C0B" w:rsidDel="00EC45AD">
          <w:rPr>
            <w:rStyle w:val="CommentReference"/>
            <w:rFonts w:ascii="Times New Roman" w:hAnsi="Times New Roman" w:cs="Times New Roman"/>
          </w:rPr>
          <w:commentReference w:id="9"/>
        </w:r>
      </w:del>
      <w:commentRangeEnd w:id="10"/>
      <w:r w:rsidR="00EC45AD">
        <w:rPr>
          <w:rStyle w:val="CommentReference"/>
          <w:rFonts w:ascii="Times New Roman" w:hAnsi="Times New Roman" w:cs="Times New Roman"/>
        </w:rPr>
        <w:commentReference w:id="10"/>
      </w:r>
      <w:r w:rsidR="00E852DD" w:rsidRPr="00E14288">
        <w:rPr>
          <w:rFonts w:ascii="Times New Roman" w:hAnsi="Times New Roman" w:cs="Times New Roman"/>
          <w:sz w:val="24"/>
          <w:szCs w:val="24"/>
        </w:rPr>
        <w:t xml:space="preserve">. </w:t>
      </w:r>
      <w:r w:rsidR="00D3542D">
        <w:rPr>
          <w:rFonts w:ascii="Times New Roman" w:hAnsi="Times New Roman" w:cs="Times New Roman"/>
          <w:sz w:val="24"/>
          <w:szCs w:val="24"/>
        </w:rPr>
        <w:t>As of June 7, 2021 t</w:t>
      </w:r>
      <w:r w:rsidR="00C277D9">
        <w:rPr>
          <w:rFonts w:ascii="Times New Roman" w:hAnsi="Times New Roman" w:cs="Times New Roman"/>
          <w:sz w:val="24"/>
          <w:szCs w:val="24"/>
        </w:rPr>
        <w:t xml:space="preserve">he Center for Disease Control and Prevention’s (CDC) </w:t>
      </w:r>
      <w:r w:rsidR="00B07CE3" w:rsidRPr="00E14288">
        <w:rPr>
          <w:rFonts w:ascii="Times New Roman" w:hAnsi="Times New Roman" w:cs="Times New Roman"/>
          <w:sz w:val="24"/>
          <w:szCs w:val="24"/>
        </w:rPr>
        <w:t xml:space="preserve">Interim Guidance for SARS-CoV-2 Testing in Correctional and Detention Facilities recommends </w:t>
      </w:r>
      <w:r w:rsidR="00806053">
        <w:rPr>
          <w:rFonts w:ascii="Times New Roman" w:hAnsi="Times New Roman" w:cs="Times New Roman"/>
          <w:sz w:val="24"/>
          <w:szCs w:val="24"/>
        </w:rPr>
        <w:t>that</w:t>
      </w:r>
      <w:r w:rsidR="00D3542D">
        <w:rPr>
          <w:rFonts w:ascii="Times New Roman" w:hAnsi="Times New Roman" w:cs="Times New Roman"/>
          <w:sz w:val="24"/>
          <w:szCs w:val="24"/>
        </w:rPr>
        <w:t>,</w:t>
      </w:r>
      <w:r w:rsidR="00806053">
        <w:rPr>
          <w:rFonts w:ascii="Times New Roman" w:hAnsi="Times New Roman" w:cs="Times New Roman"/>
          <w:sz w:val="24"/>
          <w:szCs w:val="24"/>
        </w:rPr>
        <w:t xml:space="preserve"> </w:t>
      </w:r>
      <w:r w:rsidR="00CB4BD9" w:rsidRPr="00E14288">
        <w:rPr>
          <w:rFonts w:ascii="Times New Roman" w:hAnsi="Times New Roman" w:cs="Times New Roman"/>
          <w:sz w:val="24"/>
          <w:szCs w:val="24"/>
        </w:rPr>
        <w:t>after a known or suspected exposure to COVID-19, facility staff who are fully vaccinated should be tested for COVID-19</w:t>
      </w:r>
      <w:r w:rsidR="00D3542D">
        <w:rPr>
          <w:rFonts w:ascii="Times New Roman" w:hAnsi="Times New Roman" w:cs="Times New Roman"/>
          <w:sz w:val="24"/>
          <w:szCs w:val="24"/>
        </w:rPr>
        <w:t xml:space="preserve">, but </w:t>
      </w:r>
      <w:r w:rsidR="00D119AA" w:rsidRPr="00E14288">
        <w:rPr>
          <w:rFonts w:ascii="Times New Roman" w:hAnsi="Times New Roman" w:cs="Times New Roman"/>
          <w:sz w:val="24"/>
          <w:szCs w:val="24"/>
        </w:rPr>
        <w:t>need</w:t>
      </w:r>
      <w:r w:rsidR="00CB4BD9" w:rsidRPr="00E14288">
        <w:rPr>
          <w:rFonts w:ascii="Times New Roman" w:hAnsi="Times New Roman" w:cs="Times New Roman"/>
          <w:sz w:val="24"/>
          <w:szCs w:val="24"/>
        </w:rPr>
        <w:t xml:space="preserve"> </w:t>
      </w:r>
      <w:r w:rsidR="00E14288" w:rsidRPr="00E14288">
        <w:rPr>
          <w:rFonts w:ascii="Times New Roman" w:hAnsi="Times New Roman" w:cs="Times New Roman"/>
          <w:sz w:val="24"/>
          <w:szCs w:val="24"/>
        </w:rPr>
        <w:t xml:space="preserve">not </w:t>
      </w:r>
      <w:r w:rsidR="00CB4BD9" w:rsidRPr="00E14288">
        <w:rPr>
          <w:rFonts w:ascii="Times New Roman" w:hAnsi="Times New Roman" w:cs="Times New Roman"/>
          <w:sz w:val="24"/>
          <w:szCs w:val="24"/>
        </w:rPr>
        <w:t>be quarantined</w:t>
      </w:r>
      <w:r w:rsidR="007C211A">
        <w:rPr>
          <w:rFonts w:ascii="Times New Roman" w:hAnsi="Times New Roman" w:cs="Times New Roman"/>
          <w:sz w:val="24"/>
          <w:szCs w:val="24"/>
        </w:rPr>
        <w:t xml:space="preserve"> following a negative test </w:t>
      </w:r>
      <w:r w:rsidR="007C211A" w:rsidRPr="00E14288">
        <w:rPr>
          <w:rFonts w:ascii="Times New Roman" w:hAnsi="Times New Roman" w:cs="Times New Roman"/>
          <w:sz w:val="24"/>
          <w:szCs w:val="24"/>
        </w:rPr>
        <w:t>if asymptomatic</w:t>
      </w:r>
      <w:r w:rsidR="00D3542D">
        <w:rPr>
          <w:rFonts w:ascii="Times New Roman" w:hAnsi="Times New Roman" w:cs="Times New Roman"/>
          <w:sz w:val="24"/>
          <w:szCs w:val="24"/>
        </w:rPr>
        <w:t xml:space="preserve"> </w:t>
      </w:r>
      <w:r w:rsidR="00D3542D">
        <w:rPr>
          <w:rFonts w:ascii="Times New Roman" w:hAnsi="Times New Roman" w:cs="Times New Roman"/>
          <w:sz w:val="24"/>
          <w:szCs w:val="24"/>
        </w:rPr>
        <w:fldChar w:fldCharType="begin"/>
      </w:r>
      <w:r w:rsidR="00D3542D">
        <w:rPr>
          <w:rFonts w:ascii="Times New Roman" w:hAnsi="Times New Roman" w:cs="Times New Roman"/>
          <w:sz w:val="24"/>
          <w:szCs w:val="24"/>
        </w:rPr>
        <w:instrText xml:space="preserve"> ADDIN ZOTERO_ITEM CSL_CITATION {"citationID":"mEr4czFr","properties":{"formattedCitation":"(13)","plainCitation":"(13)","noteIndex":0},"citationItems":[{"id":634,"uris":["http://zotero.org/users/3463997/items/YNRHBBMD"],"uri":["http://zotero.org/users/3463997/items/YNRHBBMD"],"itemData":{"id":634,"type":"article","title":"Interim Guidance for SARS-CoV-2 Testing in Correctional and Detention Facilities","URL":"https://www.cdc.gov/coronavirus/2019-ncov/community/correction-detention/testing.html","author":[{"family":"Centers for Disease Controla and Prevention","given":""}],"accessed":{"date-parts":[["2021",7,21]]},"issued":{"date-parts":[["2021",7,23]]}}}],"schema":"https://github.com/citation-style-language/schema/raw/master/csl-citation.json"} </w:instrText>
      </w:r>
      <w:r w:rsidR="00D3542D">
        <w:rPr>
          <w:rFonts w:ascii="Times New Roman" w:hAnsi="Times New Roman" w:cs="Times New Roman"/>
          <w:sz w:val="24"/>
          <w:szCs w:val="24"/>
        </w:rPr>
        <w:fldChar w:fldCharType="separate"/>
      </w:r>
      <w:r w:rsidR="00D3542D">
        <w:rPr>
          <w:rFonts w:ascii="Times New Roman" w:hAnsi="Times New Roman" w:cs="Times New Roman"/>
          <w:noProof/>
          <w:sz w:val="24"/>
          <w:szCs w:val="24"/>
        </w:rPr>
        <w:t>(13)</w:t>
      </w:r>
      <w:r w:rsidR="00D3542D">
        <w:rPr>
          <w:rFonts w:ascii="Times New Roman" w:hAnsi="Times New Roman" w:cs="Times New Roman"/>
          <w:sz w:val="24"/>
          <w:szCs w:val="24"/>
        </w:rPr>
        <w:fldChar w:fldCharType="end"/>
      </w:r>
      <w:r w:rsidR="00CB4BD9" w:rsidRPr="00E14288">
        <w:rPr>
          <w:rFonts w:ascii="Times New Roman" w:hAnsi="Times New Roman" w:cs="Times New Roman"/>
          <w:sz w:val="24"/>
          <w:szCs w:val="24"/>
        </w:rPr>
        <w:t xml:space="preserve">. </w:t>
      </w:r>
      <w:r w:rsidR="006A2BBE">
        <w:rPr>
          <w:rFonts w:ascii="Times New Roman" w:hAnsi="Times New Roman" w:cs="Times New Roman"/>
          <w:sz w:val="24"/>
          <w:szCs w:val="24"/>
        </w:rPr>
        <w:t>Meanwhile, all</w:t>
      </w:r>
      <w:r w:rsidR="00CB4BD9" w:rsidRPr="00E14288">
        <w:rPr>
          <w:rFonts w:ascii="Times New Roman" w:hAnsi="Times New Roman" w:cs="Times New Roman"/>
          <w:sz w:val="24"/>
          <w:szCs w:val="24"/>
        </w:rPr>
        <w:t xml:space="preserve"> staff should still be tested routinely </w:t>
      </w:r>
      <w:r w:rsidR="00D119AA" w:rsidRPr="00E14288">
        <w:rPr>
          <w:rFonts w:ascii="Times New Roman" w:hAnsi="Times New Roman" w:cs="Times New Roman"/>
          <w:sz w:val="24"/>
          <w:szCs w:val="24"/>
        </w:rPr>
        <w:t>due to</w:t>
      </w:r>
      <w:r w:rsidR="00CB4BD9" w:rsidRPr="00E14288">
        <w:rPr>
          <w:rFonts w:ascii="Times New Roman" w:hAnsi="Times New Roman" w:cs="Times New Roman"/>
          <w:sz w:val="24"/>
          <w:szCs w:val="24"/>
        </w:rPr>
        <w:t xml:space="preserve"> the high risk of</w:t>
      </w:r>
      <w:r w:rsidR="006A2BBE">
        <w:rPr>
          <w:rFonts w:ascii="Times New Roman" w:hAnsi="Times New Roman" w:cs="Times New Roman"/>
          <w:sz w:val="24"/>
          <w:szCs w:val="24"/>
        </w:rPr>
        <w:t xml:space="preserve"> asymptomatic</w:t>
      </w:r>
      <w:r w:rsidR="00CB4BD9" w:rsidRPr="00E14288">
        <w:rPr>
          <w:rFonts w:ascii="Times New Roman" w:hAnsi="Times New Roman" w:cs="Times New Roman"/>
          <w:sz w:val="24"/>
          <w:szCs w:val="24"/>
        </w:rPr>
        <w:t xml:space="preserve"> SARS-CoV-2 transmission in </w:t>
      </w:r>
      <w:r w:rsidR="00D119AA" w:rsidRPr="00E14288">
        <w:rPr>
          <w:rFonts w:ascii="Times New Roman" w:hAnsi="Times New Roman" w:cs="Times New Roman"/>
          <w:sz w:val="24"/>
          <w:szCs w:val="24"/>
        </w:rPr>
        <w:t>congregate</w:t>
      </w:r>
      <w:ins w:id="12" w:author="Hoover, Christopher M" w:date="2021-08-19T10:01:00Z">
        <w:r w:rsidR="005D11A5">
          <w:rPr>
            <w:rFonts w:ascii="Times New Roman" w:hAnsi="Times New Roman" w:cs="Times New Roman"/>
            <w:sz w:val="24"/>
            <w:szCs w:val="24"/>
          </w:rPr>
          <w:t xml:space="preserve"> </w:t>
        </w:r>
      </w:ins>
      <w:del w:id="13" w:author="Hoover, Christopher M" w:date="2021-08-19T10:01:00Z">
        <w:r w:rsidR="00D119AA" w:rsidRPr="00E14288" w:rsidDel="005D11A5">
          <w:rPr>
            <w:rFonts w:ascii="Times New Roman" w:hAnsi="Times New Roman" w:cs="Times New Roman"/>
            <w:sz w:val="24"/>
            <w:szCs w:val="24"/>
          </w:rPr>
          <w:delText>-</w:delText>
        </w:r>
      </w:del>
      <w:r w:rsidR="00D119AA" w:rsidRPr="00E14288">
        <w:rPr>
          <w:rFonts w:ascii="Times New Roman" w:hAnsi="Times New Roman" w:cs="Times New Roman"/>
          <w:sz w:val="24"/>
          <w:szCs w:val="24"/>
        </w:rPr>
        <w:t>settings</w:t>
      </w:r>
      <w:r w:rsidR="006A2BBE">
        <w:rPr>
          <w:rFonts w:ascii="Times New Roman" w:hAnsi="Times New Roman" w:cs="Times New Roman"/>
          <w:sz w:val="24"/>
          <w:szCs w:val="24"/>
        </w:rPr>
        <w:t xml:space="preserve">. </w:t>
      </w:r>
      <w:commentRangeStart w:id="14"/>
      <w:commentRangeStart w:id="15"/>
      <w:r w:rsidR="006A2BBE">
        <w:rPr>
          <w:rFonts w:ascii="Times New Roman" w:hAnsi="Times New Roman" w:cs="Times New Roman"/>
          <w:sz w:val="24"/>
          <w:szCs w:val="24"/>
        </w:rPr>
        <w:t xml:space="preserve">This holds for vaccinated and unvaccinated staff </w:t>
      </w:r>
      <w:del w:id="16" w:author="Fukunaga, Rena (CDC/DDPHSIS/CGH/DGHT)" w:date="2021-08-19T11:19:00Z">
        <w:r w:rsidR="006A2BBE" w:rsidDel="00A62D45">
          <w:rPr>
            <w:rFonts w:ascii="Times New Roman" w:hAnsi="Times New Roman" w:cs="Times New Roman"/>
            <w:sz w:val="24"/>
            <w:szCs w:val="24"/>
          </w:rPr>
          <w:delText>as there</w:delText>
        </w:r>
      </w:del>
      <w:ins w:id="17" w:author="Fukunaga, Rena (CDC/DDPHSIS/CGH/DGHT)" w:date="2021-08-19T11:19:00Z">
        <w:r w:rsidR="00A62D45">
          <w:rPr>
            <w:rFonts w:ascii="Times New Roman" w:hAnsi="Times New Roman" w:cs="Times New Roman"/>
            <w:sz w:val="24"/>
            <w:szCs w:val="24"/>
          </w:rPr>
          <w:t>with growing reports of</w:t>
        </w:r>
      </w:ins>
      <w:r w:rsidR="006A2BBE">
        <w:rPr>
          <w:rFonts w:ascii="Times New Roman" w:hAnsi="Times New Roman" w:cs="Times New Roman"/>
          <w:sz w:val="24"/>
          <w:szCs w:val="24"/>
        </w:rPr>
        <w:t xml:space="preserve"> </w:t>
      </w:r>
      <w:del w:id="18" w:author="Fukunaga, Rena (CDC/DDPHSIS/CGH/DGHT)" w:date="2021-08-19T11:19:00Z">
        <w:r w:rsidR="006A2BBE" w:rsidDel="00FA2EFB">
          <w:rPr>
            <w:rFonts w:ascii="Times New Roman" w:hAnsi="Times New Roman" w:cs="Times New Roman"/>
            <w:sz w:val="24"/>
            <w:szCs w:val="24"/>
          </w:rPr>
          <w:delText xml:space="preserve">are </w:delText>
        </w:r>
        <w:commentRangeStart w:id="19"/>
        <w:commentRangeStart w:id="20"/>
        <w:r w:rsidR="006A2BBE" w:rsidDel="00FA2EFB">
          <w:rPr>
            <w:rFonts w:ascii="Times New Roman" w:hAnsi="Times New Roman" w:cs="Times New Roman"/>
            <w:sz w:val="24"/>
            <w:szCs w:val="24"/>
          </w:rPr>
          <w:delText>numerous</w:delText>
        </w:r>
        <w:commentRangeEnd w:id="19"/>
        <w:r w:rsidR="009F5948" w:rsidDel="00FA2EFB">
          <w:rPr>
            <w:rStyle w:val="CommentReference"/>
            <w:rFonts w:ascii="Times New Roman" w:hAnsi="Times New Roman" w:cs="Times New Roman"/>
          </w:rPr>
          <w:commentReference w:id="19"/>
        </w:r>
      </w:del>
      <w:commentRangeEnd w:id="20"/>
      <w:r w:rsidR="005909BC">
        <w:rPr>
          <w:rStyle w:val="CommentReference"/>
          <w:rFonts w:ascii="Times New Roman" w:hAnsi="Times New Roman" w:cs="Times New Roman"/>
        </w:rPr>
        <w:commentReference w:id="20"/>
      </w:r>
      <w:del w:id="21" w:author="Fukunaga, Rena (CDC/DDPHSIS/CGH/DGHT)" w:date="2021-08-19T11:19:00Z">
        <w:r w:rsidR="00CB4BD9" w:rsidRPr="00E14288" w:rsidDel="00FA2EFB">
          <w:rPr>
            <w:rFonts w:ascii="Times New Roman" w:hAnsi="Times New Roman" w:cs="Times New Roman"/>
            <w:sz w:val="24"/>
            <w:szCs w:val="24"/>
          </w:rPr>
          <w:delText xml:space="preserve"> </w:delText>
        </w:r>
      </w:del>
      <w:r w:rsidR="00CB4BD9" w:rsidRPr="00E14288">
        <w:rPr>
          <w:rFonts w:ascii="Times New Roman" w:hAnsi="Times New Roman" w:cs="Times New Roman"/>
          <w:sz w:val="24"/>
          <w:szCs w:val="24"/>
        </w:rPr>
        <w:t>vaccine breakthrough cases</w:t>
      </w:r>
      <w:ins w:id="22" w:author="Fukunaga, Rena (CDC/DDPHSIS/CGH/DGHT)" w:date="2021-08-19T11:19:00Z">
        <w:r w:rsidR="00A62D45">
          <w:rPr>
            <w:rFonts w:ascii="Times New Roman" w:hAnsi="Times New Roman" w:cs="Times New Roman"/>
            <w:sz w:val="24"/>
            <w:szCs w:val="24"/>
          </w:rPr>
          <w:t xml:space="preserve"> in </w:t>
        </w:r>
      </w:ins>
      <w:ins w:id="23" w:author="Fukunaga, Rena (CDC/DDPHSIS/CGH/DGHT)" w:date="2021-08-19T12:07:00Z">
        <w:r w:rsidR="00D07DCF">
          <w:rPr>
            <w:rFonts w:ascii="Times New Roman" w:hAnsi="Times New Roman" w:cs="Times New Roman"/>
            <w:sz w:val="24"/>
            <w:szCs w:val="24"/>
          </w:rPr>
          <w:t>large public gatherings</w:t>
        </w:r>
      </w:ins>
      <w:ins w:id="24" w:author="Fukunaga, Rena (CDC/DDPHSIS/CGH/DGHT)" w:date="2021-08-19T12:08:00Z">
        <w:r w:rsidR="00B637AE">
          <w:rPr>
            <w:rFonts w:ascii="Times New Roman" w:hAnsi="Times New Roman" w:cs="Times New Roman"/>
            <w:sz w:val="24"/>
            <w:szCs w:val="24"/>
          </w:rPr>
          <w:t xml:space="preserve"> </w:t>
        </w:r>
      </w:ins>
      <w:r w:rsidR="005D11A5">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Y0NvYNZp","properties":{"formattedCitation":"(14)","plainCitation":"(14)","noteIndex":0},"citationItems":[{"id":722,"uris":["http://zotero.org/users/3463997/items/M4CF5C68"],"uri":["http://zotero.org/users/3463997/items/M4CF5C68"],"itemData":{"id":722,"type":"article-journal","abstract":"What is already known about this topic? Variants of SARS-CoV-2 continue to emerge. The B.1.617.2 (Delta) variant is highly transmissible. What is added by this report? In July 2021, following multiple large public events in a Barnstable County, Massachusetts, town, 469 COVID-19 cases were identified among Massachusetts residents who had traveled to the town during July 3–17; 346 (74%) occurred in fully vaccinated persons. Testing identified the Delta variant in 90% of specimens from 133 patients. Cycle threshold values were similar among specimens from patients who were fully vaccinated and those who were not. What are the implications for public health practice? Jurisdictions might consider expanded prevention strategies, including universal masking in indoor public settings, particularly for large public gatherings that include travelers from many areas with differing levels of SARS-CoV-2 transmission.","container-title":"MMWR. Morbidity and Mortality Weekly Report","DOI":"10.15585/mmwr.mm7031e2","ISSN":"0149-2195, 1545-861X","issue":"31","journalAbbreviation":"MMWR Morb. Mortal. Wkly. Rep.","language":"en","page":"1059-1062","source":"DOI.org (Crossref)","title":"Outbreak of SARS-CoV-2 Infections, Including COVID-19 Vaccine Breakthrough Infections, Associated with Large Public Gatherings — Barnstable County, Massachusetts, July 2021","volume":"70","author":[{"family":"Brown","given":"Catherine M."},{"family":"Vostok","given":"Johanna"},{"family":"Johnson","given":"Hillary"},{"family":"Burns","given":"Meagan"},{"family":"Gharpure","given":"Radhika"},{"family":"Sami","given":"Samira"},{"family":"Sabo","given":"Rebecca T."},{"family":"Hall","given":"Noemi"},{"family":"Foreman","given":"Anne"},{"family":"Schubert","given":"Petra L."},{"family":"Gallagher","given":"Glen R."},{"family":"Fink","given":"Timelia"},{"family":"Madoff","given":"Lawrence C."},{"family":"Gabriel","given":"Stacey B."},{"family":"MacInnis","given":"Bronwyn"},{"family":"Park","given":"Daniel J."},{"family":"Siddle","given":"Katherine J."},{"family":"Harik","given":"Vaira"},{"family":"Arvidson","given":"Deirdre"},{"family":"Brock-Fisher","given":"Taylor"},{"family":"Dunn","given":"Molly"},{"family":"Kearns","given":"Amanda"},{"family":"Laney","given":"A. Scott"}],"issued":{"date-parts":[["2021",8,6]]}}}],"schema":"https://github.com/citation-style-language/schema/raw/master/csl-citation.json"} </w:instrText>
      </w:r>
      <w:r w:rsidR="005D11A5">
        <w:rPr>
          <w:rFonts w:ascii="Times New Roman" w:hAnsi="Times New Roman" w:cs="Times New Roman"/>
          <w:sz w:val="24"/>
          <w:szCs w:val="24"/>
        </w:rPr>
        <w:fldChar w:fldCharType="separate"/>
      </w:r>
      <w:r w:rsidR="005D11A5">
        <w:rPr>
          <w:rFonts w:ascii="Times New Roman" w:hAnsi="Times New Roman" w:cs="Times New Roman"/>
          <w:noProof/>
          <w:sz w:val="24"/>
          <w:szCs w:val="24"/>
        </w:rPr>
        <w:t>(14)</w:t>
      </w:r>
      <w:r w:rsidR="005D11A5">
        <w:rPr>
          <w:rFonts w:ascii="Times New Roman" w:hAnsi="Times New Roman" w:cs="Times New Roman"/>
          <w:sz w:val="24"/>
          <w:szCs w:val="24"/>
        </w:rPr>
        <w:fldChar w:fldCharType="end"/>
      </w:r>
      <w:ins w:id="25" w:author="Fukunaga, Rena (CDC/DDPHSIS/CGH/DGHT)" w:date="2021-08-19T12:08:00Z">
        <w:del w:id="26" w:author="Hoover, Christopher M" w:date="2021-08-19T10:03:00Z">
          <w:r w:rsidR="00B637AE" w:rsidDel="005D11A5">
            <w:rPr>
              <w:rFonts w:ascii="Times New Roman" w:hAnsi="Times New Roman" w:cs="Times New Roman"/>
              <w:sz w:val="24"/>
              <w:szCs w:val="24"/>
            </w:rPr>
            <w:delText>(14)</w:delText>
          </w:r>
        </w:del>
        <w:r w:rsidR="00B637AE">
          <w:rPr>
            <w:rFonts w:ascii="Times New Roman" w:hAnsi="Times New Roman" w:cs="Times New Roman"/>
            <w:sz w:val="24"/>
            <w:szCs w:val="24"/>
          </w:rPr>
          <w:t>, as well as</w:t>
        </w:r>
      </w:ins>
      <w:ins w:id="27" w:author="Fukunaga, Rena (CDC/DDPHSIS/CGH/DGHT)" w:date="2021-08-19T12:10:00Z">
        <w:r w:rsidR="00CE21EA">
          <w:rPr>
            <w:rFonts w:ascii="Times New Roman" w:hAnsi="Times New Roman" w:cs="Times New Roman"/>
            <w:sz w:val="24"/>
            <w:szCs w:val="24"/>
          </w:rPr>
          <w:t xml:space="preserve"> in</w:t>
        </w:r>
      </w:ins>
      <w:ins w:id="28" w:author="Fukunaga, Rena (CDC/DDPHSIS/CGH/DGHT)" w:date="2021-08-19T12:08:00Z">
        <w:r w:rsidR="00B637AE">
          <w:rPr>
            <w:rFonts w:ascii="Times New Roman" w:hAnsi="Times New Roman" w:cs="Times New Roman"/>
            <w:sz w:val="24"/>
            <w:szCs w:val="24"/>
          </w:rPr>
          <w:t xml:space="preserve"> congregate</w:t>
        </w:r>
      </w:ins>
      <w:ins w:id="29" w:author="Hoover, Christopher M" w:date="2021-08-19T10:04:00Z">
        <w:r w:rsidR="005D11A5">
          <w:rPr>
            <w:rFonts w:ascii="Times New Roman" w:hAnsi="Times New Roman" w:cs="Times New Roman"/>
            <w:sz w:val="24"/>
            <w:szCs w:val="24"/>
          </w:rPr>
          <w:t xml:space="preserve"> </w:t>
        </w:r>
      </w:ins>
      <w:ins w:id="30" w:author="Fukunaga, Rena (CDC/DDPHSIS/CGH/DGHT)" w:date="2021-08-19T12:08:00Z">
        <w:del w:id="31" w:author="Hoover, Christopher M" w:date="2021-08-19T10:04:00Z">
          <w:r w:rsidR="00B637AE" w:rsidDel="005D11A5">
            <w:rPr>
              <w:rFonts w:ascii="Times New Roman" w:hAnsi="Times New Roman" w:cs="Times New Roman"/>
              <w:sz w:val="24"/>
              <w:szCs w:val="24"/>
            </w:rPr>
            <w:delText>-</w:delText>
          </w:r>
        </w:del>
        <w:r w:rsidR="00B637AE">
          <w:rPr>
            <w:rFonts w:ascii="Times New Roman" w:hAnsi="Times New Roman" w:cs="Times New Roman"/>
            <w:sz w:val="24"/>
            <w:szCs w:val="24"/>
          </w:rPr>
          <w:t>sett</w:t>
        </w:r>
      </w:ins>
      <w:ins w:id="32" w:author="Fukunaga, Rena (CDC/DDPHSIS/CGH/DGHT)" w:date="2021-08-19T12:09:00Z">
        <w:r w:rsidR="00B637AE">
          <w:rPr>
            <w:rFonts w:ascii="Times New Roman" w:hAnsi="Times New Roman" w:cs="Times New Roman"/>
            <w:sz w:val="24"/>
            <w:szCs w:val="24"/>
          </w:rPr>
          <w:t xml:space="preserve">ings </w:t>
        </w:r>
      </w:ins>
      <w:ins w:id="33" w:author="Fukunaga, Rena (CDC/DDPHSIS/CGH/DGHT)" w:date="2021-08-19T12:10:00Z">
        <w:r w:rsidR="00CE21EA">
          <w:rPr>
            <w:rFonts w:ascii="Times New Roman" w:hAnsi="Times New Roman" w:cs="Times New Roman"/>
            <w:sz w:val="24"/>
            <w:szCs w:val="24"/>
          </w:rPr>
          <w:t>such as</w:t>
        </w:r>
      </w:ins>
      <w:ins w:id="34" w:author="Fukunaga, Rena (CDC/DDPHSIS/CGH/DGHT)" w:date="2021-08-19T12:09:00Z">
        <w:r w:rsidR="00B637AE">
          <w:rPr>
            <w:rFonts w:ascii="Times New Roman" w:hAnsi="Times New Roman" w:cs="Times New Roman"/>
            <w:sz w:val="24"/>
            <w:szCs w:val="24"/>
          </w:rPr>
          <w:t xml:space="preserve"> </w:t>
        </w:r>
      </w:ins>
      <w:ins w:id="35" w:author="Fukunaga, Rena (CDC/DDPHSIS/CGH/DGHT)" w:date="2021-08-19T12:07:00Z">
        <w:r w:rsidR="00D07DCF">
          <w:rPr>
            <w:rFonts w:ascii="Times New Roman" w:hAnsi="Times New Roman" w:cs="Times New Roman"/>
            <w:sz w:val="24"/>
            <w:szCs w:val="24"/>
          </w:rPr>
          <w:t xml:space="preserve">health care </w:t>
        </w:r>
      </w:ins>
      <w:r w:rsidR="005D11A5">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1g12xU1G","properties":{"formattedCitation":"(15)","plainCitation":"(15)","noteIndex":0},"citationItems":[{"id":723,"uris":["http://zotero.org/users/3463997/items/TKH762WY"],"uri":["http://zotero.org/users/3463997/items/TKH762WY"],"itemData":{"id":723,"type":"article-journal","container-title":"New England Journal of Medicine","DOI":"10.1056/NEJMoa2109072","ISSN":"0028-4793","issue":"0","note":"publisher: Massachusetts Medical Society\n_eprint: https://doi.org/10.1056/NEJMoa2109072","page":"null","source":"Taylor and Francis+NEJM","title":"Covid-19 Breakthrough Infections in Vaccinated Health Care Workers","volume":"0","author":[{"family":"Bergwerk","given":"Moriah"},{"family":"Gonen","given":"Tal"},{"family":"Lustig","given":"Yaniv"},{"family":"Amit","given":"Sharon"},{"family":"Lipsitch","given":"Marc"},{"family":"Cohen","given":"Carmit"},{"family":"Mandelboim","given":"Michal"},{"family":"Gal Levin","given":"Einav"},{"family":"Rubin","given":"Carmit"},{"family":"Indenbaum","given":"Victoria"},{"family":"Tal","given":"Ilana"},{"family":"Zavitan","given":"Malka"},{"family":"Zuckerman","given":"Neta"},{"family":"Bar-Chaim","given":"Adina"},{"family":"Kreiss","given":"Yitshak"},{"family":"Regev-Yochay","given":"Gili"}],"issued":{"date-parts":[["2021",7,28]]}}}],"schema":"https://github.com/citation-style-language/schema/raw/master/csl-citation.json"} </w:instrText>
      </w:r>
      <w:r w:rsidR="005D11A5">
        <w:rPr>
          <w:rFonts w:ascii="Times New Roman" w:hAnsi="Times New Roman" w:cs="Times New Roman"/>
          <w:sz w:val="24"/>
          <w:szCs w:val="24"/>
        </w:rPr>
        <w:fldChar w:fldCharType="separate"/>
      </w:r>
      <w:r w:rsidR="005D11A5">
        <w:rPr>
          <w:rFonts w:ascii="Times New Roman" w:hAnsi="Times New Roman" w:cs="Times New Roman"/>
          <w:noProof/>
          <w:sz w:val="24"/>
          <w:szCs w:val="24"/>
        </w:rPr>
        <w:t>(15)</w:t>
      </w:r>
      <w:r w:rsidR="005D11A5">
        <w:rPr>
          <w:rFonts w:ascii="Times New Roman" w:hAnsi="Times New Roman" w:cs="Times New Roman"/>
          <w:sz w:val="24"/>
          <w:szCs w:val="24"/>
        </w:rPr>
        <w:fldChar w:fldCharType="end"/>
      </w:r>
      <w:ins w:id="36" w:author="Fukunaga, Rena (CDC/DDPHSIS/CGH/DGHT)" w:date="2021-08-19T11:20:00Z">
        <w:del w:id="37" w:author="Hoover, Christopher M" w:date="2021-08-19T10:04:00Z">
          <w:r w:rsidR="005909BC" w:rsidDel="005D11A5">
            <w:rPr>
              <w:rFonts w:ascii="Times New Roman" w:hAnsi="Times New Roman" w:cs="Times New Roman"/>
              <w:sz w:val="24"/>
              <w:szCs w:val="24"/>
            </w:rPr>
            <w:delText>(</w:delText>
          </w:r>
        </w:del>
      </w:ins>
      <w:ins w:id="38" w:author="Fukunaga, Rena (CDC/DDPHSIS/CGH/DGHT)" w:date="2021-08-19T12:05:00Z">
        <w:del w:id="39" w:author="Hoover, Christopher M" w:date="2021-08-19T10:04:00Z">
          <w:r w:rsidR="00C231E2" w:rsidDel="005D11A5">
            <w:rPr>
              <w:rFonts w:ascii="Times New Roman" w:hAnsi="Times New Roman" w:cs="Times New Roman"/>
              <w:sz w:val="24"/>
              <w:szCs w:val="24"/>
            </w:rPr>
            <w:delText>1</w:delText>
          </w:r>
        </w:del>
      </w:ins>
      <w:ins w:id="40" w:author="Fukunaga, Rena (CDC/DDPHSIS/CGH/DGHT)" w:date="2021-08-19T12:10:00Z">
        <w:del w:id="41" w:author="Hoover, Christopher M" w:date="2021-08-19T10:04:00Z">
          <w:r w:rsidR="00CE21EA" w:rsidDel="005D11A5">
            <w:rPr>
              <w:rFonts w:ascii="Times New Roman" w:hAnsi="Times New Roman" w:cs="Times New Roman"/>
              <w:sz w:val="24"/>
              <w:szCs w:val="24"/>
            </w:rPr>
            <w:delText>5</w:delText>
          </w:r>
        </w:del>
      </w:ins>
      <w:ins w:id="42" w:author="Fukunaga, Rena (CDC/DDPHSIS/CGH/DGHT)" w:date="2021-08-19T11:20:00Z">
        <w:del w:id="43" w:author="Hoover, Christopher M" w:date="2021-08-19T10:04:00Z">
          <w:r w:rsidR="005909BC" w:rsidDel="005D11A5">
            <w:rPr>
              <w:rFonts w:ascii="Times New Roman" w:hAnsi="Times New Roman" w:cs="Times New Roman"/>
              <w:sz w:val="24"/>
              <w:szCs w:val="24"/>
            </w:rPr>
            <w:delText>)</w:delText>
          </w:r>
        </w:del>
      </w:ins>
      <w:ins w:id="44" w:author="Fukunaga, Rena (CDC/DDPHSIS/CGH/DGHT)" w:date="2021-08-19T12:08:00Z">
        <w:r w:rsidR="007E619A">
          <w:rPr>
            <w:rFonts w:ascii="Times New Roman" w:hAnsi="Times New Roman" w:cs="Times New Roman"/>
            <w:sz w:val="24"/>
            <w:szCs w:val="24"/>
          </w:rPr>
          <w:t xml:space="preserve">, </w:t>
        </w:r>
        <w:r w:rsidR="00B637AE">
          <w:rPr>
            <w:rFonts w:ascii="Times New Roman" w:hAnsi="Times New Roman" w:cs="Times New Roman"/>
            <w:sz w:val="24"/>
            <w:szCs w:val="24"/>
          </w:rPr>
          <w:t>and</w:t>
        </w:r>
        <w:r w:rsidR="007E619A">
          <w:rPr>
            <w:rFonts w:ascii="Times New Roman" w:hAnsi="Times New Roman" w:cs="Times New Roman"/>
            <w:sz w:val="24"/>
            <w:szCs w:val="24"/>
          </w:rPr>
          <w:t xml:space="preserve"> </w:t>
        </w:r>
        <w:r w:rsidR="00B637AE">
          <w:rPr>
            <w:rFonts w:ascii="Times New Roman" w:hAnsi="Times New Roman" w:cs="Times New Roman"/>
            <w:sz w:val="24"/>
            <w:szCs w:val="24"/>
          </w:rPr>
          <w:t xml:space="preserve">correctional </w:t>
        </w:r>
      </w:ins>
      <w:r w:rsidR="005D11A5">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WTdgP6fk","properties":{"formattedCitation":"(16)","plainCitation":"(16)","noteIndex":0},"citationItems":[{"id":728,"uris":["http://zotero.org/users/3463997/items/HJNXUNKK"],"uri":["http://zotero.org/users/3463997/items/HJNXUNKK"],"itemData":{"id":728,"type":"article-journal","container-title":"The New England Journal of Medicine","DOI":"10.1056/NEJMc2108479","ISSN":"1533-4406","journalAbbreviation":"N Engl J Med","language":"eng","note":"PMID: 34233109\nPMCID: PMC8279089","source":"PubMed","title":"Breakthrough SARS-CoV-2 Infections in Prison after Vaccination","author":[{"family":"Brinkley-Rubinstein","given":"Lauren"},{"family":"Peterson","given":"Meghan"},{"family":"Martin","given":"Rosemarie"},{"family":"Chan","given":"Philip"},{"family":"Berk","given":"Justin"}],"issued":{"date-parts":[["2021",7,7]]}}}],"schema":"https://github.com/citation-style-language/schema/raw/master/csl-citation.json"} </w:instrText>
      </w:r>
      <w:r w:rsidR="005D11A5">
        <w:rPr>
          <w:rFonts w:ascii="Times New Roman" w:hAnsi="Times New Roman" w:cs="Times New Roman"/>
          <w:sz w:val="24"/>
          <w:szCs w:val="24"/>
        </w:rPr>
        <w:fldChar w:fldCharType="separate"/>
      </w:r>
      <w:r w:rsidR="005D11A5">
        <w:rPr>
          <w:rFonts w:ascii="Times New Roman" w:hAnsi="Times New Roman" w:cs="Times New Roman"/>
          <w:noProof/>
          <w:sz w:val="24"/>
          <w:szCs w:val="24"/>
        </w:rPr>
        <w:t>(16)</w:t>
      </w:r>
      <w:r w:rsidR="005D11A5">
        <w:rPr>
          <w:rFonts w:ascii="Times New Roman" w:hAnsi="Times New Roman" w:cs="Times New Roman"/>
          <w:sz w:val="24"/>
          <w:szCs w:val="24"/>
        </w:rPr>
        <w:fldChar w:fldCharType="end"/>
      </w:r>
      <w:ins w:id="45" w:author="Fukunaga, Rena (CDC/DDPHSIS/CGH/DGHT)" w:date="2021-08-19T12:09:00Z">
        <w:del w:id="46" w:author="Hoover, Christopher M" w:date="2021-08-19T10:03:00Z">
          <w:r w:rsidR="00B637AE" w:rsidDel="005D11A5">
            <w:rPr>
              <w:rFonts w:ascii="Times New Roman" w:hAnsi="Times New Roman" w:cs="Times New Roman"/>
              <w:sz w:val="24"/>
              <w:szCs w:val="24"/>
            </w:rPr>
            <w:delText>(1</w:delText>
          </w:r>
        </w:del>
      </w:ins>
      <w:ins w:id="47" w:author="Fukunaga, Rena (CDC/DDPHSIS/CGH/DGHT)" w:date="2021-08-19T12:10:00Z">
        <w:del w:id="48" w:author="Hoover, Christopher M" w:date="2021-08-19T10:03:00Z">
          <w:r w:rsidR="00CE21EA" w:rsidDel="005D11A5">
            <w:rPr>
              <w:rFonts w:ascii="Times New Roman" w:hAnsi="Times New Roman" w:cs="Times New Roman"/>
              <w:sz w:val="24"/>
              <w:szCs w:val="24"/>
            </w:rPr>
            <w:delText>6</w:delText>
          </w:r>
        </w:del>
      </w:ins>
      <w:ins w:id="49" w:author="Fukunaga, Rena (CDC/DDPHSIS/CGH/DGHT)" w:date="2021-08-19T12:09:00Z">
        <w:del w:id="50" w:author="Hoover, Christopher M" w:date="2021-08-19T10:03:00Z">
          <w:r w:rsidR="00B637AE" w:rsidDel="005D11A5">
            <w:rPr>
              <w:rFonts w:ascii="Times New Roman" w:hAnsi="Times New Roman" w:cs="Times New Roman"/>
              <w:sz w:val="24"/>
              <w:szCs w:val="24"/>
            </w:rPr>
            <w:delText>)</w:delText>
          </w:r>
        </w:del>
        <w:r w:rsidR="00B637AE">
          <w:rPr>
            <w:rFonts w:ascii="Times New Roman" w:hAnsi="Times New Roman" w:cs="Times New Roman"/>
            <w:sz w:val="24"/>
            <w:szCs w:val="24"/>
          </w:rPr>
          <w:t xml:space="preserve"> </w:t>
        </w:r>
      </w:ins>
      <w:ins w:id="51" w:author="Fukunaga, Rena (CDC/DDPHSIS/CGH/DGHT)" w:date="2021-08-19T12:08:00Z">
        <w:r w:rsidR="00B637AE">
          <w:rPr>
            <w:rFonts w:ascii="Times New Roman" w:hAnsi="Times New Roman" w:cs="Times New Roman"/>
            <w:sz w:val="24"/>
            <w:szCs w:val="24"/>
          </w:rPr>
          <w:t>facilities</w:t>
        </w:r>
      </w:ins>
      <w:r w:rsidR="00E852DD" w:rsidRPr="00E14288">
        <w:rPr>
          <w:rFonts w:ascii="Times New Roman" w:hAnsi="Times New Roman" w:cs="Times New Roman"/>
          <w:sz w:val="24"/>
          <w:szCs w:val="24"/>
        </w:rPr>
        <w:t>.</w:t>
      </w:r>
      <w:commentRangeEnd w:id="14"/>
      <w:r w:rsidR="00635B19">
        <w:rPr>
          <w:rStyle w:val="CommentReference"/>
          <w:rFonts w:ascii="Times New Roman" w:hAnsi="Times New Roman" w:cs="Times New Roman"/>
        </w:rPr>
        <w:commentReference w:id="14"/>
      </w:r>
      <w:commentRangeEnd w:id="15"/>
      <w:r w:rsidR="005909BC">
        <w:rPr>
          <w:rStyle w:val="CommentReference"/>
          <w:rFonts w:ascii="Times New Roman" w:hAnsi="Times New Roman" w:cs="Times New Roman"/>
        </w:rPr>
        <w:commentReference w:id="15"/>
      </w:r>
      <w:r w:rsidR="00E852DD" w:rsidRPr="00E14288">
        <w:rPr>
          <w:rFonts w:ascii="Times New Roman" w:hAnsi="Times New Roman" w:cs="Times New Roman"/>
          <w:sz w:val="24"/>
          <w:szCs w:val="24"/>
        </w:rPr>
        <w:t xml:space="preserve"> At this time,</w:t>
      </w:r>
      <w:ins w:id="52" w:author="Fukunaga, Rena (CDC/DDPHSIS/CGH/DGHT)" w:date="2021-08-19T11:21:00Z">
        <w:r w:rsidR="005909BC">
          <w:rPr>
            <w:rFonts w:ascii="Times New Roman" w:hAnsi="Times New Roman" w:cs="Times New Roman"/>
            <w:sz w:val="24"/>
            <w:szCs w:val="24"/>
          </w:rPr>
          <w:t xml:space="preserve"> the </w:t>
        </w:r>
        <w:r w:rsidR="00C25440" w:rsidRPr="00C25440">
          <w:rPr>
            <w:rFonts w:ascii="Times New Roman" w:hAnsi="Times New Roman" w:cs="Times New Roman"/>
            <w:sz w:val="24"/>
            <w:szCs w:val="24"/>
          </w:rPr>
          <w:t>Interim Guidance for SARS-CoV-2 Testing in Correctional and Detention</w:t>
        </w:r>
      </w:ins>
      <w:ins w:id="53" w:author="Fukunaga, Rena (CDC/DDPHSIS/CGH/DGHT)" w:date="2021-08-19T12:12:00Z">
        <w:r w:rsidR="00E3512A">
          <w:rPr>
            <w:rFonts w:ascii="Times New Roman" w:hAnsi="Times New Roman" w:cs="Times New Roman"/>
            <w:sz w:val="24"/>
            <w:szCs w:val="24"/>
          </w:rPr>
          <w:t xml:space="preserve"> (13)</w:t>
        </w:r>
      </w:ins>
      <w:ins w:id="54" w:author="Fukunaga, Rena (CDC/DDPHSIS/CGH/DGHT)" w:date="2021-08-19T11:21:00Z">
        <w:r w:rsidR="00C25440" w:rsidRPr="00C25440">
          <w:rPr>
            <w:rFonts w:ascii="Times New Roman" w:hAnsi="Times New Roman" w:cs="Times New Roman"/>
            <w:sz w:val="24"/>
            <w:szCs w:val="24"/>
          </w:rPr>
          <w:t xml:space="preserve"> </w:t>
        </w:r>
      </w:ins>
      <w:del w:id="55" w:author="Fukunaga, Rena (CDC/DDPHSIS/CGH/DGHT)" w:date="2021-08-19T11:21:00Z">
        <w:r w:rsidR="00E852DD" w:rsidRPr="00E14288" w:rsidDel="00C25440">
          <w:rPr>
            <w:rFonts w:ascii="Times New Roman" w:hAnsi="Times New Roman" w:cs="Times New Roman"/>
            <w:sz w:val="24"/>
            <w:szCs w:val="24"/>
          </w:rPr>
          <w:delText xml:space="preserve"> </w:delText>
        </w:r>
      </w:del>
      <w:commentRangeStart w:id="56"/>
      <w:commentRangeStart w:id="57"/>
      <w:del w:id="58" w:author="Fukunaga, Rena (CDC/DDPHSIS/CGH/DGHT)" w:date="2021-08-19T11:22:00Z">
        <w:r w:rsidR="00E852DD" w:rsidRPr="00E14288" w:rsidDel="00C25440">
          <w:rPr>
            <w:rFonts w:ascii="Times New Roman" w:hAnsi="Times New Roman" w:cs="Times New Roman"/>
            <w:sz w:val="24"/>
            <w:szCs w:val="24"/>
          </w:rPr>
          <w:delText>guidance</w:delText>
        </w:r>
      </w:del>
      <w:commentRangeEnd w:id="56"/>
      <w:commentRangeEnd w:id="57"/>
      <w:ins w:id="59" w:author="Fukunaga, Rena (CDC/DDPHSIS/CGH/DGHT)" w:date="2021-08-19T11:22:00Z">
        <w:r w:rsidR="00C25440" w:rsidRPr="00C25440">
          <w:rPr>
            <w:rFonts w:ascii="Times New Roman" w:hAnsi="Times New Roman" w:cs="Times New Roman"/>
            <w:sz w:val="24"/>
            <w:szCs w:val="24"/>
          </w:rPr>
          <w:t>Facilities</w:t>
        </w:r>
      </w:ins>
      <w:del w:id="60" w:author="Fukunaga, Rena (CDC/DDPHSIS/CGH/DGHT)" w:date="2021-08-19T11:22:00Z">
        <w:r w:rsidR="00B812AC" w:rsidDel="00C25440">
          <w:rPr>
            <w:rStyle w:val="CommentReference"/>
            <w:rFonts w:ascii="Times New Roman" w:hAnsi="Times New Roman" w:cs="Times New Roman"/>
          </w:rPr>
          <w:commentReference w:id="56"/>
        </w:r>
      </w:del>
      <w:r w:rsidR="009231F1">
        <w:rPr>
          <w:rStyle w:val="CommentReference"/>
          <w:rFonts w:ascii="Times New Roman" w:hAnsi="Times New Roman" w:cs="Times New Roman"/>
        </w:rPr>
        <w:commentReference w:id="57"/>
      </w:r>
      <w:ins w:id="61" w:author="Hoover, Christopher M" w:date="2021-08-19T10:04:00Z">
        <w:r w:rsidR="005D11A5">
          <w:rPr>
            <w:rFonts w:ascii="Times New Roman" w:hAnsi="Times New Roman" w:cs="Times New Roman"/>
            <w:sz w:val="24"/>
            <w:szCs w:val="24"/>
          </w:rPr>
          <w:t xml:space="preserve"> </w:t>
        </w:r>
      </w:ins>
      <w:del w:id="62" w:author="Fukunaga, Rena (CDC/DDPHSIS/CGH/DGHT)" w:date="2021-08-19T11:22:00Z">
        <w:r w:rsidR="00E852DD" w:rsidRPr="00E14288" w:rsidDel="00C25440">
          <w:rPr>
            <w:rFonts w:ascii="Times New Roman" w:hAnsi="Times New Roman" w:cs="Times New Roman"/>
            <w:sz w:val="24"/>
            <w:szCs w:val="24"/>
          </w:rPr>
          <w:delText xml:space="preserve"> </w:delText>
        </w:r>
      </w:del>
      <w:r w:rsidR="00E852DD" w:rsidRPr="00E14288">
        <w:rPr>
          <w:rFonts w:ascii="Times New Roman" w:hAnsi="Times New Roman" w:cs="Times New Roman"/>
          <w:sz w:val="24"/>
          <w:szCs w:val="24"/>
        </w:rPr>
        <w:t>does not specify when staff should be tested during the work week</w:t>
      </w:r>
      <w:r w:rsidR="00E14288" w:rsidRPr="00E14288">
        <w:rPr>
          <w:rFonts w:ascii="Times New Roman" w:hAnsi="Times New Roman" w:cs="Times New Roman"/>
          <w:sz w:val="24"/>
          <w:szCs w:val="24"/>
        </w:rPr>
        <w:t xml:space="preserve"> to </w:t>
      </w:r>
      <w:r w:rsidR="00474A59">
        <w:rPr>
          <w:rFonts w:ascii="Times New Roman" w:hAnsi="Times New Roman" w:cs="Times New Roman"/>
          <w:sz w:val="24"/>
          <w:szCs w:val="24"/>
        </w:rPr>
        <w:t xml:space="preserve">minimize the spread of </w:t>
      </w:r>
      <w:del w:id="63" w:author="Zhao, Guixiang (Grace) (CDC/ONDIEH/NCCDPHP)" w:date="2021-08-17T15:53:00Z">
        <w:r w:rsidR="00474A59" w:rsidDel="00B812AC">
          <w:rPr>
            <w:rFonts w:ascii="Times New Roman" w:hAnsi="Times New Roman" w:cs="Times New Roman"/>
            <w:sz w:val="24"/>
            <w:szCs w:val="24"/>
          </w:rPr>
          <w:delText>COVID-19</w:delText>
        </w:r>
      </w:del>
      <w:ins w:id="64" w:author="Zhao, Guixiang (Grace) (CDC/ONDIEH/NCCDPHP)" w:date="2021-08-17T15:53:00Z">
        <w:r w:rsidR="00B812AC">
          <w:rPr>
            <w:rFonts w:ascii="Times New Roman" w:hAnsi="Times New Roman" w:cs="Times New Roman"/>
            <w:sz w:val="24"/>
            <w:szCs w:val="24"/>
          </w:rPr>
          <w:t>SARS-CoV-2</w:t>
        </w:r>
      </w:ins>
      <w:r w:rsidR="00474A59">
        <w:rPr>
          <w:rFonts w:ascii="Times New Roman" w:hAnsi="Times New Roman" w:cs="Times New Roman"/>
          <w:sz w:val="24"/>
          <w:szCs w:val="24"/>
        </w:rPr>
        <w:t xml:space="preserve"> via</w:t>
      </w:r>
      <w:r w:rsidR="00E14288" w:rsidRPr="00E14288">
        <w:rPr>
          <w:rFonts w:ascii="Times New Roman" w:hAnsi="Times New Roman" w:cs="Times New Roman"/>
          <w:sz w:val="24"/>
          <w:szCs w:val="24"/>
        </w:rPr>
        <w:t xml:space="preserve"> rapid identification and isolation of new staff cases.</w:t>
      </w:r>
    </w:p>
    <w:p w14:paraId="6A822D22" w14:textId="79ADEEAB" w:rsidR="00B4730A" w:rsidRPr="00E14288" w:rsidRDefault="0015497D"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lastRenderedPageBreak/>
        <w:t xml:space="preserve">Here we </w:t>
      </w:r>
      <w:del w:id="65" w:author="Hoover, Christopher M" w:date="2021-08-19T11:59:00Z">
        <w:r w:rsidRPr="00E14288" w:rsidDel="008F141A">
          <w:rPr>
            <w:rFonts w:ascii="Times New Roman" w:hAnsi="Times New Roman" w:cs="Times New Roman"/>
            <w:sz w:val="24"/>
            <w:szCs w:val="24"/>
          </w:rPr>
          <w:delText xml:space="preserve">draw on </w:delText>
        </w:r>
      </w:del>
      <w:del w:id="66" w:author="Hoover, Christopher M" w:date="2021-08-19T10:08:00Z">
        <w:r w:rsidRPr="00E14288" w:rsidDel="005D11A5">
          <w:rPr>
            <w:rFonts w:ascii="Times New Roman" w:hAnsi="Times New Roman" w:cs="Times New Roman"/>
            <w:sz w:val="24"/>
            <w:szCs w:val="24"/>
          </w:rPr>
          <w:delText>staff</w:delText>
        </w:r>
        <w:r w:rsidR="00221343" w:rsidRPr="00E14288" w:rsidDel="005D11A5">
          <w:rPr>
            <w:rFonts w:ascii="Times New Roman" w:hAnsi="Times New Roman" w:cs="Times New Roman"/>
            <w:sz w:val="24"/>
            <w:szCs w:val="24"/>
          </w:rPr>
          <w:delText>ing</w:delText>
        </w:r>
        <w:r w:rsidRPr="00E14288" w:rsidDel="005D11A5">
          <w:rPr>
            <w:rFonts w:ascii="Times New Roman" w:hAnsi="Times New Roman" w:cs="Times New Roman"/>
            <w:sz w:val="24"/>
            <w:szCs w:val="24"/>
          </w:rPr>
          <w:delText xml:space="preserve"> </w:delText>
        </w:r>
      </w:del>
      <w:del w:id="67" w:author="Hoover, Christopher M" w:date="2021-08-19T11:59:00Z">
        <w:r w:rsidRPr="00E14288" w:rsidDel="008F141A">
          <w:rPr>
            <w:rFonts w:ascii="Times New Roman" w:hAnsi="Times New Roman" w:cs="Times New Roman"/>
            <w:sz w:val="24"/>
            <w:szCs w:val="24"/>
          </w:rPr>
          <w:delText xml:space="preserve">and testing schedules from carceral facilities </w:delText>
        </w:r>
        <w:r w:rsidR="00C34B43" w:rsidRPr="00E14288" w:rsidDel="008F141A">
          <w:rPr>
            <w:rFonts w:ascii="Times New Roman" w:hAnsi="Times New Roman" w:cs="Times New Roman"/>
            <w:sz w:val="24"/>
            <w:szCs w:val="24"/>
          </w:rPr>
          <w:delText>operated by the California Department of Corrections and Rehabilitation (CDCR)</w:delText>
        </w:r>
        <w:r w:rsidRPr="00E14288" w:rsidDel="008F141A">
          <w:rPr>
            <w:rFonts w:ascii="Times New Roman" w:hAnsi="Times New Roman" w:cs="Times New Roman"/>
            <w:sz w:val="24"/>
            <w:szCs w:val="24"/>
          </w:rPr>
          <w:delText xml:space="preserve"> to </w:delText>
        </w:r>
      </w:del>
      <w:r w:rsidR="00871CF6">
        <w:rPr>
          <w:rFonts w:ascii="Times New Roman" w:hAnsi="Times New Roman" w:cs="Times New Roman"/>
          <w:sz w:val="24"/>
          <w:szCs w:val="24"/>
        </w:rPr>
        <w:t>exam</w:t>
      </w:r>
      <w:r w:rsidR="006F35CB">
        <w:rPr>
          <w:rFonts w:ascii="Times New Roman" w:hAnsi="Times New Roman" w:cs="Times New Roman"/>
          <w:sz w:val="24"/>
          <w:szCs w:val="24"/>
        </w:rPr>
        <w:t>in</w:t>
      </w:r>
      <w:r w:rsidR="00871CF6">
        <w:rPr>
          <w:rFonts w:ascii="Times New Roman" w:hAnsi="Times New Roman" w:cs="Times New Roman"/>
          <w:sz w:val="24"/>
          <w:szCs w:val="24"/>
        </w:rPr>
        <w:t xml:space="preserve">e the relationship between </w:t>
      </w:r>
      <w:del w:id="68" w:author="Hoover, Christopher M" w:date="2021-08-19T10:06:00Z">
        <w:r w:rsidR="00474A59" w:rsidDel="005D11A5">
          <w:rPr>
            <w:rFonts w:ascii="Times New Roman" w:hAnsi="Times New Roman" w:cs="Times New Roman"/>
            <w:sz w:val="24"/>
            <w:szCs w:val="24"/>
          </w:rPr>
          <w:delText xml:space="preserve">staffing </w:delText>
        </w:r>
      </w:del>
      <w:ins w:id="69" w:author="Hoover, Christopher M" w:date="2021-08-19T10:06:00Z">
        <w:r w:rsidR="005D11A5">
          <w:rPr>
            <w:rFonts w:ascii="Times New Roman" w:hAnsi="Times New Roman" w:cs="Times New Roman"/>
            <w:sz w:val="24"/>
            <w:szCs w:val="24"/>
          </w:rPr>
          <w:t>work schedules,</w:t>
        </w:r>
      </w:ins>
      <w:del w:id="70" w:author="Hoover, Christopher M" w:date="2021-08-19T10:06:00Z">
        <w:r w:rsidR="00474A59" w:rsidDel="005D11A5">
          <w:rPr>
            <w:rFonts w:ascii="Times New Roman" w:hAnsi="Times New Roman" w:cs="Times New Roman"/>
            <w:sz w:val="24"/>
            <w:szCs w:val="24"/>
          </w:rPr>
          <w:delText>and</w:delText>
        </w:r>
      </w:del>
      <w:r w:rsidR="00474A59">
        <w:rPr>
          <w:rFonts w:ascii="Times New Roman" w:hAnsi="Times New Roman" w:cs="Times New Roman"/>
          <w:sz w:val="24"/>
          <w:szCs w:val="24"/>
        </w:rPr>
        <w:t xml:space="preserve"> testing schedules</w:t>
      </w:r>
      <w:ins w:id="71" w:author="Hoover, Christopher M" w:date="2021-08-19T10:06:00Z">
        <w:r w:rsidR="005D11A5">
          <w:rPr>
            <w:rFonts w:ascii="Times New Roman" w:hAnsi="Times New Roman" w:cs="Times New Roman"/>
            <w:sz w:val="24"/>
            <w:szCs w:val="24"/>
          </w:rPr>
          <w:t>,</w:t>
        </w:r>
      </w:ins>
      <w:r w:rsidR="00871CF6">
        <w:rPr>
          <w:rFonts w:ascii="Times New Roman" w:hAnsi="Times New Roman" w:cs="Times New Roman"/>
          <w:sz w:val="24"/>
          <w:szCs w:val="24"/>
        </w:rPr>
        <w:t xml:space="preserve"> and within-facility transmission</w:t>
      </w:r>
      <w:r w:rsidR="00C34B43" w:rsidRPr="00E14288">
        <w:rPr>
          <w:rFonts w:ascii="Times New Roman" w:hAnsi="Times New Roman" w:cs="Times New Roman"/>
          <w:sz w:val="24"/>
          <w:szCs w:val="24"/>
        </w:rPr>
        <w:t>.</w:t>
      </w:r>
      <w:r w:rsidRPr="00E14288">
        <w:rPr>
          <w:rFonts w:ascii="Times New Roman" w:hAnsi="Times New Roman" w:cs="Times New Roman"/>
          <w:sz w:val="24"/>
          <w:szCs w:val="24"/>
        </w:rPr>
        <w:t xml:space="preserve"> We </w:t>
      </w:r>
      <w:ins w:id="72" w:author="Hoover, Christopher M" w:date="2021-08-19T10:06:00Z">
        <w:r w:rsidR="005D11A5">
          <w:rPr>
            <w:rFonts w:ascii="Times New Roman" w:hAnsi="Times New Roman" w:cs="Times New Roman"/>
            <w:sz w:val="24"/>
            <w:szCs w:val="24"/>
          </w:rPr>
          <w:t xml:space="preserve">first </w:t>
        </w:r>
      </w:ins>
      <w:r w:rsidR="00871CF6">
        <w:rPr>
          <w:rFonts w:ascii="Times New Roman" w:hAnsi="Times New Roman" w:cs="Times New Roman"/>
          <w:sz w:val="24"/>
          <w:szCs w:val="24"/>
        </w:rPr>
        <w:t>present</w:t>
      </w:r>
      <w:r w:rsidR="006F35CB">
        <w:rPr>
          <w:rFonts w:ascii="Times New Roman" w:hAnsi="Times New Roman" w:cs="Times New Roman"/>
          <w:sz w:val="24"/>
          <w:szCs w:val="24"/>
        </w:rPr>
        <w:t xml:space="preserve"> </w:t>
      </w:r>
      <w:r w:rsidRPr="00E14288">
        <w:rPr>
          <w:rFonts w:ascii="Times New Roman" w:hAnsi="Times New Roman" w:cs="Times New Roman"/>
          <w:sz w:val="24"/>
          <w:szCs w:val="24"/>
        </w:rPr>
        <w:t xml:space="preserve">an analytic framework to estimate the effect of variable testing frequencies and </w:t>
      </w:r>
      <w:commentRangeStart w:id="73"/>
      <w:commentRangeStart w:id="74"/>
      <w:commentRangeStart w:id="75"/>
      <w:del w:id="76" w:author="Hoover, Christopher M" w:date="2021-08-19T10:07:00Z">
        <w:r w:rsidRPr="00E14288" w:rsidDel="005D11A5">
          <w:rPr>
            <w:rFonts w:ascii="Times New Roman" w:hAnsi="Times New Roman" w:cs="Times New Roman"/>
            <w:sz w:val="24"/>
            <w:szCs w:val="24"/>
          </w:rPr>
          <w:delText>delays</w:delText>
        </w:r>
      </w:del>
      <w:ins w:id="77" w:author="Fukunaga, Rena (CDC/DDPHSIS/CGH/DGHT)" w:date="2021-08-19T11:22:00Z">
        <w:del w:id="78" w:author="Hoover, Christopher M" w:date="2021-08-19T10:07:00Z">
          <w:r w:rsidR="00787F61" w:rsidDel="005D11A5">
            <w:rPr>
              <w:rFonts w:ascii="Times New Roman" w:hAnsi="Times New Roman" w:cs="Times New Roman"/>
              <w:sz w:val="24"/>
              <w:szCs w:val="24"/>
            </w:rPr>
            <w:delText xml:space="preserve"> </w:delText>
          </w:r>
          <w:r w:rsidR="00F82329" w:rsidDel="005D11A5">
            <w:rPr>
              <w:rFonts w:ascii="Times New Roman" w:hAnsi="Times New Roman" w:cs="Times New Roman"/>
              <w:sz w:val="24"/>
              <w:szCs w:val="24"/>
            </w:rPr>
            <w:delText xml:space="preserve">for </w:delText>
          </w:r>
        </w:del>
      </w:ins>
      <w:ins w:id="79" w:author="Fukunaga, Rena (CDC/DDPHSIS/CGH/DGHT)" w:date="2021-08-19T11:23:00Z">
        <w:del w:id="80" w:author="Hoover, Christopher M" w:date="2021-08-19T10:07:00Z">
          <w:r w:rsidR="009231F1" w:rsidDel="005D11A5">
            <w:rPr>
              <w:rFonts w:ascii="Times New Roman" w:hAnsi="Times New Roman" w:cs="Times New Roman"/>
              <w:sz w:val="24"/>
              <w:szCs w:val="24"/>
            </w:rPr>
            <w:delText>getting a test result</w:delText>
          </w:r>
        </w:del>
      </w:ins>
      <w:ins w:id="81" w:author="Hoover, Christopher M" w:date="2021-08-19T10:07:00Z">
        <w:r w:rsidR="005D11A5">
          <w:rPr>
            <w:rFonts w:ascii="Times New Roman" w:hAnsi="Times New Roman" w:cs="Times New Roman"/>
            <w:sz w:val="24"/>
            <w:szCs w:val="24"/>
          </w:rPr>
          <w:t xml:space="preserve">turnaround time between test administration and </w:t>
        </w:r>
      </w:ins>
      <w:ins w:id="82" w:author="Hoover, Christopher M" w:date="2021-08-19T12:01:00Z">
        <w:r w:rsidR="008F141A">
          <w:rPr>
            <w:rFonts w:ascii="Times New Roman" w:hAnsi="Times New Roman" w:cs="Times New Roman"/>
            <w:sz w:val="24"/>
            <w:szCs w:val="24"/>
          </w:rPr>
          <w:t>isolation</w:t>
        </w:r>
      </w:ins>
      <w:r w:rsidRPr="00E14288">
        <w:rPr>
          <w:rFonts w:ascii="Times New Roman" w:hAnsi="Times New Roman" w:cs="Times New Roman"/>
          <w:sz w:val="24"/>
          <w:szCs w:val="24"/>
        </w:rPr>
        <w:t xml:space="preserve"> </w:t>
      </w:r>
      <w:commentRangeEnd w:id="73"/>
      <w:r w:rsidR="00415ED9">
        <w:rPr>
          <w:rStyle w:val="CommentReference"/>
          <w:rFonts w:ascii="Times New Roman" w:hAnsi="Times New Roman" w:cs="Times New Roman"/>
        </w:rPr>
        <w:commentReference w:id="73"/>
      </w:r>
      <w:commentRangeEnd w:id="74"/>
      <w:r w:rsidR="009231F1">
        <w:rPr>
          <w:rStyle w:val="CommentReference"/>
          <w:rFonts w:ascii="Times New Roman" w:hAnsi="Times New Roman" w:cs="Times New Roman"/>
        </w:rPr>
        <w:commentReference w:id="74"/>
      </w:r>
      <w:commentRangeEnd w:id="75"/>
      <w:r w:rsidR="005D11A5">
        <w:rPr>
          <w:rStyle w:val="CommentReference"/>
          <w:rFonts w:ascii="Times New Roman" w:hAnsi="Times New Roman" w:cs="Times New Roman"/>
        </w:rPr>
        <w:commentReference w:id="75"/>
      </w:r>
      <w:r w:rsidRPr="00E14288">
        <w:rPr>
          <w:rFonts w:ascii="Times New Roman" w:hAnsi="Times New Roman" w:cs="Times New Roman"/>
          <w:sz w:val="24"/>
          <w:szCs w:val="24"/>
        </w:rPr>
        <w:t xml:space="preserve">on </w:t>
      </w:r>
      <w:r w:rsidR="00474A59">
        <w:rPr>
          <w:rFonts w:ascii="Times New Roman" w:hAnsi="Times New Roman" w:cs="Times New Roman"/>
          <w:sz w:val="24"/>
          <w:szCs w:val="24"/>
        </w:rPr>
        <w:t>SARS-CoV</w:t>
      </w:r>
      <w:ins w:id="83" w:author="Zhao, Guixiang (Grace) (CDC/ONDIEH/NCCDPHP)" w:date="2021-08-17T17:11:00Z">
        <w:r w:rsidR="00653AED">
          <w:rPr>
            <w:rFonts w:ascii="Times New Roman" w:hAnsi="Times New Roman" w:cs="Times New Roman"/>
            <w:sz w:val="24"/>
            <w:szCs w:val="24"/>
          </w:rPr>
          <w:t>-</w:t>
        </w:r>
      </w:ins>
      <w:r w:rsidR="00474A59">
        <w:rPr>
          <w:rFonts w:ascii="Times New Roman" w:hAnsi="Times New Roman" w:cs="Times New Roman"/>
          <w:sz w:val="24"/>
          <w:szCs w:val="24"/>
        </w:rPr>
        <w:t>2 transmission</w:t>
      </w:r>
      <w:r w:rsidRPr="00E14288">
        <w:rPr>
          <w:rFonts w:ascii="Times New Roman" w:hAnsi="Times New Roman" w:cs="Times New Roman"/>
          <w:sz w:val="24"/>
          <w:szCs w:val="24"/>
        </w:rPr>
        <w:t xml:space="preserve">. We then develop an individual-based model </w:t>
      </w:r>
      <w:r w:rsidR="00221343" w:rsidRPr="00E14288">
        <w:rPr>
          <w:rFonts w:ascii="Times New Roman" w:hAnsi="Times New Roman" w:cs="Times New Roman"/>
          <w:sz w:val="24"/>
          <w:szCs w:val="24"/>
        </w:rPr>
        <w:t xml:space="preserve">which incorporates </w:t>
      </w:r>
      <w:del w:id="84" w:author="Hoover, Christopher M" w:date="2021-08-19T11:25:00Z">
        <w:r w:rsidR="00221343" w:rsidRPr="00E14288" w:rsidDel="0030183D">
          <w:rPr>
            <w:rFonts w:ascii="Times New Roman" w:hAnsi="Times New Roman" w:cs="Times New Roman"/>
            <w:sz w:val="24"/>
            <w:szCs w:val="24"/>
          </w:rPr>
          <w:delText xml:space="preserve">CDCR </w:delText>
        </w:r>
      </w:del>
      <w:del w:id="85" w:author="Hoover, Christopher M" w:date="2021-08-19T10:09:00Z">
        <w:r w:rsidR="00221343" w:rsidRPr="00E14288" w:rsidDel="005D11A5">
          <w:rPr>
            <w:rFonts w:ascii="Times New Roman" w:hAnsi="Times New Roman" w:cs="Times New Roman"/>
            <w:sz w:val="24"/>
            <w:szCs w:val="24"/>
          </w:rPr>
          <w:delText xml:space="preserve">staffing </w:delText>
        </w:r>
      </w:del>
      <w:ins w:id="86" w:author="Hoover, Christopher M" w:date="2021-08-19T10:09:00Z">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ins>
      <w:r w:rsidR="00221343" w:rsidRPr="00E14288">
        <w:rPr>
          <w:rFonts w:ascii="Times New Roman" w:hAnsi="Times New Roman" w:cs="Times New Roman"/>
          <w:sz w:val="24"/>
          <w:szCs w:val="24"/>
        </w:rPr>
        <w:t xml:space="preserve">and testing schedules </w:t>
      </w:r>
      <w:ins w:id="87" w:author="Hoover, Christopher M" w:date="2021-08-19T12:00:00Z">
        <w:r w:rsidR="008F141A">
          <w:rPr>
            <w:rFonts w:ascii="Times New Roman" w:hAnsi="Times New Roman" w:cs="Times New Roman"/>
            <w:sz w:val="24"/>
            <w:szCs w:val="24"/>
          </w:rPr>
          <w:t>influenced by those observed in operations records collected</w:t>
        </w:r>
      </w:ins>
      <w:ins w:id="88" w:author="Hoover, Christopher M" w:date="2021-08-19T11:59:00Z">
        <w:r w:rsidR="008F141A" w:rsidRPr="00E14288">
          <w:rPr>
            <w:rFonts w:ascii="Times New Roman" w:hAnsi="Times New Roman" w:cs="Times New Roman"/>
            <w:sz w:val="24"/>
            <w:szCs w:val="24"/>
          </w:rPr>
          <w:t xml:space="preserve"> by the California Department of Corrections and Rehabilitation (CDCR) </w:t>
        </w:r>
      </w:ins>
      <w:r w:rsidRPr="00E14288">
        <w:rPr>
          <w:rFonts w:ascii="Times New Roman" w:hAnsi="Times New Roman" w:cs="Times New Roman"/>
          <w:sz w:val="24"/>
          <w:szCs w:val="24"/>
        </w:rPr>
        <w:t xml:space="preserve">to simulate </w:t>
      </w:r>
      <w:ins w:id="89" w:author="Hoover, Christopher M" w:date="2021-08-19T10:09:00Z">
        <w:r w:rsidR="003111A4">
          <w:rPr>
            <w:rFonts w:ascii="Times New Roman" w:hAnsi="Times New Roman" w:cs="Times New Roman"/>
            <w:sz w:val="24"/>
            <w:szCs w:val="24"/>
          </w:rPr>
          <w:t xml:space="preserve">how </w:t>
        </w:r>
      </w:ins>
      <w:r w:rsidRPr="00E14288">
        <w:rPr>
          <w:rFonts w:ascii="Times New Roman" w:hAnsi="Times New Roman" w:cs="Times New Roman"/>
          <w:sz w:val="24"/>
          <w:szCs w:val="24"/>
        </w:rPr>
        <w:t>community acquisition of SARS-CoV</w:t>
      </w:r>
      <w:ins w:id="90" w:author="Zhao, Guixiang (Grace) (CDC/ONDIEH/NCCDPHP)" w:date="2021-08-17T15:55:00Z">
        <w:r w:rsidR="00B812AC">
          <w:rPr>
            <w:rFonts w:ascii="Times New Roman" w:hAnsi="Times New Roman" w:cs="Times New Roman"/>
            <w:sz w:val="24"/>
            <w:szCs w:val="24"/>
          </w:rPr>
          <w:t>-</w:t>
        </w:r>
      </w:ins>
      <w:r w:rsidRPr="00E14288">
        <w:rPr>
          <w:rFonts w:ascii="Times New Roman" w:hAnsi="Times New Roman" w:cs="Times New Roman"/>
          <w:sz w:val="24"/>
          <w:szCs w:val="24"/>
        </w:rPr>
        <w:t xml:space="preserve">2 </w:t>
      </w:r>
      <w:ins w:id="91" w:author="Hoover, Christopher M" w:date="2021-08-19T10:10:00Z">
        <w:r w:rsidR="003111A4">
          <w:rPr>
            <w:rFonts w:ascii="Times New Roman" w:hAnsi="Times New Roman" w:cs="Times New Roman"/>
            <w:sz w:val="24"/>
            <w:szCs w:val="24"/>
          </w:rPr>
          <w:t>by staff impacts</w:t>
        </w:r>
      </w:ins>
      <w:del w:id="92" w:author="Hoover, Christopher M" w:date="2021-08-19T10:10:00Z">
        <w:r w:rsidRPr="00E14288" w:rsidDel="003111A4">
          <w:rPr>
            <w:rFonts w:ascii="Times New Roman" w:hAnsi="Times New Roman" w:cs="Times New Roman"/>
            <w:sz w:val="24"/>
            <w:szCs w:val="24"/>
          </w:rPr>
          <w:delText>and</w:delText>
        </w:r>
      </w:del>
      <w:r w:rsidRPr="00E14288">
        <w:rPr>
          <w:rFonts w:ascii="Times New Roman" w:hAnsi="Times New Roman" w:cs="Times New Roman"/>
          <w:sz w:val="24"/>
          <w:szCs w:val="24"/>
        </w:rPr>
        <w:t xml:space="preserve"> subsequent </w:t>
      </w:r>
      <w:r w:rsidR="00221343" w:rsidRPr="00E14288">
        <w:rPr>
          <w:rFonts w:ascii="Times New Roman" w:hAnsi="Times New Roman" w:cs="Times New Roman"/>
          <w:sz w:val="24"/>
          <w:szCs w:val="24"/>
        </w:rPr>
        <w:t>transmission in a</w:t>
      </w:r>
      <w:r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Pr="00E14288">
        <w:rPr>
          <w:rFonts w:ascii="Times New Roman" w:hAnsi="Times New Roman" w:cs="Times New Roman"/>
          <w:sz w:val="24"/>
          <w:szCs w:val="24"/>
        </w:rPr>
        <w:t xml:space="preserve">. We use the model to explore the impact of aligning testing schedules with </w:t>
      </w:r>
      <w:del w:id="93" w:author="Hoover, Christopher M" w:date="2021-08-19T10:09:00Z">
        <w:r w:rsidRPr="00E14288" w:rsidDel="005D11A5">
          <w:rPr>
            <w:rFonts w:ascii="Times New Roman" w:hAnsi="Times New Roman" w:cs="Times New Roman"/>
            <w:sz w:val="24"/>
            <w:szCs w:val="24"/>
          </w:rPr>
          <w:delText xml:space="preserve">staffing </w:delText>
        </w:r>
      </w:del>
      <w:ins w:id="94" w:author="Hoover, Christopher M" w:date="2021-08-19T10:09:00Z">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ins>
      <w:r w:rsidRPr="00E14288">
        <w:rPr>
          <w:rFonts w:ascii="Times New Roman" w:hAnsi="Times New Roman" w:cs="Times New Roman"/>
          <w:sz w:val="24"/>
          <w:szCs w:val="24"/>
        </w:rPr>
        <w:t>schedules across testing frequenc</w:t>
      </w:r>
      <w:r w:rsidR="00474A59">
        <w:rPr>
          <w:rFonts w:ascii="Times New Roman" w:hAnsi="Times New Roman" w:cs="Times New Roman"/>
          <w:sz w:val="24"/>
          <w:szCs w:val="24"/>
        </w:rPr>
        <w:t>y</w:t>
      </w:r>
      <w:r w:rsidRPr="00E14288">
        <w:rPr>
          <w:rFonts w:ascii="Times New Roman" w:hAnsi="Times New Roman" w:cs="Times New Roman"/>
          <w:sz w:val="24"/>
          <w:szCs w:val="24"/>
        </w:rPr>
        <w:t>, background community infection rate, and within-facility transmission rate</w:t>
      </w:r>
      <w:r w:rsidR="003A0A17">
        <w:rPr>
          <w:rFonts w:ascii="Times New Roman" w:hAnsi="Times New Roman" w:cs="Times New Roman"/>
          <w:sz w:val="24"/>
          <w:szCs w:val="24"/>
        </w:rPr>
        <w:t>.</w:t>
      </w:r>
    </w:p>
    <w:p w14:paraId="354803F2" w14:textId="178E6304" w:rsidR="002D4CDB" w:rsidRDefault="00603C0F" w:rsidP="00E14288">
      <w:pPr>
        <w:pStyle w:val="Heading2"/>
        <w:spacing w:line="480" w:lineRule="auto"/>
        <w:rPr>
          <w:rFonts w:ascii="Times New Roman" w:eastAsia="Times New Roman" w:hAnsi="Times New Roman" w:cs="Times New Roman"/>
          <w:szCs w:val="24"/>
        </w:rPr>
      </w:pPr>
      <w:bookmarkStart w:id="95" w:name="staff-work-and-testing-schedules"/>
      <w:r>
        <w:rPr>
          <w:rFonts w:ascii="Times New Roman" w:eastAsia="Times New Roman" w:hAnsi="Times New Roman" w:cs="Times New Roman"/>
          <w:szCs w:val="24"/>
        </w:rPr>
        <w:t>METHODS</w:t>
      </w:r>
      <w:r w:rsidR="00AF04E2">
        <w:rPr>
          <w:rFonts w:ascii="Times New Roman" w:eastAsia="Times New Roman" w:hAnsi="Times New Roman" w:cs="Times New Roman"/>
          <w:szCs w:val="24"/>
        </w:rPr>
        <w:t xml:space="preserve"> (</w:t>
      </w:r>
      <w:del w:id="96" w:author="Hoover, Christopher M" w:date="2021-08-19T12:46:00Z">
        <w:r w:rsidR="00AF04E2" w:rsidDel="00D23B03">
          <w:rPr>
            <w:rFonts w:ascii="Times New Roman" w:eastAsia="Times New Roman" w:hAnsi="Times New Roman" w:cs="Times New Roman"/>
            <w:szCs w:val="24"/>
          </w:rPr>
          <w:delText xml:space="preserve">1253 </w:delText>
        </w:r>
      </w:del>
      <w:ins w:id="97" w:author="Hoover, Christopher M" w:date="2021-08-19T12:46:00Z">
        <w:r w:rsidR="00D23B03">
          <w:rPr>
            <w:rFonts w:ascii="Times New Roman" w:eastAsia="Times New Roman" w:hAnsi="Times New Roman" w:cs="Times New Roman"/>
            <w:szCs w:val="24"/>
          </w:rPr>
          <w:t xml:space="preserve">1262 </w:t>
        </w:r>
      </w:ins>
      <w:r w:rsidR="00AF04E2">
        <w:rPr>
          <w:rFonts w:ascii="Times New Roman" w:eastAsia="Times New Roman" w:hAnsi="Times New Roman" w:cs="Times New Roman"/>
          <w:szCs w:val="24"/>
        </w:rPr>
        <w:t>words)</w:t>
      </w:r>
    </w:p>
    <w:p w14:paraId="5BA900FF" w14:textId="30B83BCF" w:rsidR="002D4CDB" w:rsidRPr="00E14288" w:rsidRDefault="002D4CDB" w:rsidP="002D4CDB">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w:t>
      </w:r>
      <w:ins w:id="98" w:author="Zhao, Guixiang (Grace) (CDC/ONDIEH/NCCDPHP)" w:date="2021-08-17T15:56:00Z">
        <w:r w:rsidR="00096241">
          <w:rPr>
            <w:rFonts w:ascii="Times New Roman" w:eastAsia="Times New Roman" w:hAnsi="Times New Roman" w:cs="Times New Roman"/>
            <w:szCs w:val="24"/>
          </w:rPr>
          <w:t>-</w:t>
        </w:r>
      </w:ins>
      <w:r w:rsidRPr="00E14288">
        <w:rPr>
          <w:rFonts w:ascii="Times New Roman" w:eastAsia="Times New Roman" w:hAnsi="Times New Roman" w:cs="Times New Roman"/>
          <w:szCs w:val="24"/>
        </w:rPr>
        <w:t>2</w:t>
      </w:r>
    </w:p>
    <w:p w14:paraId="7D982959" w14:textId="7DC9F45D"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Building on previous work investigating the effects of non-pharmaceutical interventions </w:t>
      </w:r>
      <w:r w:rsidRPr="00E14288">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J18ygQ6A","properties":{"formattedCitation":"(14)","plainCitation":"(14)","dontUpdate":true,"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Pr="00E14288">
        <w:rPr>
          <w:rFonts w:ascii="Times New Roman" w:hAnsi="Times New Roman" w:cs="Times New Roman"/>
          <w:sz w:val="24"/>
          <w:szCs w:val="24"/>
        </w:rPr>
        <w:fldChar w:fldCharType="separate"/>
      </w:r>
      <w:r>
        <w:rPr>
          <w:rFonts w:ascii="Times New Roman" w:hAnsi="Times New Roman" w:cs="Times New Roman"/>
          <w:noProof/>
          <w:sz w:val="24"/>
          <w:szCs w:val="24"/>
        </w:rPr>
        <w:t>(1</w:t>
      </w:r>
      <w:ins w:id="99" w:author="Fukunaga, Rena (CDC/DDPHSIS/CGH/DGHT)" w:date="2021-08-19T12:14:00Z">
        <w:r w:rsidR="00392187">
          <w:rPr>
            <w:rFonts w:ascii="Times New Roman" w:hAnsi="Times New Roman" w:cs="Times New Roman"/>
            <w:noProof/>
            <w:sz w:val="24"/>
            <w:szCs w:val="24"/>
          </w:rPr>
          <w:t>7</w:t>
        </w:r>
      </w:ins>
      <w:del w:id="100" w:author="Fukunaga, Rena (CDC/DDPHSIS/CGH/DGHT)" w:date="2021-08-19T12:14:00Z">
        <w:r w:rsidDel="00392187">
          <w:rPr>
            <w:rFonts w:ascii="Times New Roman" w:hAnsi="Times New Roman" w:cs="Times New Roman"/>
            <w:noProof/>
            <w:sz w:val="24"/>
            <w:szCs w:val="24"/>
          </w:rPr>
          <w:delText>4</w:delText>
        </w:r>
      </w:del>
      <w:r>
        <w:rPr>
          <w:rFonts w:ascii="Times New Roman" w:hAnsi="Times New Roman" w:cs="Times New Roman"/>
          <w:noProof/>
          <w:sz w:val="24"/>
          <w:szCs w:val="24"/>
        </w:rPr>
        <w:t>)</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Pr="00E14288">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y4k2xrir","properties":{"formattedCitation":"(15)","plainCitation":"(15)","dontUpdate":true,"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Pr="00E14288">
        <w:rPr>
          <w:rFonts w:ascii="Times New Roman" w:hAnsi="Times New Roman" w:cs="Times New Roman"/>
          <w:sz w:val="24"/>
          <w:szCs w:val="24"/>
        </w:rPr>
        <w:fldChar w:fldCharType="separate"/>
      </w:r>
      <w:r>
        <w:rPr>
          <w:rFonts w:ascii="Times New Roman" w:hAnsi="Times New Roman" w:cs="Times New Roman"/>
          <w:noProof/>
          <w:sz w:val="24"/>
          <w:szCs w:val="24"/>
        </w:rPr>
        <w:t>(1</w:t>
      </w:r>
      <w:ins w:id="101" w:author="Fukunaga, Rena (CDC/DDPHSIS/CGH/DGHT)" w:date="2021-08-19T12:14:00Z">
        <w:r w:rsidR="00392187">
          <w:rPr>
            <w:rFonts w:ascii="Times New Roman" w:hAnsi="Times New Roman" w:cs="Times New Roman"/>
            <w:noProof/>
            <w:sz w:val="24"/>
            <w:szCs w:val="24"/>
          </w:rPr>
          <w:t>8</w:t>
        </w:r>
      </w:ins>
      <w:del w:id="102" w:author="Fukunaga, Rena (CDC/DDPHSIS/CGH/DGHT)" w:date="2021-08-19T12:14:00Z">
        <w:r w:rsidDel="00392187">
          <w:rPr>
            <w:rFonts w:ascii="Times New Roman" w:hAnsi="Times New Roman" w:cs="Times New Roman"/>
            <w:noProof/>
            <w:sz w:val="24"/>
            <w:szCs w:val="24"/>
          </w:rPr>
          <w:delText>5</w:delText>
        </w:r>
      </w:del>
      <w:r>
        <w:rPr>
          <w:rFonts w:ascii="Times New Roman" w:hAnsi="Times New Roman" w:cs="Times New Roman"/>
          <w:noProof/>
          <w:sz w:val="24"/>
          <w:szCs w:val="24"/>
        </w:rPr>
        <w:t>)</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on the transmission of infectious diseases, individual contributions to SARS-CoV</w:t>
      </w:r>
      <w:ins w:id="103" w:author="Zhao, Guixiang (Grace) (CDC/ONDIEH/NCCDPHP)" w:date="2021-08-17T15:57:00Z">
        <w:r w:rsidR="00096241">
          <w:rPr>
            <w:rFonts w:ascii="Times New Roman" w:hAnsi="Times New Roman" w:cs="Times New Roman"/>
            <w:sz w:val="24"/>
            <w:szCs w:val="24"/>
          </w:rPr>
          <w:t>-</w:t>
        </w:r>
      </w:ins>
      <w:r w:rsidRPr="00E14288">
        <w:rPr>
          <w:rFonts w:ascii="Times New Roman" w:hAnsi="Times New Roman" w:cs="Times New Roman"/>
          <w:sz w:val="24"/>
          <w:szCs w:val="24"/>
        </w:rPr>
        <w:t xml:space="preserve">2 transmission through time </w:t>
      </w:r>
      <w:r>
        <w:rPr>
          <w:rFonts w:ascii="Times New Roman" w:hAnsi="Times New Roman" w:cs="Times New Roman"/>
          <w:sz w:val="24"/>
          <w:szCs w:val="24"/>
        </w:rPr>
        <w:t>were</w:t>
      </w:r>
      <w:r w:rsidRPr="00E14288">
        <w:rPr>
          <w:rFonts w:ascii="Times New Roman" w:hAnsi="Times New Roman" w:cs="Times New Roman"/>
          <w:sz w:val="24"/>
          <w:szCs w:val="24"/>
        </w:rPr>
        <w:t xml:space="preserve"> modeled from an infectiousness profile, </w:t>
      </w:r>
      <m:oMath>
        <m:sSub>
          <m:sSubPr>
            <m:ctrlPr>
              <w:ins w:id="104"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generated from key biological parameters of the virus that determine the distribution of infectiousness over time. </w:t>
      </w:r>
      <w:r>
        <w:rPr>
          <w:rFonts w:ascii="Times New Roman" w:hAnsi="Times New Roman" w:cs="Times New Roman"/>
          <w:sz w:val="24"/>
          <w:szCs w:val="24"/>
        </w:rPr>
        <w:t>We used the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probability density function of the </w:t>
      </w:r>
      <w:r w:rsidRPr="00E14288">
        <w:rPr>
          <w:rFonts w:ascii="Times New Roman" w:hAnsi="Times New Roman" w:cs="Times New Roman"/>
          <w:sz w:val="24"/>
          <w:szCs w:val="24"/>
        </w:rPr>
        <w:t xml:space="preserve">triangle distribution to model </w:t>
      </w:r>
      <m:oMath>
        <m:sSub>
          <m:sSubPr>
            <m:ctrlPr>
              <w:ins w:id="105"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with infectiousness beginning after the latent period, ending after the duration of the infectious period, and peaking 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ins w:id="10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ins w:id="107"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r>
          <m:rPr>
            <m:sty m:val="p"/>
          </m:rPr>
          <w:rPr>
            <w:rFonts w:ascii="Cambria Math" w:hAnsi="Cambria Math" w:cs="Times New Roman"/>
            <w:sz w:val="24"/>
            <w:szCs w:val="24"/>
          </w:rPr>
          <m:t>=</m:t>
        </m:r>
        <m:sSub>
          <m:sSubPr>
            <m:ctrlPr>
              <w:ins w:id="108"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ins w:id="109"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ins w:id="110"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a&lt;c&lt;b ; </w:t>
      </w:r>
      <w:commentRangeStart w:id="111"/>
      <w:commentRangeStart w:id="112"/>
      <w:r w:rsidRPr="00E14288">
        <w:rPr>
          <w:rFonts w:ascii="Times New Roman" w:hAnsi="Times New Roman" w:cs="Times New Roman"/>
          <w:sz w:val="24"/>
          <w:szCs w:val="24"/>
        </w:rPr>
        <w:t xml:space="preserve">Fig </w:t>
      </w:r>
      <w:del w:id="113" w:author="Hoover, Christopher M" w:date="2021-08-19T10:10:00Z">
        <w:r w:rsidRPr="00E14288" w:rsidDel="003111A4">
          <w:rPr>
            <w:rFonts w:ascii="Times New Roman" w:hAnsi="Times New Roman" w:cs="Times New Roman"/>
            <w:sz w:val="24"/>
            <w:szCs w:val="24"/>
          </w:rPr>
          <w:delText>2</w:delText>
        </w:r>
      </w:del>
      <w:ins w:id="114" w:author="Hoover, Christopher M" w:date="2021-08-19T10:10:00Z">
        <w:r w:rsidR="003111A4">
          <w:rPr>
            <w:rFonts w:ascii="Times New Roman" w:hAnsi="Times New Roman" w:cs="Times New Roman"/>
            <w:sz w:val="24"/>
            <w:szCs w:val="24"/>
          </w:rPr>
          <w:t>1</w:t>
        </w:r>
      </w:ins>
      <w:r w:rsidRPr="00E14288">
        <w:rPr>
          <w:rFonts w:ascii="Times New Roman" w:hAnsi="Times New Roman" w:cs="Times New Roman"/>
          <w:sz w:val="24"/>
          <w:szCs w:val="24"/>
        </w:rPr>
        <w:t>a</w:t>
      </w:r>
      <w:commentRangeEnd w:id="111"/>
      <w:r w:rsidR="004E7B14">
        <w:rPr>
          <w:rStyle w:val="CommentReference"/>
          <w:rFonts w:ascii="Times New Roman" w:hAnsi="Times New Roman" w:cs="Times New Roman"/>
        </w:rPr>
        <w:commentReference w:id="111"/>
      </w:r>
      <w:commentRangeEnd w:id="112"/>
      <w:r w:rsidR="003111A4">
        <w:rPr>
          <w:rStyle w:val="CommentReference"/>
          <w:rFonts w:ascii="Times New Roman" w:hAnsi="Times New Roman" w:cs="Times New Roman"/>
        </w:rPr>
        <w:commentReference w:id="112"/>
      </w:r>
      <w:r w:rsidRPr="00E14288">
        <w:rPr>
          <w:rFonts w:ascii="Times New Roman" w:hAnsi="Times New Roman" w:cs="Times New Roman"/>
          <w:sz w:val="24"/>
          <w:szCs w:val="24"/>
        </w:rPr>
        <w:t>).</w:t>
      </w:r>
    </w:p>
    <w:p w14:paraId="51773F0E" w14:textId="73016C72"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The viral dynamics of SARS-CoV</w:t>
      </w:r>
      <w:ins w:id="115" w:author="Zhao, Guixiang (Grace) (CDC/ONDIEH/NCCDPHP)" w:date="2021-08-17T16:00:00Z">
        <w:r w:rsidR="00CF0ECC">
          <w:rPr>
            <w:rFonts w:ascii="Times New Roman" w:hAnsi="Times New Roman" w:cs="Times New Roman"/>
            <w:sz w:val="24"/>
            <w:szCs w:val="24"/>
          </w:rPr>
          <w:t>-</w:t>
        </w:r>
      </w:ins>
      <w:r w:rsidRPr="00E14288">
        <w:rPr>
          <w:rFonts w:ascii="Times New Roman" w:hAnsi="Times New Roman" w:cs="Times New Roman"/>
          <w:sz w:val="24"/>
          <w:szCs w:val="24"/>
        </w:rPr>
        <w:t>2 make control efforts challenging,</w:t>
      </w:r>
      <w:r>
        <w:rPr>
          <w:rFonts w:ascii="Times New Roman" w:hAnsi="Times New Roman" w:cs="Times New Roman"/>
          <w:sz w:val="24"/>
          <w:szCs w:val="24"/>
        </w:rPr>
        <w:t xml:space="preserve"> as</w:t>
      </w:r>
      <w:r w:rsidRPr="00E14288">
        <w:rPr>
          <w:rFonts w:ascii="Times New Roman" w:hAnsi="Times New Roman" w:cs="Times New Roman"/>
          <w:sz w:val="24"/>
          <w:szCs w:val="24"/>
        </w:rPr>
        <w:t xml:space="preserve"> high infectiousness in the absence of symptoms is common </w:t>
      </w:r>
      <w:r w:rsidRPr="00E14288">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JVW94YSZ","properties":{"formattedCitation":"(16\\uc0\\u8211{}18)","plainCitation":"(16–18)","dontUpdate":true,"noteIndex":0},"citationItems":[{"id":508,"uris":["http://zotero.org/users/3463997/items/JILMHR3N"],"uri":["http://zotero.org/users/3463997/items/JILMHR3N"],"itemData":{"id":508,"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511,"uris":["http://zotero.org/users/3463997/items/QN3T88YD"],"uri":["http://zotero.org/users/3463997/items/QN3T88YD"],"itemData":{"id":511,"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Pr="00E14288">
        <w:rPr>
          <w:rFonts w:ascii="Times New Roman" w:hAnsi="Times New Roman" w:cs="Times New Roman"/>
          <w:sz w:val="24"/>
          <w:szCs w:val="24"/>
        </w:rPr>
        <w:fldChar w:fldCharType="separate"/>
      </w:r>
      <w:r w:rsidRPr="00D3542D">
        <w:rPr>
          <w:rFonts w:ascii="Times New Roman" w:hAnsi="Times New Roman" w:cs="Times New Roman"/>
          <w:sz w:val="24"/>
        </w:rPr>
        <w:t>(1</w:t>
      </w:r>
      <w:del w:id="116" w:author="Fukunaga, Rena (CDC/DDPHSIS/CGH/DGHT)" w:date="2021-08-19T12:15:00Z">
        <w:r w:rsidRPr="00D3542D" w:rsidDel="00857CCC">
          <w:rPr>
            <w:rFonts w:ascii="Times New Roman" w:hAnsi="Times New Roman" w:cs="Times New Roman"/>
            <w:sz w:val="24"/>
          </w:rPr>
          <w:delText>6</w:delText>
        </w:r>
      </w:del>
      <w:ins w:id="117" w:author="Fukunaga, Rena (CDC/DDPHSIS/CGH/DGHT)" w:date="2021-08-19T12:15:00Z">
        <w:r w:rsidR="00857CCC">
          <w:rPr>
            <w:rFonts w:ascii="Times New Roman" w:hAnsi="Times New Roman" w:cs="Times New Roman"/>
            <w:sz w:val="24"/>
          </w:rPr>
          <w:t>9</w:t>
        </w:r>
      </w:ins>
      <w:r w:rsidRPr="00D3542D">
        <w:rPr>
          <w:rFonts w:ascii="Times New Roman" w:hAnsi="Times New Roman" w:cs="Times New Roman"/>
          <w:sz w:val="24"/>
        </w:rPr>
        <w:t>–</w:t>
      </w:r>
      <w:del w:id="118" w:author="Fukunaga, Rena (CDC/DDPHSIS/CGH/DGHT)" w:date="2021-08-19T12:16:00Z">
        <w:r w:rsidRPr="00D3542D" w:rsidDel="00857CCC">
          <w:rPr>
            <w:rFonts w:ascii="Times New Roman" w:hAnsi="Times New Roman" w:cs="Times New Roman"/>
            <w:sz w:val="24"/>
          </w:rPr>
          <w:delText>1</w:delText>
        </w:r>
      </w:del>
      <w:ins w:id="119" w:author="Fukunaga, Rena (CDC/DDPHSIS/CGH/DGHT)" w:date="2021-08-19T12:15:00Z">
        <w:r w:rsidR="00857CCC">
          <w:rPr>
            <w:rFonts w:ascii="Times New Roman" w:hAnsi="Times New Roman" w:cs="Times New Roman"/>
            <w:sz w:val="24"/>
          </w:rPr>
          <w:t>21</w:t>
        </w:r>
      </w:ins>
      <w:del w:id="120" w:author="Fukunaga, Rena (CDC/DDPHSIS/CGH/DGHT)" w:date="2021-08-19T12:15:00Z">
        <w:r w:rsidRPr="00D3542D" w:rsidDel="00857CCC">
          <w:rPr>
            <w:rFonts w:ascii="Times New Roman" w:hAnsi="Times New Roman" w:cs="Times New Roman"/>
            <w:sz w:val="24"/>
          </w:rPr>
          <w:delText>8</w:delText>
        </w:r>
      </w:del>
      <w:r w:rsidRPr="00D3542D">
        <w:rPr>
          <w:rFonts w:ascii="Times New Roman" w:hAnsi="Times New Roman" w:cs="Times New Roman"/>
          <w:sz w:val="24"/>
        </w:rPr>
        <w:t>)</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In terms of the infectiousness profile for SARS-CoV</w:t>
      </w:r>
      <w:ins w:id="121" w:author="Zhao, Guixiang (Grace) (CDC/ONDIEH/NCCDPHP)" w:date="2021-08-17T16:01:00Z">
        <w:r w:rsidR="00CF0ECC">
          <w:rPr>
            <w:rFonts w:ascii="Times New Roman" w:hAnsi="Times New Roman" w:cs="Times New Roman"/>
            <w:sz w:val="24"/>
            <w:szCs w:val="24"/>
          </w:rPr>
          <w:t>-</w:t>
        </w:r>
      </w:ins>
      <w:r w:rsidRPr="00E14288">
        <w:rPr>
          <w:rFonts w:ascii="Times New Roman" w:hAnsi="Times New Roman" w:cs="Times New Roman"/>
          <w:sz w:val="24"/>
          <w:szCs w:val="24"/>
        </w:rPr>
        <w:t xml:space="preserve">2, this means that peak infectiousness </w:t>
      </w:r>
      <w:r>
        <w:rPr>
          <w:rFonts w:ascii="Times New Roman" w:hAnsi="Times New Roman" w:cs="Times New Roman"/>
          <w:sz w:val="24"/>
          <w:szCs w:val="24"/>
        </w:rPr>
        <w:t>(</w:t>
      </w:r>
      <m:oMath>
        <m:sSub>
          <m:sSubPr>
            <m:ctrlPr>
              <w:ins w:id="122"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Pr>
          <w:rFonts w:ascii="Times New Roman" w:eastAsiaTheme="minorEastAsia" w:hAnsi="Times New Roman" w:cs="Times New Roman"/>
          <w:sz w:val="24"/>
          <w:szCs w:val="24"/>
        </w:rPr>
        <w:t>)</w:t>
      </w:r>
      <w:r w:rsidRPr="00E14288">
        <w:rPr>
          <w:rFonts w:ascii="Times New Roman" w:hAnsi="Times New Roman" w:cs="Times New Roman"/>
          <w:sz w:val="24"/>
          <w:szCs w:val="24"/>
        </w:rPr>
        <w:t xml:space="preserve"> tends to coincide with the </w:t>
      </w:r>
      <w:r w:rsidRPr="00E14288">
        <w:rPr>
          <w:rFonts w:ascii="Times New Roman" w:hAnsi="Times New Roman" w:cs="Times New Roman"/>
          <w:sz w:val="24"/>
          <w:szCs w:val="24"/>
        </w:rPr>
        <w:lastRenderedPageBreak/>
        <w:t>onset of symptoms (for cases that are symptomatic), but occurs after completion of the latent period (i.e. </w:t>
      </w:r>
      <m:oMath>
        <m:sSub>
          <m:sSubPr>
            <m:ctrlPr>
              <w:ins w:id="123"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ins w:id="124"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00363CC2">
        <w:rPr>
          <w:rFonts w:ascii="Times New Roman" w:eastAsiaTheme="minorEastAsia" w:hAnsi="Times New Roman" w:cs="Times New Roman"/>
          <w:sz w:val="24"/>
          <w:szCs w:val="24"/>
        </w:rPr>
        <w:t xml:space="preserve"> and </w:t>
      </w:r>
      <m:oMath>
        <m:sSub>
          <m:sSubPr>
            <m:ctrlPr>
              <w:ins w:id="125"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r>
          <w:rPr>
            <w:rFonts w:ascii="Cambria Math" w:hAnsi="Cambria Math" w:cs="Times New Roman"/>
            <w:sz w:val="24"/>
            <w:szCs w:val="24"/>
          </w:rPr>
          <m:t>&gt;</m:t>
        </m:r>
        <m:sSub>
          <m:sSubPr>
            <m:ctrlPr>
              <w:ins w:id="12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w:r w:rsidRPr="00E14288">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QpDgQmOg","properties":{"formattedCitation":"(21)","plainCitation":"(21)","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Pr="00E14288">
        <w:rPr>
          <w:rFonts w:ascii="Times New Roman" w:hAnsi="Times New Roman" w:cs="Times New Roman"/>
          <w:sz w:val="24"/>
          <w:szCs w:val="24"/>
        </w:rPr>
        <w:fldChar w:fldCharType="separate"/>
      </w:r>
      <w:r w:rsidR="005D11A5">
        <w:rPr>
          <w:rFonts w:ascii="Times New Roman" w:hAnsi="Times New Roman" w:cs="Times New Roman"/>
          <w:noProof/>
          <w:sz w:val="24"/>
          <w:szCs w:val="24"/>
        </w:rPr>
        <w:t>(21)</w:t>
      </w:r>
      <w:r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w:t>
      </w:r>
      <w:r>
        <w:rPr>
          <w:rFonts w:ascii="Times New Roman" w:hAnsi="Times New Roman" w:cs="Times New Roman"/>
          <w:sz w:val="24"/>
          <w:szCs w:val="24"/>
        </w:rPr>
        <w:t xml:space="preserve">by an individual </w:t>
      </w:r>
      <w:r w:rsidRPr="00E14288">
        <w:rPr>
          <w:rFonts w:ascii="Times New Roman" w:hAnsi="Times New Roman" w:cs="Times New Roman"/>
          <w:sz w:val="24"/>
          <w:szCs w:val="24"/>
        </w:rPr>
        <w:t xml:space="preserve">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ins w:id="127"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ins w:id="128"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reproduction number</w:t>
      </w:r>
      <w:ins w:id="129" w:author="Hoover, Christopher M" w:date="2021-08-19T10:15:00Z">
        <w:r w:rsidR="003111A4">
          <w:rPr>
            <w:rFonts w:ascii="Times New Roman" w:hAnsi="Times New Roman" w:cs="Times New Roman"/>
            <w:sz w:val="24"/>
            <w:szCs w:val="24"/>
          </w:rPr>
          <w:t xml:space="preserve">, here defined </w:t>
        </w:r>
      </w:ins>
      <w:del w:id="130" w:author="Hoover, Christopher M" w:date="2021-08-19T10:15:00Z">
        <w:r w:rsidRPr="00E14288" w:rsidDel="003111A4">
          <w:rPr>
            <w:rFonts w:ascii="Times New Roman" w:hAnsi="Times New Roman" w:cs="Times New Roman"/>
            <w:sz w:val="24"/>
            <w:szCs w:val="24"/>
          </w:rPr>
          <w:delText xml:space="preserve"> interpreted </w:delText>
        </w:r>
      </w:del>
      <w:r w:rsidRPr="00E14288">
        <w:rPr>
          <w:rFonts w:ascii="Times New Roman" w:hAnsi="Times New Roman" w:cs="Times New Roman"/>
          <w:sz w:val="24"/>
          <w:szCs w:val="24"/>
        </w:rPr>
        <w:t xml:space="preserve">as the expected number of cases generated </w:t>
      </w:r>
      <w:ins w:id="131" w:author="Hoover, Christopher M" w:date="2021-08-19T10:15:00Z">
        <w:r w:rsidR="003111A4">
          <w:rPr>
            <w:rFonts w:ascii="Times New Roman" w:hAnsi="Times New Roman" w:cs="Times New Roman"/>
            <w:sz w:val="24"/>
            <w:szCs w:val="24"/>
          </w:rPr>
          <w:t xml:space="preserve">in a facility </w:t>
        </w:r>
      </w:ins>
      <w:r w:rsidRPr="00E14288">
        <w:rPr>
          <w:rFonts w:ascii="Times New Roman" w:hAnsi="Times New Roman" w:cs="Times New Roman"/>
          <w:sz w:val="24"/>
          <w:szCs w:val="24"/>
        </w:rPr>
        <w:t>by a new case over the duration of the</w:t>
      </w:r>
      <w:r>
        <w:rPr>
          <w:rFonts w:ascii="Times New Roman" w:hAnsi="Times New Roman" w:cs="Times New Roman"/>
          <w:sz w:val="24"/>
          <w:szCs w:val="24"/>
        </w:rPr>
        <w:t>ir</w:t>
      </w:r>
      <w:r w:rsidRPr="00E14288">
        <w:rPr>
          <w:rFonts w:ascii="Times New Roman" w:hAnsi="Times New Roman" w:cs="Times New Roman"/>
          <w:sz w:val="24"/>
          <w:szCs w:val="24"/>
        </w:rPr>
        <w:t xml:space="preserve"> infectious period</w:t>
      </w:r>
      <w:ins w:id="132" w:author="Hoover, Christopher M" w:date="2021-08-19T10:15:00Z">
        <w:r w:rsidR="003111A4">
          <w:rPr>
            <w:rFonts w:ascii="Times New Roman" w:hAnsi="Times New Roman" w:cs="Times New Roman"/>
            <w:sz w:val="24"/>
            <w:szCs w:val="24"/>
          </w:rPr>
          <w:t xml:space="preserve">, assuming they </w:t>
        </w:r>
      </w:ins>
      <w:ins w:id="133" w:author="Hoover, Christopher M" w:date="2021-08-19T10:16:00Z">
        <w:r w:rsidR="003111A4">
          <w:rPr>
            <w:rFonts w:ascii="Times New Roman" w:hAnsi="Times New Roman" w:cs="Times New Roman"/>
            <w:sz w:val="24"/>
            <w:szCs w:val="24"/>
          </w:rPr>
          <w:t>spent the duration of their infectious period in the facility</w:t>
        </w:r>
      </w:ins>
      <w:r w:rsidRPr="00E14288">
        <w:rPr>
          <w:rFonts w:ascii="Times New Roman" w:hAnsi="Times New Roman" w:cs="Times New Roman"/>
          <w:sz w:val="24"/>
          <w:szCs w:val="24"/>
        </w:rPr>
        <w:t xml:space="preserve">. The model therefore assumes that new cases are most likely to be generated around </w:t>
      </w:r>
      <m:oMath>
        <m:sSub>
          <m:sSubPr>
            <m:ctrlPr>
              <w:ins w:id="134"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ins w:id="135" w:author="Hoover, Christopher M" w:date="2021-08-19T10:17:00Z">
        <w:r w:rsidR="003111A4">
          <w:rPr>
            <w:rFonts w:ascii="Times New Roman" w:eastAsiaTheme="minorEastAsia" w:hAnsi="Times New Roman" w:cs="Times New Roman"/>
            <w:sz w:val="24"/>
            <w:szCs w:val="24"/>
          </w:rPr>
          <w:t xml:space="preserve"> when infecti</w:t>
        </w:r>
        <w:proofErr w:type="spellStart"/>
        <w:r w:rsidR="003111A4">
          <w:rPr>
            <w:rFonts w:ascii="Times New Roman" w:eastAsiaTheme="minorEastAsia" w:hAnsi="Times New Roman" w:cs="Times New Roman"/>
            <w:sz w:val="24"/>
            <w:szCs w:val="24"/>
          </w:rPr>
          <w:t>ousness</w:t>
        </w:r>
        <w:proofErr w:type="spellEnd"/>
        <w:r w:rsidR="003111A4">
          <w:rPr>
            <w:rFonts w:ascii="Times New Roman" w:eastAsiaTheme="minorEastAsia" w:hAnsi="Times New Roman" w:cs="Times New Roman"/>
            <w:sz w:val="24"/>
            <w:szCs w:val="24"/>
          </w:rPr>
          <w:t xml:space="preserve"> (viral load) is highest</w:t>
        </w:r>
      </w:ins>
      <w:r w:rsidRPr="00E14288">
        <w:rPr>
          <w:rFonts w:ascii="Times New Roman" w:hAnsi="Times New Roman" w:cs="Times New Roman"/>
          <w:sz w:val="24"/>
          <w:szCs w:val="24"/>
        </w:rPr>
        <w:t xml:space="preserve">. Table 1 lists the distributions of </w:t>
      </w:r>
      <m:oMath>
        <m:sSub>
          <m:sSubPr>
            <m:ctrlPr>
              <w:ins w:id="13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ins w:id="137"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ins w:id="138"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66BAE283" w14:textId="501263BF"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In the presence of interventions that isolate infectious individuals prior to </w:t>
      </w:r>
      <m:oMath>
        <m:sSub>
          <m:sSubPr>
            <m:ctrlPr>
              <w:ins w:id="139"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oMath>
      <w:r w:rsidRPr="00E14288">
        <w:rPr>
          <w:rFonts w:ascii="Times New Roman" w:hAnsi="Times New Roman" w:cs="Times New Roman"/>
          <w:sz w:val="24"/>
          <w:szCs w:val="24"/>
        </w:rPr>
        <w:t xml:space="preserve">, e.g. through contact tracing, self-isolation following the onset of symptoms, or </w:t>
      </w:r>
      <w:r>
        <w:rPr>
          <w:rFonts w:ascii="Times New Roman" w:hAnsi="Times New Roman" w:cs="Times New Roman"/>
          <w:sz w:val="24"/>
          <w:szCs w:val="24"/>
        </w:rPr>
        <w:t xml:space="preserve">isolation following a positive </w:t>
      </w:r>
      <w:r w:rsidRPr="00E14288">
        <w:rPr>
          <w:rFonts w:ascii="Times New Roman" w:hAnsi="Times New Roman" w:cs="Times New Roman"/>
          <w:sz w:val="24"/>
          <w:szCs w:val="24"/>
        </w:rPr>
        <w:t>test</w:t>
      </w:r>
      <w:r>
        <w:rPr>
          <w:rFonts w:ascii="Times New Roman" w:hAnsi="Times New Roman" w:cs="Times New Roman"/>
          <w:sz w:val="24"/>
          <w:szCs w:val="24"/>
        </w:rPr>
        <w:t xml:space="preserve"> result</w:t>
      </w:r>
      <w:r w:rsidRPr="00E14288">
        <w:rPr>
          <w:rFonts w:ascii="Times New Roman" w:hAnsi="Times New Roman" w:cs="Times New Roman"/>
          <w:sz w:val="24"/>
          <w:szCs w:val="24"/>
        </w:rPr>
        <w:t xml:space="preserve">, the effect of isolation on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can be directly estimated from the time to isolation as </w:t>
      </w:r>
      <m:oMath>
        <m:sSub>
          <m:sSubPr>
            <m:ctrlPr>
              <w:ins w:id="140" w:author="Hoover, Christopher M" w:date="2021-08-19T12:39:00Z">
                <w:rPr>
                  <w:rFonts w:ascii="Cambria Math" w:hAnsi="Cambria Math" w:cs="Times New Roman"/>
                  <w:sz w:val="24"/>
                  <w:szCs w:val="24"/>
                </w:rPr>
              </w:ins>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d>
          <m:dPr>
            <m:ctrlPr>
              <w:ins w:id="141" w:author="Hoover, Christopher M" w:date="2021-08-19T12:39:00Z">
                <w:rPr>
                  <w:rFonts w:ascii="Cambria Math" w:hAnsi="Cambria Math" w:cs="Times New Roman"/>
                  <w:sz w:val="24"/>
                  <w:szCs w:val="24"/>
                </w:rPr>
              </w:ins>
            </m:ctrlPr>
          </m:dPr>
          <m:e>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chr m:val="∑"/>
                <m:limLoc m:val="subSup"/>
                <m:ctrlPr>
                  <w:ins w:id="142" w:author="Hoover, Christopher M" w:date="2021-08-19T12:39:00Z">
                    <w:rPr>
                      <w:rFonts w:ascii="Cambria Math" w:hAnsi="Cambria Math" w:cs="Times New Roman"/>
                      <w:sz w:val="24"/>
                      <w:szCs w:val="24"/>
                    </w:rPr>
                  </w:ins>
                </m:ctrlPr>
              </m:naryPr>
              <m:sub>
                <m:sSub>
                  <m:sSubPr>
                    <m:ctrlPr>
                      <w:ins w:id="143"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iso</m:t>
                    </m:r>
                  </m:sub>
                </m:sSub>
              </m:sub>
              <m:sup>
                <m:sSub>
                  <m:sSubPr>
                    <m:ctrlPr>
                      <w:ins w:id="144"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tot</m:t>
                    </m:r>
                  </m:sub>
                </m:sSub>
              </m:sup>
              <m:e>
                <m:sSub>
                  <m:sSubPr>
                    <m:ctrlPr>
                      <w:ins w:id="145"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β</m:t>
                    </m:r>
                  </m:e>
                  <m:sub>
                    <m:r>
                      <w:rPr>
                        <w:rFonts w:ascii="Cambria Math" w:hAnsi="Cambria Math" w:cs="Times New Roman"/>
                        <w:sz w:val="24"/>
                        <w:szCs w:val="24"/>
                      </w:rPr>
                      <m:t>t</m:t>
                    </m:r>
                  </m:sub>
                </m:sSub>
              </m:e>
            </m:nary>
          </m:e>
        </m:d>
      </m:oMath>
      <w:r w:rsidRPr="00E14288">
        <w:rPr>
          <w:rFonts w:ascii="Times New Roman" w:hAnsi="Times New Roman" w:cs="Times New Roman"/>
          <w:sz w:val="24"/>
          <w:szCs w:val="24"/>
        </w:rPr>
        <w:t xml:space="preserve">, where </w:t>
      </w:r>
      <m:oMath>
        <m:sSub>
          <m:sSubPr>
            <m:ctrlPr>
              <w:ins w:id="14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the time at which isolation occurs. Reducing </w:t>
      </w:r>
      <m:oMath>
        <m:sSub>
          <m:sSubPr>
            <m:ctrlPr>
              <w:ins w:id="147" w:author="Hoover, Christopher M" w:date="2021-08-19T12:39:00Z">
                <w:rPr>
                  <w:rFonts w:ascii="Cambria Math" w:hAnsi="Cambria Math" w:cs="Times New Roman"/>
                  <w:sz w:val="24"/>
                  <w:szCs w:val="24"/>
                </w:rPr>
              </w:ins>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via improved contact tracing or more frequent testing can thus be represented as removing a larger slice from the overall infectiousness triangle by reducing </w:t>
      </w:r>
      <m:oMath>
        <m:sSub>
          <m:sSubPr>
            <m:ctrlPr>
              <w:ins w:id="148"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(Fig </w:t>
      </w:r>
      <w:r w:rsidR="00363CC2">
        <w:rPr>
          <w:rFonts w:ascii="Times New Roman" w:hAnsi="Times New Roman" w:cs="Times New Roman"/>
          <w:sz w:val="24"/>
          <w:szCs w:val="24"/>
        </w:rPr>
        <w:t>1</w:t>
      </w:r>
      <w:r w:rsidRPr="00E14288">
        <w:rPr>
          <w:rFonts w:ascii="Times New Roman" w:hAnsi="Times New Roman" w:cs="Times New Roman"/>
          <w:sz w:val="24"/>
          <w:szCs w:val="24"/>
        </w:rPr>
        <w:t xml:space="preserve">a). </w:t>
      </w:r>
      <w:del w:id="149" w:author="Hoover, Christopher M" w:date="2021-08-19T10:18:00Z">
        <w:r w:rsidRPr="00E14288" w:rsidDel="003111A4">
          <w:rPr>
            <w:rFonts w:ascii="Times New Roman" w:hAnsi="Times New Roman" w:cs="Times New Roman"/>
            <w:sz w:val="24"/>
            <w:szCs w:val="24"/>
          </w:rPr>
          <w:delText xml:space="preserve">The size of the slice removed </w:delText>
        </w:r>
        <w:r w:rsidDel="003111A4">
          <w:rPr>
            <w:rFonts w:ascii="Times New Roman" w:hAnsi="Times New Roman" w:cs="Times New Roman"/>
            <w:sz w:val="24"/>
            <w:szCs w:val="24"/>
          </w:rPr>
          <w:delText xml:space="preserve">can be estimated from the probability density function of the triangle distribution and the parameters </w:delText>
        </w:r>
      </w:del>
      <m:oMath>
        <m:sSub>
          <m:sSubPr>
            <m:ctrlPr>
              <w:ins w:id="150" w:author="Hoover, Christopher M" w:date="2021-08-19T12:39:00Z">
                <w:del w:id="151" w:author="Hoover, Christopher M" w:date="2021-08-19T10:18:00Z">
                  <w:rPr>
                    <w:rFonts w:ascii="Cambria Math" w:hAnsi="Cambria Math" w:cs="Times New Roman"/>
                    <w:b/>
                    <w:bCs/>
                    <w:i/>
                    <w:sz w:val="24"/>
                    <w:szCs w:val="24"/>
                  </w:rPr>
                </w:del>
              </w:ins>
            </m:ctrlPr>
          </m:sSubPr>
          <m:e>
            <m:r>
              <w:del w:id="152" w:author="Hoover, Christopher M" w:date="2021-08-19T10:18:00Z">
                <m:rPr>
                  <m:sty m:val="bi"/>
                </m:rPr>
                <w:rPr>
                  <w:rFonts w:ascii="Cambria Math" w:hAnsi="Cambria Math" w:cs="Times New Roman"/>
                  <w:sz w:val="24"/>
                  <w:szCs w:val="24"/>
                </w:rPr>
                <m:t>t</m:t>
              </w:del>
            </m:r>
          </m:e>
          <m:sub>
            <m:r>
              <w:del w:id="153" w:author="Hoover, Christopher M" w:date="2021-08-19T10:18:00Z">
                <m:rPr>
                  <m:sty m:val="bi"/>
                </m:rPr>
                <w:rPr>
                  <w:rFonts w:ascii="Cambria Math" w:hAnsi="Cambria Math" w:cs="Times New Roman"/>
                  <w:sz w:val="24"/>
                  <w:szCs w:val="24"/>
                </w:rPr>
                <m:t>latent</m:t>
              </w:del>
            </m:r>
          </m:sub>
        </m:sSub>
      </m:oMath>
      <w:del w:id="154" w:author="Hoover, Christopher M" w:date="2021-08-19T10:18:00Z">
        <w:r w:rsidDel="003111A4">
          <w:rPr>
            <w:rFonts w:ascii="Times New Roman" w:eastAsiaTheme="minorEastAsia" w:hAnsi="Times New Roman" w:cs="Times New Roman"/>
            <w:sz w:val="24"/>
            <w:szCs w:val="24"/>
          </w:rPr>
          <w:delText xml:space="preserve">, </w:delText>
        </w:r>
      </w:del>
      <m:oMath>
        <m:sSub>
          <m:sSubPr>
            <m:ctrlPr>
              <w:ins w:id="155" w:author="Hoover, Christopher M" w:date="2021-08-19T12:39:00Z">
                <w:del w:id="156" w:author="Hoover, Christopher M" w:date="2021-08-19T10:18:00Z">
                  <w:rPr>
                    <w:rFonts w:ascii="Cambria Math" w:hAnsi="Cambria Math" w:cs="Times New Roman"/>
                    <w:b/>
                    <w:bCs/>
                    <w:i/>
                    <w:sz w:val="24"/>
                    <w:szCs w:val="24"/>
                  </w:rPr>
                </w:del>
              </w:ins>
            </m:ctrlPr>
          </m:sSubPr>
          <m:e>
            <m:r>
              <w:del w:id="157" w:author="Hoover, Christopher M" w:date="2021-08-19T10:18:00Z">
                <m:rPr>
                  <m:sty m:val="bi"/>
                </m:rPr>
                <w:rPr>
                  <w:rFonts w:ascii="Cambria Math" w:hAnsi="Cambria Math" w:cs="Times New Roman"/>
                  <w:sz w:val="24"/>
                  <w:szCs w:val="24"/>
                </w:rPr>
                <m:t>t</m:t>
              </w:del>
            </m:r>
          </m:e>
          <m:sub>
            <m:r>
              <w:del w:id="158" w:author="Hoover, Christopher M" w:date="2021-08-19T10:18:00Z">
                <m:rPr>
                  <m:sty m:val="bi"/>
                </m:rPr>
                <w:rPr>
                  <w:rFonts w:ascii="Cambria Math" w:hAnsi="Cambria Math" w:cs="Times New Roman"/>
                  <w:sz w:val="24"/>
                  <w:szCs w:val="24"/>
                </w:rPr>
                <m:t>incubation</m:t>
              </w:del>
            </m:r>
          </m:sub>
        </m:sSub>
      </m:oMath>
      <w:del w:id="159" w:author="Hoover, Christopher M" w:date="2021-08-19T10:18:00Z">
        <w:r w:rsidDel="003111A4">
          <w:rPr>
            <w:rFonts w:ascii="Times New Roman" w:eastAsiaTheme="minorEastAsia" w:hAnsi="Times New Roman" w:cs="Times New Roman"/>
            <w:sz w:val="24"/>
            <w:szCs w:val="24"/>
          </w:rPr>
          <w:delText xml:space="preserve">, </w:delText>
        </w:r>
      </w:del>
      <m:oMath>
        <m:sSub>
          <m:sSubPr>
            <m:ctrlPr>
              <w:ins w:id="160" w:author="Hoover, Christopher M" w:date="2021-08-19T12:39:00Z">
                <w:del w:id="161" w:author="Hoover, Christopher M" w:date="2021-08-19T10:18:00Z">
                  <w:rPr>
                    <w:rFonts w:ascii="Cambria Math" w:hAnsi="Cambria Math" w:cs="Times New Roman"/>
                    <w:b/>
                    <w:bCs/>
                    <w:i/>
                    <w:sz w:val="24"/>
                    <w:szCs w:val="24"/>
                  </w:rPr>
                </w:del>
              </w:ins>
            </m:ctrlPr>
          </m:sSubPr>
          <m:e>
            <m:r>
              <w:del w:id="162" w:author="Hoover, Christopher M" w:date="2021-08-19T10:18:00Z">
                <m:rPr>
                  <m:sty m:val="bi"/>
                </m:rPr>
                <w:rPr>
                  <w:rFonts w:ascii="Cambria Math" w:hAnsi="Cambria Math" w:cs="Times New Roman"/>
                  <w:sz w:val="24"/>
                  <w:szCs w:val="24"/>
                </w:rPr>
                <m:t>t</m:t>
              </w:del>
            </m:r>
          </m:e>
          <m:sub>
            <m:r>
              <w:del w:id="163" w:author="Hoover, Christopher M" w:date="2021-08-19T10:18:00Z">
                <m:rPr>
                  <m:sty m:val="bi"/>
                </m:rPr>
                <w:rPr>
                  <w:rFonts w:ascii="Cambria Math" w:hAnsi="Cambria Math" w:cs="Times New Roman"/>
                  <w:sz w:val="24"/>
                  <w:szCs w:val="24"/>
                </w:rPr>
                <m:t>tot</m:t>
              </w:del>
            </m:r>
          </m:sub>
        </m:sSub>
      </m:oMath>
      <w:del w:id="164" w:author="Hoover, Christopher M" w:date="2021-08-19T10:18:00Z">
        <w:r w:rsidDel="003111A4">
          <w:rPr>
            <w:rFonts w:ascii="Times New Roman" w:eastAsiaTheme="minorEastAsia" w:hAnsi="Times New Roman" w:cs="Times New Roman"/>
            <w:sz w:val="24"/>
            <w:szCs w:val="24"/>
          </w:rPr>
          <w:delText xml:space="preserve">, and </w:delText>
        </w:r>
      </w:del>
      <m:oMath>
        <m:sSub>
          <m:sSubPr>
            <m:ctrlPr>
              <w:ins w:id="165" w:author="Hoover, Christopher M" w:date="2021-08-19T12:39:00Z">
                <w:del w:id="166" w:author="Hoover, Christopher M" w:date="2021-08-19T10:18:00Z">
                  <w:rPr>
                    <w:rFonts w:ascii="Cambria Math" w:hAnsi="Cambria Math" w:cs="Times New Roman"/>
                    <w:b/>
                    <w:bCs/>
                    <w:i/>
                    <w:sz w:val="24"/>
                    <w:szCs w:val="24"/>
                  </w:rPr>
                </w:del>
              </w:ins>
            </m:ctrlPr>
          </m:sSubPr>
          <m:e>
            <m:r>
              <w:del w:id="167" w:author="Hoover, Christopher M" w:date="2021-08-19T10:18:00Z">
                <m:rPr>
                  <m:sty m:val="bi"/>
                </m:rPr>
                <w:rPr>
                  <w:rFonts w:ascii="Cambria Math" w:hAnsi="Cambria Math" w:cs="Times New Roman"/>
                  <w:sz w:val="24"/>
                  <w:szCs w:val="24"/>
                </w:rPr>
                <m:t>t</m:t>
              </w:del>
            </m:r>
          </m:e>
          <m:sub>
            <m:r>
              <w:del w:id="168" w:author="Hoover, Christopher M" w:date="2021-08-19T10:18:00Z">
                <m:rPr>
                  <m:sty m:val="bi"/>
                </m:rPr>
                <w:rPr>
                  <w:rFonts w:ascii="Cambria Math" w:hAnsi="Cambria Math" w:cs="Times New Roman"/>
                  <w:sz w:val="24"/>
                  <w:szCs w:val="24"/>
                </w:rPr>
                <m:t>iso</m:t>
              </w:del>
            </m:r>
          </m:sub>
        </m:sSub>
      </m:oMath>
      <w:del w:id="169" w:author="Hoover, Christopher M" w:date="2021-08-19T10:18:00Z">
        <w:r w:rsidDel="003111A4">
          <w:rPr>
            <w:rFonts w:ascii="Times New Roman" w:eastAsiaTheme="minorEastAsia" w:hAnsi="Times New Roman" w:cs="Times New Roman"/>
            <w:sz w:val="24"/>
            <w:szCs w:val="24"/>
          </w:rPr>
          <w:delText>.</w:delText>
        </w:r>
      </w:del>
    </w:p>
    <w:p w14:paraId="2A90A10B" w14:textId="012F1497" w:rsidR="002D4CDB" w:rsidRPr="00690A47"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Figure </w:t>
      </w:r>
      <w:r w:rsidR="00363CC2">
        <w:rPr>
          <w:rFonts w:ascii="Times New Roman" w:hAnsi="Times New Roman" w:cs="Times New Roman"/>
          <w:sz w:val="24"/>
          <w:szCs w:val="24"/>
        </w:rPr>
        <w:t>1</w:t>
      </w:r>
      <w:r w:rsidRPr="00E14288">
        <w:rPr>
          <w:rFonts w:ascii="Times New Roman" w:hAnsi="Times New Roman" w:cs="Times New Roman"/>
          <w:sz w:val="24"/>
          <w:szCs w:val="24"/>
        </w:rPr>
        <w:t xml:space="preserve">b shows the relationship between </w:t>
      </w:r>
      <m:oMath>
        <m:sSub>
          <m:sSubPr>
            <m:ctrlPr>
              <w:ins w:id="170" w:author="Hoover, Christopher M" w:date="2021-08-19T12:39:00Z">
                <w:rPr>
                  <w:rFonts w:ascii="Cambria Math" w:hAnsi="Cambria Math" w:cs="Times New Roman"/>
                  <w:sz w:val="24"/>
                  <w:szCs w:val="24"/>
                </w:rPr>
              </w:ins>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and </w:t>
      </w:r>
      <m:oMath>
        <m:sSub>
          <m:sSubPr>
            <m:ctrlPr>
              <w:ins w:id="171"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E14288">
        <w:rPr>
          <w:rFonts w:ascii="Times New Roman" w:hAnsi="Times New Roman" w:cs="Times New Roman"/>
          <w:sz w:val="24"/>
          <w:szCs w:val="24"/>
        </w:rPr>
        <w:t xml:space="preserve">sigmoidal, implying earlier isolation is incrementally more effective and the benefits of isolation level off later in the infectious period. Other interventions that reduce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across all levels of infectiousness such as wearing a mask or reducing the contact rate between infectious and susceptible individuals can also be accommodated simply by multiplying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by a constant.</w:t>
      </w:r>
    </w:p>
    <w:p w14:paraId="097EFA97" w14:textId="0444A803" w:rsidR="002D4CDB" w:rsidRPr="000B3CAB" w:rsidRDefault="002D4CDB" w:rsidP="002D4CDB">
      <w:pPr>
        <w:pStyle w:val="Subtitle"/>
        <w:spacing w:line="480" w:lineRule="auto"/>
        <w:rPr>
          <w:rFonts w:eastAsia="Times New Roman" w:cs="Times New Roman"/>
          <w:sz w:val="22"/>
        </w:rPr>
      </w:pPr>
      <w:r w:rsidRPr="000B3CAB">
        <w:rPr>
          <w:rFonts w:eastAsia="Times New Roman" w:cs="Times New Roman"/>
          <w:b/>
          <w:sz w:val="22"/>
        </w:rPr>
        <w:t>Table 1</w:t>
      </w:r>
      <w:r w:rsidRPr="000B3CAB">
        <w:rPr>
          <w:rFonts w:eastAsia="Times New Roman" w:cs="Times New Roman"/>
          <w:sz w:val="22"/>
        </w:rPr>
        <w:t>: Distributions and parameter values used in analytic framework and model simulations</w:t>
      </w:r>
      <w:r>
        <w:rPr>
          <w:rFonts w:eastAsia="Times New Roman" w:cs="Times New Roman"/>
          <w:sz w:val="22"/>
        </w:rPr>
        <w:t xml:space="preserve">. The </w:t>
      </w:r>
      <w:commentRangeStart w:id="172"/>
      <w:del w:id="173" w:author="Hoover, Christopher M" w:date="2021-08-19T10:24:00Z">
        <w:r w:rsidDel="00FA000B">
          <w:rPr>
            <w:rFonts w:eastAsia="Times New Roman" w:cs="Times New Roman"/>
            <w:sz w:val="22"/>
          </w:rPr>
          <w:delText xml:space="preserve">incubation </w:delText>
        </w:r>
      </w:del>
      <w:ins w:id="174" w:author="Hoover, Christopher M" w:date="2021-08-19T10:24:00Z">
        <w:r w:rsidR="00FA000B">
          <w:rPr>
            <w:rFonts w:eastAsia="Times New Roman" w:cs="Times New Roman"/>
            <w:sz w:val="22"/>
          </w:rPr>
          <w:t xml:space="preserve">latent </w:t>
        </w:r>
        <w:commentRangeEnd w:id="172"/>
        <w:r w:rsidR="00FA000B">
          <w:rPr>
            <w:rStyle w:val="CommentReference"/>
            <w:rFonts w:eastAsiaTheme="minorHAnsi" w:cs="Times New Roman"/>
            <w:color w:val="auto"/>
          </w:rPr>
          <w:commentReference w:id="172"/>
        </w:r>
      </w:ins>
      <w:r>
        <w:rPr>
          <w:rFonts w:eastAsia="Times New Roman" w:cs="Times New Roman"/>
          <w:sz w:val="22"/>
        </w:rPr>
        <w:t xml:space="preserve">period is defined as the time between infection and onset of infectiousness, the </w:t>
      </w:r>
      <w:del w:id="175" w:author="Hoover, Christopher M" w:date="2021-08-19T10:24:00Z">
        <w:r w:rsidDel="00FA000B">
          <w:rPr>
            <w:rFonts w:eastAsia="Times New Roman" w:cs="Times New Roman"/>
            <w:sz w:val="22"/>
          </w:rPr>
          <w:delText xml:space="preserve">latent </w:delText>
        </w:r>
      </w:del>
      <w:ins w:id="176" w:author="Hoover, Christopher M" w:date="2021-08-19T10:24:00Z">
        <w:r w:rsidR="00FA000B">
          <w:rPr>
            <w:rFonts w:eastAsia="Times New Roman" w:cs="Times New Roman"/>
            <w:sz w:val="22"/>
          </w:rPr>
          <w:t xml:space="preserve">incubation </w:t>
        </w:r>
      </w:ins>
      <w:r>
        <w:rPr>
          <w:rFonts w:eastAsia="Times New Roman" w:cs="Times New Roman"/>
          <w:sz w:val="22"/>
        </w:rPr>
        <w:t>period the time between infection and symptoms, and the infectious period the total time a case is infectious.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5"/>
        <w:gridCol w:w="4136"/>
        <w:gridCol w:w="1439"/>
      </w:tblGrid>
      <w:tr w:rsidR="002D4CDB" w:rsidRPr="00E14288" w14:paraId="47A1967D" w14:textId="77777777" w:rsidTr="00024AA4">
        <w:tc>
          <w:tcPr>
            <w:tcW w:w="1990" w:type="pct"/>
          </w:tcPr>
          <w:p w14:paraId="6760334B"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lastRenderedPageBreak/>
              <w:t>Parameter</w:t>
            </w:r>
          </w:p>
        </w:tc>
        <w:tc>
          <w:tcPr>
            <w:tcW w:w="2233" w:type="pct"/>
          </w:tcPr>
          <w:p w14:paraId="709CA62D"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Pr>
          <w:p w14:paraId="449FF5B2"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2D4CDB" w:rsidRPr="00E14288" w14:paraId="0F0117D1" w14:textId="77777777" w:rsidTr="00024AA4">
        <w:tc>
          <w:tcPr>
            <w:tcW w:w="1990" w:type="pct"/>
          </w:tcPr>
          <w:p w14:paraId="1D1717AC" w14:textId="77777777" w:rsidR="002D4CDB" w:rsidRPr="00E14288" w:rsidRDefault="002D4CDB" w:rsidP="00024AA4">
            <w:pPr>
              <w:spacing w:after="0"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 (</w:t>
            </w:r>
            <m:oMath>
              <m:sSub>
                <m:sSubPr>
                  <m:ctrlPr>
                    <w:ins w:id="177" w:author="Hoover, Christopher M" w:date="2021-08-19T12:39:00Z">
                      <w:rPr>
                        <w:rFonts w:ascii="Cambria Math" w:eastAsia="Times New Roman" w:hAnsi="Cambria Math" w:cs="Times New Roman"/>
                        <w:b/>
                        <w:i/>
                        <w:sz w:val="24"/>
                        <w:szCs w:val="24"/>
                      </w:rPr>
                    </w:ins>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
                <w:sz w:val="24"/>
                <w:szCs w:val="24"/>
              </w:rPr>
              <w:t>)</w:t>
            </w:r>
          </w:p>
        </w:tc>
        <w:tc>
          <w:tcPr>
            <w:tcW w:w="2233" w:type="pct"/>
          </w:tcPr>
          <w:p w14:paraId="19F3E84B" w14:textId="77777777" w:rsidR="002D4CDB" w:rsidRPr="00E14288" w:rsidRDefault="002D4CDB" w:rsidP="00024AA4">
            <w:pPr>
              <w:spacing w:after="0" w:line="480" w:lineRule="auto"/>
              <w:jc w:val="both"/>
              <w:rPr>
                <w:rFonts w:ascii="Times New Roman" w:eastAsia="Times New Roman" w:hAnsi="Times New Roman" w:cs="Times New Roman"/>
                <w:bCs/>
                <w:sz w:val="24"/>
                <w:szCs w:val="24"/>
              </w:rPr>
            </w:pPr>
            <w:proofErr w:type="gramStart"/>
            <w:r w:rsidRPr="00E14288">
              <w:rPr>
                <w:rFonts w:ascii="Times New Roman" w:eastAsia="Times New Roman" w:hAnsi="Times New Roman" w:cs="Times New Roman"/>
                <w:bCs/>
                <w:i/>
                <w:iCs/>
                <w:sz w:val="24"/>
                <w:szCs w:val="24"/>
              </w:rPr>
              <w:t>Lognormal</w:t>
            </w:r>
            <w:r w:rsidRPr="00E14288">
              <w:rPr>
                <w:rFonts w:ascii="Times New Roman" w:eastAsia="Times New Roman" w:hAnsi="Times New Roman" w:cs="Times New Roman"/>
                <w:bCs/>
                <w:sz w:val="24"/>
                <w:szCs w:val="24"/>
              </w:rPr>
              <w:t>(</w:t>
            </w:r>
            <w:proofErr w:type="gramEnd"/>
            <w:r w:rsidRPr="00E14288">
              <w:rPr>
                <w:rFonts w:ascii="Times New Roman" w:eastAsia="Times New Roman" w:hAnsi="Times New Roman" w:cs="Times New Roman"/>
                <w:bCs/>
                <w:sz w:val="24"/>
                <w:szCs w:val="24"/>
              </w:rPr>
              <w:t>1.63, 0.5)</w:t>
            </w:r>
          </w:p>
        </w:tc>
        <w:tc>
          <w:tcPr>
            <w:tcW w:w="777" w:type="pct"/>
          </w:tcPr>
          <w:p w14:paraId="3D2351AC" w14:textId="0EC75EB8"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D11A5">
              <w:rPr>
                <w:rFonts w:ascii="Times New Roman" w:eastAsia="Times New Roman" w:hAnsi="Times New Roman" w:cs="Times New Roman"/>
                <w:bCs/>
                <w:sz w:val="24"/>
                <w:szCs w:val="24"/>
              </w:rPr>
              <w:instrText xml:space="preserve"> ADDIN ZOTERO_ITEM CSL_CITATION {"citationID":"h180vOFg","properties":{"formattedCitation":"(19)","plainCitation":"(19)","dontUpdate":true,"noteIndex":0},"citationItems":[{"id":608,"uris":["http://zotero.org/users/3463997/items/GRLGWWJC"],"uri":["http://zotero.org/users/3463997/items/GRLGWWJC"],"itemData":{"id":608,"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w:t>
            </w:r>
            <w:ins w:id="178" w:author="Fukunaga, Rena (CDC/DDPHSIS/CGH/DGHT)" w:date="2021-08-19T12:17:00Z">
              <w:r w:rsidR="001F5DA9">
                <w:rPr>
                  <w:rFonts w:ascii="Times New Roman" w:eastAsia="Times New Roman" w:hAnsi="Times New Roman" w:cs="Times New Roman"/>
                  <w:bCs/>
                  <w:noProof/>
                  <w:sz w:val="24"/>
                  <w:szCs w:val="24"/>
                </w:rPr>
                <w:t>22</w:t>
              </w:r>
            </w:ins>
            <w:del w:id="179" w:author="Fukunaga, Rena (CDC/DDPHSIS/CGH/DGHT)" w:date="2021-08-19T12:17:00Z">
              <w:r w:rsidDel="001F5DA9">
                <w:rPr>
                  <w:rFonts w:ascii="Times New Roman" w:eastAsia="Times New Roman" w:hAnsi="Times New Roman" w:cs="Times New Roman"/>
                  <w:bCs/>
                  <w:noProof/>
                  <w:sz w:val="24"/>
                  <w:szCs w:val="24"/>
                </w:rPr>
                <w:delText>19</w:delText>
              </w:r>
            </w:del>
            <w:r>
              <w:rPr>
                <w:rFonts w:ascii="Times New Roman" w:eastAsia="Times New Roman" w:hAnsi="Times New Roman" w:cs="Times New Roman"/>
                <w:bCs/>
                <w:noProof/>
                <w:sz w:val="24"/>
                <w:szCs w:val="24"/>
              </w:rPr>
              <w:t>)</w:t>
            </w:r>
            <w:r w:rsidRPr="00E14288">
              <w:rPr>
                <w:rFonts w:ascii="Times New Roman" w:eastAsia="Times New Roman" w:hAnsi="Times New Roman" w:cs="Times New Roman"/>
                <w:bCs/>
                <w:sz w:val="24"/>
                <w:szCs w:val="24"/>
              </w:rPr>
              <w:fldChar w:fldCharType="end"/>
            </w:r>
          </w:p>
        </w:tc>
      </w:tr>
      <w:tr w:rsidR="002D4CDB" w:rsidRPr="00E14288" w14:paraId="08625C1F" w14:textId="77777777" w:rsidTr="00024AA4">
        <w:tc>
          <w:tcPr>
            <w:tcW w:w="1990" w:type="pct"/>
          </w:tcPr>
          <w:p w14:paraId="37FB68B8"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Latent Period (</w:t>
            </w:r>
            <m:oMath>
              <m:sSub>
                <m:sSubPr>
                  <m:ctrlPr>
                    <w:ins w:id="180" w:author="Hoover, Christopher M" w:date="2021-08-19T12:39:00Z">
                      <w:rPr>
                        <w:rFonts w:ascii="Cambria Math" w:eastAsia="Times New Roman" w:hAnsi="Cambria Math" w:cs="Times New Roman"/>
                        <w:b/>
                        <w:i/>
                        <w:sz w:val="24"/>
                        <w:szCs w:val="24"/>
                      </w:rPr>
                    </w:ins>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
                <w:sz w:val="24"/>
                <w:szCs w:val="24"/>
              </w:rPr>
              <w:t>)</w:t>
            </w:r>
          </w:p>
        </w:tc>
        <w:tc>
          <w:tcPr>
            <w:tcW w:w="2233" w:type="pct"/>
          </w:tcPr>
          <w:p w14:paraId="42ED32BC" w14:textId="77777777" w:rsidR="002D4CDB" w:rsidRPr="00E14288" w:rsidRDefault="00AF4898" w:rsidP="00024AA4">
            <w:pPr>
              <w:spacing w:after="0" w:line="480" w:lineRule="auto"/>
              <w:jc w:val="both"/>
              <w:rPr>
                <w:rFonts w:ascii="Times New Roman" w:eastAsia="Times New Roman" w:hAnsi="Times New Roman" w:cs="Times New Roman"/>
                <w:bCs/>
                <w:sz w:val="24"/>
                <w:szCs w:val="24"/>
              </w:rPr>
            </w:pPr>
            <m:oMath>
              <m:sSub>
                <m:sSubPr>
                  <m:ctrlPr>
                    <w:ins w:id="181" w:author="Hoover, Christopher M" w:date="2021-08-19T12:39:00Z">
                      <w:rPr>
                        <w:rFonts w:ascii="Cambria Math" w:eastAsia="Times New Roman" w:hAnsi="Cambria Math" w:cs="Times New Roman"/>
                        <w:b/>
                        <w:i/>
                        <w:sz w:val="24"/>
                        <w:szCs w:val="24"/>
                      </w:rPr>
                    </w:ins>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2D4CDB" w:rsidRPr="00E14288">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m:t>
              </m:r>
            </m:oMath>
            <w:r w:rsidR="002D4CDB">
              <w:rPr>
                <w:rFonts w:ascii="Times New Roman" w:eastAsia="Times New Roman" w:hAnsi="Times New Roman" w:cs="Times New Roman"/>
                <w:bCs/>
                <w:sz w:val="24"/>
                <w:szCs w:val="24"/>
              </w:rPr>
              <w:t xml:space="preserve"> </w:t>
            </w:r>
            <w:proofErr w:type="gramStart"/>
            <w:r w:rsidR="002D4CDB" w:rsidRPr="00E14288">
              <w:rPr>
                <w:rFonts w:ascii="Times New Roman" w:eastAsia="Times New Roman" w:hAnsi="Times New Roman" w:cs="Times New Roman"/>
                <w:bCs/>
                <w:i/>
                <w:iCs/>
                <w:sz w:val="24"/>
                <w:szCs w:val="24"/>
              </w:rPr>
              <w:t>Uniform</w:t>
            </w:r>
            <w:r w:rsidR="002D4CDB" w:rsidRPr="00E14288">
              <w:rPr>
                <w:rFonts w:ascii="Times New Roman" w:eastAsia="Times New Roman" w:hAnsi="Times New Roman" w:cs="Times New Roman"/>
                <w:bCs/>
                <w:sz w:val="24"/>
                <w:szCs w:val="24"/>
              </w:rPr>
              <w:t>(</w:t>
            </w:r>
            <w:proofErr w:type="gramEnd"/>
            <w:r w:rsidR="002D4CDB" w:rsidRPr="00E14288">
              <w:rPr>
                <w:rFonts w:ascii="Times New Roman" w:eastAsia="Times New Roman" w:hAnsi="Times New Roman" w:cs="Times New Roman"/>
                <w:bCs/>
                <w:sz w:val="24"/>
                <w:szCs w:val="24"/>
              </w:rPr>
              <w:t>0</w:t>
            </w:r>
            <w:r w:rsidR="002D4CDB">
              <w:rPr>
                <w:rFonts w:ascii="Times New Roman" w:eastAsia="Times New Roman" w:hAnsi="Times New Roman" w:cs="Times New Roman"/>
                <w:bCs/>
                <w:sz w:val="24"/>
                <w:szCs w:val="24"/>
              </w:rPr>
              <w:t>, 2</w:t>
            </w:r>
            <w:r w:rsidR="002D4CDB" w:rsidRPr="00E14288">
              <w:rPr>
                <w:rFonts w:ascii="Times New Roman" w:eastAsia="Times New Roman" w:hAnsi="Times New Roman" w:cs="Times New Roman"/>
                <w:bCs/>
                <w:sz w:val="24"/>
                <w:szCs w:val="24"/>
              </w:rPr>
              <w:t>)</w:t>
            </w:r>
          </w:p>
        </w:tc>
        <w:tc>
          <w:tcPr>
            <w:tcW w:w="777" w:type="pct"/>
          </w:tcPr>
          <w:p w14:paraId="20C0329C" w14:textId="52DBC88E"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D11A5">
              <w:rPr>
                <w:rFonts w:ascii="Times New Roman" w:eastAsia="Times New Roman" w:hAnsi="Times New Roman" w:cs="Times New Roman"/>
                <w:bCs/>
                <w:sz w:val="24"/>
                <w:szCs w:val="24"/>
              </w:rPr>
              <w:instrText xml:space="preserve"> ADDIN ZOTERO_ITEM CSL_CITATION {"citationID":"dcuHuCYN","properties":{"formattedCitation":"(18,20)","plainCitation":"(18,20)","dontUpdate":true,"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w:t>
            </w:r>
            <w:del w:id="182" w:author="Fukunaga, Rena (CDC/DDPHSIS/CGH/DGHT)" w:date="2021-08-19T12:17:00Z">
              <w:r w:rsidDel="001F5DA9">
                <w:rPr>
                  <w:rFonts w:ascii="Times New Roman" w:eastAsia="Times New Roman" w:hAnsi="Times New Roman" w:cs="Times New Roman"/>
                  <w:bCs/>
                  <w:noProof/>
                  <w:sz w:val="24"/>
                  <w:szCs w:val="24"/>
                </w:rPr>
                <w:delText>1</w:delText>
              </w:r>
            </w:del>
            <w:ins w:id="183" w:author="Fukunaga, Rena (CDC/DDPHSIS/CGH/DGHT)" w:date="2021-08-19T12:17:00Z">
              <w:r w:rsidR="001F5DA9">
                <w:rPr>
                  <w:rFonts w:ascii="Times New Roman" w:eastAsia="Times New Roman" w:hAnsi="Times New Roman" w:cs="Times New Roman"/>
                  <w:bCs/>
                  <w:noProof/>
                  <w:sz w:val="24"/>
                  <w:szCs w:val="24"/>
                </w:rPr>
                <w:t>21</w:t>
              </w:r>
            </w:ins>
            <w:del w:id="184" w:author="Fukunaga, Rena (CDC/DDPHSIS/CGH/DGHT)" w:date="2021-08-19T12:17:00Z">
              <w:r w:rsidDel="001F5DA9">
                <w:rPr>
                  <w:rFonts w:ascii="Times New Roman" w:eastAsia="Times New Roman" w:hAnsi="Times New Roman" w:cs="Times New Roman"/>
                  <w:bCs/>
                  <w:noProof/>
                  <w:sz w:val="24"/>
                  <w:szCs w:val="24"/>
                </w:rPr>
                <w:delText>8</w:delText>
              </w:r>
            </w:del>
            <w:r>
              <w:rPr>
                <w:rFonts w:ascii="Times New Roman" w:eastAsia="Times New Roman" w:hAnsi="Times New Roman" w:cs="Times New Roman"/>
                <w:bCs/>
                <w:noProof/>
                <w:sz w:val="24"/>
                <w:szCs w:val="24"/>
              </w:rPr>
              <w:t>,</w:t>
            </w:r>
            <w:ins w:id="185" w:author="Fukunaga, Rena (CDC/DDPHSIS/CGH/DGHT)" w:date="2021-08-19T12:17:00Z">
              <w:r w:rsidR="001F5DA9">
                <w:rPr>
                  <w:rFonts w:ascii="Times New Roman" w:eastAsia="Times New Roman" w:hAnsi="Times New Roman" w:cs="Times New Roman"/>
                  <w:bCs/>
                  <w:noProof/>
                  <w:sz w:val="24"/>
                  <w:szCs w:val="24"/>
                </w:rPr>
                <w:t>23</w:t>
              </w:r>
            </w:ins>
            <w:del w:id="186" w:author="Fukunaga, Rena (CDC/DDPHSIS/CGH/DGHT)" w:date="2021-08-19T12:17:00Z">
              <w:r w:rsidDel="001F5DA9">
                <w:rPr>
                  <w:rFonts w:ascii="Times New Roman" w:eastAsia="Times New Roman" w:hAnsi="Times New Roman" w:cs="Times New Roman"/>
                  <w:bCs/>
                  <w:noProof/>
                  <w:sz w:val="24"/>
                  <w:szCs w:val="24"/>
                </w:rPr>
                <w:delText>20</w:delText>
              </w:r>
            </w:del>
            <w:r>
              <w:rPr>
                <w:rFonts w:ascii="Times New Roman" w:eastAsia="Times New Roman" w:hAnsi="Times New Roman" w:cs="Times New Roman"/>
                <w:bCs/>
                <w:noProof/>
                <w:sz w:val="24"/>
                <w:szCs w:val="24"/>
              </w:rPr>
              <w:t>)</w:t>
            </w:r>
            <w:r w:rsidRPr="00E14288">
              <w:rPr>
                <w:rFonts w:ascii="Times New Roman" w:eastAsia="Times New Roman" w:hAnsi="Times New Roman" w:cs="Times New Roman"/>
                <w:bCs/>
                <w:sz w:val="24"/>
                <w:szCs w:val="24"/>
              </w:rPr>
              <w:fldChar w:fldCharType="end"/>
            </w:r>
          </w:p>
        </w:tc>
      </w:tr>
      <w:tr w:rsidR="002D4CDB" w:rsidRPr="00E14288" w14:paraId="429AD952" w14:textId="77777777" w:rsidTr="00024AA4">
        <w:tc>
          <w:tcPr>
            <w:tcW w:w="1990" w:type="pct"/>
          </w:tcPr>
          <w:p w14:paraId="4074D5BF"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 (</w:t>
            </w:r>
            <m:oMath>
              <m:sSub>
                <m:sSubPr>
                  <m:ctrlPr>
                    <w:ins w:id="187" w:author="Hoover, Christopher M" w:date="2021-08-19T12:39:00Z">
                      <w:rPr>
                        <w:rFonts w:ascii="Cambria Math" w:eastAsia="Times New Roman" w:hAnsi="Cambria Math" w:cs="Times New Roman"/>
                        <w:b/>
                        <w:i/>
                        <w:sz w:val="24"/>
                        <w:szCs w:val="24"/>
                      </w:rPr>
                    </w:ins>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Pr="00E14288">
              <w:rPr>
                <w:rFonts w:ascii="Times New Roman" w:eastAsia="Times New Roman" w:hAnsi="Times New Roman" w:cs="Times New Roman"/>
                <w:b/>
                <w:sz w:val="24"/>
                <w:szCs w:val="24"/>
              </w:rPr>
              <w:t>)</w:t>
            </w:r>
          </w:p>
        </w:tc>
        <w:tc>
          <w:tcPr>
            <w:tcW w:w="2233" w:type="pct"/>
          </w:tcPr>
          <w:p w14:paraId="5D38DAF9" w14:textId="77777777" w:rsidR="002D4CDB" w:rsidRPr="00E14288" w:rsidRDefault="002D4CDB" w:rsidP="00024AA4">
            <w:pPr>
              <w:spacing w:after="0" w:line="480" w:lineRule="auto"/>
              <w:jc w:val="both"/>
              <w:rPr>
                <w:rFonts w:ascii="Times New Roman" w:eastAsia="Times New Roman" w:hAnsi="Times New Roman" w:cs="Times New Roman"/>
                <w:bCs/>
                <w:sz w:val="24"/>
                <w:szCs w:val="24"/>
              </w:rPr>
            </w:pPr>
            <w:proofErr w:type="gramStart"/>
            <w:r w:rsidRPr="00E14288">
              <w:rPr>
                <w:rFonts w:ascii="Times New Roman" w:eastAsia="Times New Roman" w:hAnsi="Times New Roman" w:cs="Times New Roman"/>
                <w:bCs/>
                <w:i/>
                <w:iCs/>
                <w:sz w:val="24"/>
                <w:szCs w:val="24"/>
              </w:rPr>
              <w:t>Uniform</w:t>
            </w:r>
            <w:r w:rsidRPr="00E14288">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7</w:t>
            </w:r>
            <w:r w:rsidRPr="00E142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w:t>
            </w:r>
            <w:r w:rsidRPr="00E14288">
              <w:rPr>
                <w:rFonts w:ascii="Times New Roman" w:eastAsia="Times New Roman" w:hAnsi="Times New Roman" w:cs="Times New Roman"/>
                <w:bCs/>
                <w:sz w:val="24"/>
                <w:szCs w:val="24"/>
              </w:rPr>
              <w:t>)</w:t>
            </w:r>
          </w:p>
        </w:tc>
        <w:tc>
          <w:tcPr>
            <w:tcW w:w="777" w:type="pct"/>
          </w:tcPr>
          <w:p w14:paraId="69357372" w14:textId="18E9AF20"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D11A5">
              <w:rPr>
                <w:rFonts w:ascii="Times New Roman" w:eastAsia="Times New Roman" w:hAnsi="Times New Roman" w:cs="Times New Roman"/>
                <w:bCs/>
                <w:sz w:val="24"/>
                <w:szCs w:val="24"/>
              </w:rPr>
              <w:instrText xml:space="preserve"> ADDIN ZOTERO_ITEM CSL_CITATION {"citationID":"epUBCzn6","properties":{"formattedCitation":"(18,20)","plainCitation":"(18,20)","dontUpdate":true,"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w:t>
            </w:r>
            <w:ins w:id="188" w:author="Fukunaga, Rena (CDC/DDPHSIS/CGH/DGHT)" w:date="2021-08-19T12:17:00Z">
              <w:r w:rsidR="001F5DA9">
                <w:rPr>
                  <w:rFonts w:ascii="Times New Roman" w:eastAsia="Times New Roman" w:hAnsi="Times New Roman" w:cs="Times New Roman"/>
                  <w:bCs/>
                  <w:noProof/>
                  <w:sz w:val="24"/>
                  <w:szCs w:val="24"/>
                </w:rPr>
                <w:t>21</w:t>
              </w:r>
            </w:ins>
            <w:del w:id="189" w:author="Fukunaga, Rena (CDC/DDPHSIS/CGH/DGHT)" w:date="2021-08-19T12:17:00Z">
              <w:r w:rsidDel="001F5DA9">
                <w:rPr>
                  <w:rFonts w:ascii="Times New Roman" w:eastAsia="Times New Roman" w:hAnsi="Times New Roman" w:cs="Times New Roman"/>
                  <w:bCs/>
                  <w:noProof/>
                  <w:sz w:val="24"/>
                  <w:szCs w:val="24"/>
                </w:rPr>
                <w:delText>18</w:delText>
              </w:r>
            </w:del>
            <w:r>
              <w:rPr>
                <w:rFonts w:ascii="Times New Roman" w:eastAsia="Times New Roman" w:hAnsi="Times New Roman" w:cs="Times New Roman"/>
                <w:bCs/>
                <w:noProof/>
                <w:sz w:val="24"/>
                <w:szCs w:val="24"/>
              </w:rPr>
              <w:t>,2</w:t>
            </w:r>
            <w:ins w:id="190" w:author="Fukunaga, Rena (CDC/DDPHSIS/CGH/DGHT)" w:date="2021-08-19T12:17:00Z">
              <w:r w:rsidR="001F5DA9">
                <w:rPr>
                  <w:rFonts w:ascii="Times New Roman" w:eastAsia="Times New Roman" w:hAnsi="Times New Roman" w:cs="Times New Roman"/>
                  <w:bCs/>
                  <w:noProof/>
                  <w:sz w:val="24"/>
                  <w:szCs w:val="24"/>
                </w:rPr>
                <w:t>3</w:t>
              </w:r>
            </w:ins>
            <w:del w:id="191" w:author="Fukunaga, Rena (CDC/DDPHSIS/CGH/DGHT)" w:date="2021-08-19T12:17:00Z">
              <w:r w:rsidDel="001F5DA9">
                <w:rPr>
                  <w:rFonts w:ascii="Times New Roman" w:eastAsia="Times New Roman" w:hAnsi="Times New Roman" w:cs="Times New Roman"/>
                  <w:bCs/>
                  <w:noProof/>
                  <w:sz w:val="24"/>
                  <w:szCs w:val="24"/>
                </w:rPr>
                <w:delText>0</w:delText>
              </w:r>
            </w:del>
            <w:r>
              <w:rPr>
                <w:rFonts w:ascii="Times New Roman" w:eastAsia="Times New Roman" w:hAnsi="Times New Roman" w:cs="Times New Roman"/>
                <w:bCs/>
                <w:noProof/>
                <w:sz w:val="24"/>
                <w:szCs w:val="24"/>
              </w:rPr>
              <w:t>)</w:t>
            </w:r>
            <w:r w:rsidRPr="00E14288">
              <w:rPr>
                <w:rFonts w:ascii="Times New Roman" w:eastAsia="Times New Roman" w:hAnsi="Times New Roman" w:cs="Times New Roman"/>
                <w:bCs/>
                <w:sz w:val="24"/>
                <w:szCs w:val="24"/>
              </w:rPr>
              <w:fldChar w:fldCharType="end"/>
            </w:r>
          </w:p>
        </w:tc>
      </w:tr>
    </w:tbl>
    <w:p w14:paraId="498FF0C3" w14:textId="77777777" w:rsidR="002D4CDB" w:rsidRPr="00E14288" w:rsidRDefault="002D4CDB" w:rsidP="002D4CDB">
      <w:pPr>
        <w:spacing w:line="480" w:lineRule="auto"/>
        <w:rPr>
          <w:rFonts w:ascii="Times New Roman" w:hAnsi="Times New Roman" w:cs="Times New Roman"/>
          <w:sz w:val="24"/>
          <w:szCs w:val="24"/>
        </w:rPr>
      </w:pPr>
    </w:p>
    <w:p w14:paraId="321437BE" w14:textId="6CEC14EA" w:rsidR="002D4CDB" w:rsidRPr="00E14288" w:rsidRDefault="002D4CDB" w:rsidP="002D4C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define the test frequency, </w:t>
      </w:r>
      <m:oMath>
        <m:r>
          <m:rPr>
            <m:sty m:val="bi"/>
          </m:rPr>
          <w:rPr>
            <w:rFonts w:ascii="Cambria Math" w:hAnsi="Cambria Math" w:cs="Times New Roman"/>
            <w:sz w:val="24"/>
            <w:szCs w:val="24"/>
          </w:rPr>
          <m:t>f</m:t>
        </m:r>
      </m:oMath>
      <w:r>
        <w:rPr>
          <w:rFonts w:ascii="Times New Roman" w:hAnsi="Times New Roman" w:cs="Times New Roman"/>
          <w:sz w:val="24"/>
          <w:szCs w:val="24"/>
        </w:rPr>
        <w:t xml:space="preserve">, as the average number of tests per week. </w:t>
      </w:r>
      <w:r w:rsidRPr="00E14288">
        <w:rPr>
          <w:rFonts w:ascii="Times New Roman" w:hAnsi="Times New Roman" w:cs="Times New Roman"/>
          <w:sz w:val="24"/>
          <w:szCs w:val="24"/>
        </w:rPr>
        <w:t xml:space="preserve">Assuming testing is </w:t>
      </w:r>
      <w:r>
        <w:rPr>
          <w:rFonts w:ascii="Times New Roman" w:hAnsi="Times New Roman" w:cs="Times New Roman"/>
          <w:sz w:val="24"/>
          <w:szCs w:val="24"/>
        </w:rPr>
        <w:t>done randomly through time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and is </w:t>
      </w:r>
      <w:r w:rsidRPr="00E14288">
        <w:rPr>
          <w:rFonts w:ascii="Times New Roman" w:hAnsi="Times New Roman" w:cs="Times New Roman"/>
          <w:sz w:val="24"/>
          <w:szCs w:val="24"/>
        </w:rPr>
        <w:t>independent of symptoms</w:t>
      </w:r>
      <w:r>
        <w:rPr>
          <w:rFonts w:ascii="Times New Roman" w:hAnsi="Times New Roman" w:cs="Times New Roman"/>
          <w:sz w:val="24"/>
          <w:szCs w:val="24"/>
        </w:rPr>
        <w:t xml:space="preserve"> or</w:t>
      </w:r>
      <w:r w:rsidRPr="00E14288">
        <w:rPr>
          <w:rFonts w:ascii="Times New Roman" w:hAnsi="Times New Roman" w:cs="Times New Roman"/>
          <w:sz w:val="24"/>
          <w:szCs w:val="24"/>
        </w:rPr>
        <w:t xml:space="preserve"> known contacts, the probability of </w:t>
      </w:r>
      <w:r>
        <w:rPr>
          <w:rFonts w:ascii="Times New Roman" w:hAnsi="Times New Roman" w:cs="Times New Roman"/>
          <w:sz w:val="24"/>
          <w:szCs w:val="24"/>
        </w:rPr>
        <w:t xml:space="preserve">being infectious and </w:t>
      </w:r>
      <w:r w:rsidRPr="00E14288">
        <w:rPr>
          <w:rFonts w:ascii="Times New Roman" w:hAnsi="Times New Roman" w:cs="Times New Roman"/>
          <w:sz w:val="24"/>
          <w:szCs w:val="24"/>
        </w:rPr>
        <w:t xml:space="preserve">going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days without being tested</w:t>
      </w:r>
      <w:r>
        <w:rPr>
          <w:rFonts w:ascii="Times New Roman" w:hAnsi="Times New Roman" w:cs="Times New Roman"/>
          <w:sz w:val="24"/>
          <w:szCs w:val="24"/>
        </w:rPr>
        <w:t xml:space="preserve"> and isolated</w:t>
      </w:r>
      <w:r w:rsidRPr="00E14288">
        <w:rPr>
          <w:rFonts w:ascii="Times New Roman" w:hAnsi="Times New Roman" w:cs="Times New Roman"/>
          <w:sz w:val="24"/>
          <w:szCs w:val="24"/>
        </w:rPr>
        <w:t xml:space="preserve"> 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 xml:space="preserve">f/7 </m:t>
        </m:r>
        <m:sSup>
          <m:sSupPr>
            <m:ctrlPr>
              <w:ins w:id="192" w:author="Hoover, Christopher M" w:date="2021-08-19T12:39:00Z">
                <w:rPr>
                  <w:rFonts w:ascii="Cambria Math" w:hAnsi="Cambria Math" w:cs="Times New Roman"/>
                  <w:sz w:val="24"/>
                  <w:szCs w:val="24"/>
                </w:rPr>
              </w:ins>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where, for example </w:t>
      </w:r>
      <m:oMath>
        <m:r>
          <m:rPr>
            <m:sty m:val="bi"/>
          </m:rPr>
          <w:rPr>
            <w:rFonts w:ascii="Cambria Math" w:eastAsiaTheme="minorEastAsia" w:hAnsi="Cambria Math" w:cs="Times New Roman"/>
            <w:sz w:val="24"/>
            <w:szCs w:val="24"/>
          </w:rPr>
          <m:t>f=1</m:t>
        </m:r>
      </m:oMath>
      <w:r>
        <w:rPr>
          <w:rFonts w:ascii="Times New Roman" w:eastAsiaTheme="minorEastAsia" w:hAnsi="Times New Roman" w:cs="Times New Roman"/>
          <w:sz w:val="24"/>
          <w:szCs w:val="24"/>
        </w:rPr>
        <w:t xml:space="preserve"> if testing is conducted weekly</w:t>
      </w:r>
      <w:r>
        <w:rPr>
          <w:rFonts w:ascii="Times New Roman" w:hAnsi="Times New Roman" w:cs="Times New Roman"/>
          <w:sz w:val="24"/>
          <w:szCs w:val="24"/>
        </w:rPr>
        <w:t>. T</w:t>
      </w:r>
      <w:r w:rsidRPr="00E14288">
        <w:rPr>
          <w:rFonts w:ascii="Times New Roman" w:hAnsi="Times New Roman" w:cs="Times New Roman"/>
          <w:sz w:val="24"/>
          <w:szCs w:val="24"/>
        </w:rPr>
        <w:t xml:space="preserve">he probability that </w:t>
      </w:r>
      <w:r>
        <w:rPr>
          <w:rFonts w:ascii="Times New Roman" w:hAnsi="Times New Roman" w:cs="Times New Roman"/>
          <w:sz w:val="24"/>
          <w:szCs w:val="24"/>
        </w:rPr>
        <w:t xml:space="preserve">isolation has occurred by day </w:t>
      </w:r>
      <m:oMath>
        <m:r>
          <m:rPr>
            <m:sty m:val="bi"/>
          </m:rPr>
          <w:rPr>
            <w:rFonts w:ascii="Cambria Math" w:hAnsi="Cambria Math" w:cs="Times New Roman"/>
            <w:sz w:val="24"/>
            <w:szCs w:val="24"/>
          </w:rPr>
          <m:t>τ</m:t>
        </m:r>
      </m:oMath>
      <w:r>
        <w:rPr>
          <w:rFonts w:ascii="Times New Roman" w:eastAsiaTheme="minorEastAsia" w:hAnsi="Times New Roman" w:cs="Times New Roman"/>
          <w:sz w:val="24"/>
          <w:szCs w:val="24"/>
        </w:rPr>
        <w:t xml:space="preserve"> </w:t>
      </w:r>
      <w:ins w:id="193" w:author="Hoover, Christopher M" w:date="2021-08-19T10:25:00Z">
        <w:r w:rsidR="00FA000B">
          <w:rPr>
            <w:rFonts w:ascii="Times New Roman" w:eastAsiaTheme="minorEastAsia" w:hAnsi="Times New Roman" w:cs="Times New Roman"/>
            <w:sz w:val="24"/>
            <w:szCs w:val="24"/>
          </w:rPr>
          <w:t xml:space="preserve">after onset of infectiousness </w:t>
        </w:r>
      </w:ins>
      <w:r>
        <w:rPr>
          <w:rFonts w:ascii="Times New Roman" w:hAnsi="Times New Roman" w:cs="Times New Roman"/>
          <w:sz w:val="24"/>
          <w:szCs w:val="24"/>
        </w:rPr>
        <w:t>can then be estimated as</w:t>
      </w:r>
      <w:r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ins w:id="194"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f/7</m:t>
        </m:r>
        <m:sSup>
          <m:sSupPr>
            <m:ctrlPr>
              <w:ins w:id="195" w:author="Hoover, Christopher M" w:date="2021-08-19T12:39:00Z">
                <w:rPr>
                  <w:rFonts w:ascii="Cambria Math" w:hAnsi="Cambria Math" w:cs="Times New Roman"/>
                  <w:sz w:val="24"/>
                  <w:szCs w:val="24"/>
                </w:rPr>
              </w:ins>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Pr="00E14288">
        <w:rPr>
          <w:rFonts w:ascii="Times New Roman" w:hAnsi="Times New Roman" w:cs="Times New Roman"/>
          <w:sz w:val="24"/>
          <w:szCs w:val="24"/>
        </w:rPr>
        <w:t xml:space="preserve"> </w:t>
      </w:r>
      <w:r>
        <w:rPr>
          <w:rFonts w:ascii="Times New Roman" w:hAnsi="Times New Roman" w:cs="Times New Roman"/>
          <w:sz w:val="24"/>
          <w:szCs w:val="24"/>
        </w:rPr>
        <w:t>if</w:t>
      </w:r>
      <w:r w:rsidRPr="00E14288">
        <w:rPr>
          <w:rFonts w:ascii="Times New Roman" w:hAnsi="Times New Roman" w:cs="Times New Roman"/>
          <w:sz w:val="24"/>
          <w:szCs w:val="24"/>
        </w:rPr>
        <w:t xml:space="preserve"> isolation occurs immediately after testing. Given substantial turnaround times between testing and isolation, particularly when relying on </w:t>
      </w:r>
      <w:ins w:id="196" w:author="Fukunaga, Rena (CDC/DDPHSIS/CGH/DGHT)" w:date="2021-08-19T11:25:00Z">
        <w:r w:rsidR="00F41742" w:rsidRPr="00F41742">
          <w:rPr>
            <w:rFonts w:ascii="Times New Roman" w:hAnsi="Times New Roman" w:cs="Times New Roman"/>
            <w:sz w:val="24"/>
            <w:szCs w:val="24"/>
          </w:rPr>
          <w:t>reverse transcription-polymerase chain reaction</w:t>
        </w:r>
        <w:r w:rsidR="00F41742">
          <w:rPr>
            <w:rFonts w:ascii="Times New Roman" w:hAnsi="Times New Roman" w:cs="Times New Roman"/>
            <w:sz w:val="24"/>
            <w:szCs w:val="24"/>
          </w:rPr>
          <w:t xml:space="preserve"> (</w:t>
        </w:r>
      </w:ins>
      <w:ins w:id="197" w:author="Fukunaga, Rena (CDC/DDPHSIS/CGH/DGHT)" w:date="2021-08-19T11:24:00Z">
        <w:r w:rsidR="009231F1">
          <w:rPr>
            <w:rFonts w:ascii="Times New Roman" w:hAnsi="Times New Roman" w:cs="Times New Roman"/>
            <w:sz w:val="24"/>
            <w:szCs w:val="24"/>
          </w:rPr>
          <w:t>RT-</w:t>
        </w:r>
      </w:ins>
      <w:commentRangeStart w:id="198"/>
      <w:commentRangeStart w:id="199"/>
      <w:r w:rsidRPr="00E14288">
        <w:rPr>
          <w:rFonts w:ascii="Times New Roman" w:hAnsi="Times New Roman" w:cs="Times New Roman"/>
          <w:sz w:val="24"/>
          <w:szCs w:val="24"/>
        </w:rPr>
        <w:t>PCR</w:t>
      </w:r>
      <w:commentRangeEnd w:id="198"/>
      <w:r w:rsidR="00EA22C3">
        <w:rPr>
          <w:rStyle w:val="CommentReference"/>
          <w:rFonts w:ascii="Times New Roman" w:hAnsi="Times New Roman" w:cs="Times New Roman"/>
        </w:rPr>
        <w:commentReference w:id="198"/>
      </w:r>
      <w:commentRangeEnd w:id="199"/>
      <w:r w:rsidR="00F41742">
        <w:rPr>
          <w:rStyle w:val="CommentReference"/>
          <w:rFonts w:ascii="Times New Roman" w:hAnsi="Times New Roman" w:cs="Times New Roman"/>
        </w:rPr>
        <w:commentReference w:id="199"/>
      </w:r>
      <w:ins w:id="200" w:author="Fukunaga, Rena (CDC/DDPHSIS/CGH/DGHT)" w:date="2021-08-19T11:25:00Z">
        <w:r w:rsidR="00F41742">
          <w:rPr>
            <w:rFonts w:ascii="Times New Roman" w:hAnsi="Times New Roman" w:cs="Times New Roman"/>
            <w:sz w:val="24"/>
            <w:szCs w:val="24"/>
          </w:rPr>
          <w:t>)</w:t>
        </w:r>
      </w:ins>
      <w:del w:id="201" w:author="Fukunaga, Rena (CDC/DDPHSIS/CGH/DGHT)" w:date="2021-08-19T11:25:00Z">
        <w:r w:rsidRPr="00E14288" w:rsidDel="00F41742">
          <w:rPr>
            <w:rFonts w:ascii="Times New Roman" w:hAnsi="Times New Roman" w:cs="Times New Roman"/>
            <w:sz w:val="24"/>
            <w:szCs w:val="24"/>
          </w:rPr>
          <w:delText>-</w:delText>
        </w:r>
      </w:del>
      <w:r w:rsidRPr="00E14288">
        <w:rPr>
          <w:rFonts w:ascii="Times New Roman" w:hAnsi="Times New Roman" w:cs="Times New Roman"/>
          <w:sz w:val="24"/>
          <w:szCs w:val="24"/>
        </w:rPr>
        <w:t xml:space="preserve">based tests, the delay, </w:t>
      </w:r>
      <m:oMath>
        <m:r>
          <m:rPr>
            <m:sty m:val="bi"/>
          </m:rPr>
          <w:rPr>
            <w:rFonts w:ascii="Cambria Math" w:hAnsi="Cambria Math" w:cs="Times New Roman"/>
            <w:sz w:val="24"/>
            <w:szCs w:val="24"/>
          </w:rPr>
          <m:t>d</m:t>
        </m:r>
      </m:oMath>
      <w:r w:rsidRPr="00E14288">
        <w:rPr>
          <w:rFonts w:ascii="Times New Roman" w:hAnsi="Times New Roman" w:cs="Times New Roman"/>
          <w:sz w:val="24"/>
          <w:szCs w:val="24"/>
        </w:rPr>
        <w:t>, between testing and isolation can also be incorporated as:</w:t>
      </w:r>
      <w:ins w:id="202" w:author="Hoover, Christopher M" w:date="2021-08-19T10:26:00Z">
        <w:r w:rsidR="00FA000B">
          <w:rPr>
            <w:rFonts w:ascii="Times New Roman" w:hAnsi="Times New Roman" w:cs="Times New Roman"/>
            <w:sz w:val="24"/>
            <w:szCs w:val="24"/>
          </w:rPr>
          <w:t xml:space="preserve"> </w:t>
        </w:r>
      </w:ins>
      <m:oMath>
        <m:r>
          <w:ins w:id="203" w:author="Hoover, Christopher M" w:date="2021-08-19T10:26:00Z">
            <w:rPr>
              <w:rFonts w:ascii="Cambria Math" w:hAnsi="Cambria Math" w:cs="Times New Roman"/>
              <w:sz w:val="24"/>
              <w:szCs w:val="24"/>
            </w:rPr>
            <m:t>P=0</m:t>
          </w:ins>
        </m:r>
      </m:oMath>
      <w:ins w:id="204" w:author="Hoover, Christopher M" w:date="2021-08-19T10:26:00Z">
        <w:r w:rsidR="00FA000B">
          <w:rPr>
            <w:rFonts w:ascii="Times New Roman" w:eastAsiaTheme="minorEastAsia" w:hAnsi="Times New Roman" w:cs="Times New Roman"/>
            <w:sz w:val="24"/>
            <w:szCs w:val="24"/>
          </w:rPr>
          <w:t xml:space="preserve"> for </w:t>
        </w:r>
      </w:ins>
      <m:oMath>
        <m:r>
          <w:ins w:id="205" w:author="Hoover, Christopher M" w:date="2021-08-19T10:27:00Z">
            <w:rPr>
              <w:rFonts w:ascii="Cambria Math" w:eastAsiaTheme="minorEastAsia" w:hAnsi="Cambria Math" w:cs="Times New Roman"/>
              <w:sz w:val="24"/>
              <w:szCs w:val="24"/>
            </w:rPr>
            <m:t>τ&lt;d</m:t>
          </w:ins>
        </m:r>
      </m:oMath>
      <w:ins w:id="206" w:author="Hoover, Christopher M" w:date="2021-08-19T10:27:00Z">
        <w:r w:rsidR="00FA000B">
          <w:rPr>
            <w:rFonts w:ascii="Times New Roman" w:eastAsiaTheme="minorEastAsia" w:hAnsi="Times New Roman" w:cs="Times New Roman"/>
            <w:sz w:val="24"/>
            <w:szCs w:val="24"/>
          </w:rPr>
          <w:t xml:space="preserve"> and</w:t>
        </w:r>
      </w:ins>
      <w:r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ins w:id="207"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-f</m:t>
        </m:r>
        <m:sSup>
          <m:sSupPr>
            <m:ctrlPr>
              <w:ins w:id="208" w:author="Hoover, Christopher M" w:date="2021-08-19T12:39:00Z">
                <w:rPr>
                  <w:rFonts w:ascii="Cambria Math" w:hAnsi="Cambria Math" w:cs="Times New Roman"/>
                  <w:b/>
                  <w:bCs/>
                  <w:sz w:val="24"/>
                  <w:szCs w:val="24"/>
                </w:rPr>
              </w:ins>
            </m:ctrlPr>
          </m:sSupPr>
          <m:e>
            <m:r>
              <m:rPr>
                <m:sty m:val="b"/>
              </m:rPr>
              <w:rPr>
                <w:rFonts w:ascii="Cambria Math" w:hAnsi="Cambria Math" w:cs="Times New Roman"/>
                <w:sz w:val="24"/>
                <w:szCs w:val="24"/>
              </w:rPr>
              <m:t>/7)</m:t>
            </m:r>
          </m:e>
          <m:sup>
            <m:r>
              <m:rPr>
                <m:sty m:val="bi"/>
              </m:rPr>
              <w:rPr>
                <w:rFonts w:ascii="Cambria Math" w:hAnsi="Cambria Math" w:cs="Times New Roman"/>
                <w:sz w:val="24"/>
                <w:szCs w:val="24"/>
              </w:rPr>
              <m:t>τ-d</m:t>
            </m:r>
          </m:sup>
        </m:sSup>
      </m:oMath>
      <w:r w:rsidRPr="00E14288">
        <w:rPr>
          <w:rFonts w:ascii="Times New Roman" w:hAnsi="Times New Roman" w:cs="Times New Roman"/>
          <w:sz w:val="24"/>
          <w:szCs w:val="24"/>
        </w:rPr>
        <w:t xml:space="preserve">. Figure </w:t>
      </w:r>
      <w:del w:id="209" w:author="Zhao, Guixiang (Grace) (CDC/ONDIEH/NCCDPHP)" w:date="2021-08-17T17:01:00Z">
        <w:r w:rsidRPr="00E14288" w:rsidDel="00F21C3A">
          <w:rPr>
            <w:rFonts w:ascii="Times New Roman" w:hAnsi="Times New Roman" w:cs="Times New Roman"/>
            <w:sz w:val="24"/>
            <w:szCs w:val="24"/>
          </w:rPr>
          <w:delText xml:space="preserve">2d </w:delText>
        </w:r>
      </w:del>
      <w:ins w:id="210" w:author="Zhao, Guixiang (Grace) (CDC/ONDIEH/NCCDPHP)" w:date="2021-08-17T17:01:00Z">
        <w:r w:rsidR="00F21C3A">
          <w:rPr>
            <w:rFonts w:ascii="Times New Roman" w:hAnsi="Times New Roman" w:cs="Times New Roman"/>
            <w:sz w:val="24"/>
            <w:szCs w:val="24"/>
          </w:rPr>
          <w:t>1</w:t>
        </w:r>
        <w:r w:rsidR="00F21C3A" w:rsidRPr="00E14288">
          <w:rPr>
            <w:rFonts w:ascii="Times New Roman" w:hAnsi="Times New Roman" w:cs="Times New Roman"/>
            <w:sz w:val="24"/>
            <w:szCs w:val="24"/>
          </w:rPr>
          <w:t xml:space="preserve">d </w:t>
        </w:r>
      </w:ins>
      <w:r w:rsidRPr="00E14288">
        <w:rPr>
          <w:rFonts w:ascii="Times New Roman" w:hAnsi="Times New Roman" w:cs="Times New Roman"/>
          <w:sz w:val="24"/>
          <w:szCs w:val="24"/>
        </w:rPr>
        <w:t>shows that such delays have a detrimental effect on the probability of achieving prompt isolation</w:t>
      </w:r>
      <w:r>
        <w:rPr>
          <w:rFonts w:ascii="Times New Roman" w:hAnsi="Times New Roman" w:cs="Times New Roman"/>
          <w:sz w:val="24"/>
          <w:szCs w:val="24"/>
        </w:rPr>
        <w:t>, particularly by making isolation prior to the delay (</w:t>
      </w:r>
      <m:oMath>
        <m:sSub>
          <m:sSubPr>
            <m:ctrlPr>
              <w:ins w:id="211" w:author="Hoover, Christopher M" w:date="2021-08-19T12:39:00Z">
                <w:rPr>
                  <w:rFonts w:ascii="Cambria Math" w:hAnsi="Cambria Math" w:cs="Times New Roman"/>
                  <w:b/>
                  <w:bCs/>
                  <w:i/>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bi"/>
          </m:rPr>
          <w:rPr>
            <w:rFonts w:ascii="Cambria Math" w:hAnsi="Cambria Math" w:cs="Times New Roman"/>
            <w:sz w:val="24"/>
            <w:szCs w:val="24"/>
          </w:rPr>
          <m:t>&lt;d</m:t>
        </m:r>
      </m:oMath>
      <w:r>
        <w:rPr>
          <w:rFonts w:ascii="Times New Roman" w:hAnsi="Times New Roman" w:cs="Times New Roman"/>
          <w:sz w:val="24"/>
          <w:szCs w:val="24"/>
        </w:rPr>
        <w:t>) impossible</w:t>
      </w:r>
      <w:r w:rsidRPr="00E14288">
        <w:rPr>
          <w:rFonts w:ascii="Times New Roman" w:hAnsi="Times New Roman" w:cs="Times New Roman"/>
          <w:sz w:val="24"/>
          <w:szCs w:val="24"/>
        </w:rPr>
        <w:t xml:space="preserve">. </w:t>
      </w:r>
    </w:p>
    <w:p w14:paraId="4CAB31C4" w14:textId="5252BE65" w:rsidR="002D4CDB"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Testing frequency and </w:t>
      </w:r>
      <w:commentRangeStart w:id="212"/>
      <w:commentRangeStart w:id="213"/>
      <w:r w:rsidRPr="00E14288">
        <w:rPr>
          <w:rFonts w:ascii="Times New Roman" w:hAnsi="Times New Roman" w:cs="Times New Roman"/>
          <w:sz w:val="24"/>
          <w:szCs w:val="24"/>
        </w:rPr>
        <w:t>delay</w:t>
      </w:r>
      <w:commentRangeEnd w:id="212"/>
      <w:r w:rsidR="00CF3296">
        <w:rPr>
          <w:rStyle w:val="CommentReference"/>
          <w:rFonts w:ascii="Times New Roman" w:hAnsi="Times New Roman" w:cs="Times New Roman"/>
        </w:rPr>
        <w:commentReference w:id="212"/>
      </w:r>
      <w:commentRangeEnd w:id="213"/>
      <w:r w:rsidR="00024AA4">
        <w:rPr>
          <w:rStyle w:val="CommentReference"/>
          <w:rFonts w:ascii="Times New Roman" w:hAnsi="Times New Roman" w:cs="Times New Roman"/>
        </w:rPr>
        <w:commentReference w:id="213"/>
      </w:r>
      <w:r w:rsidRPr="00E14288">
        <w:rPr>
          <w:rFonts w:ascii="Times New Roman" w:hAnsi="Times New Roman" w:cs="Times New Roman"/>
          <w:sz w:val="24"/>
          <w:szCs w:val="24"/>
        </w:rPr>
        <w:t xml:space="preserve"> </w:t>
      </w:r>
      <w:ins w:id="214" w:author="Fukunaga, Rena (CDC/DDPHSIS/CGH/DGHT)" w:date="2021-08-19T16:52:00Z">
        <w:r w:rsidR="00024AA4">
          <w:rPr>
            <w:rFonts w:ascii="Times New Roman" w:hAnsi="Times New Roman" w:cs="Times New Roman"/>
            <w:sz w:val="24"/>
            <w:szCs w:val="24"/>
          </w:rPr>
          <w:t xml:space="preserve">for testing </w:t>
        </w:r>
      </w:ins>
      <w:r w:rsidRPr="00E14288">
        <w:rPr>
          <w:rFonts w:ascii="Times New Roman" w:hAnsi="Times New Roman" w:cs="Times New Roman"/>
          <w:sz w:val="24"/>
          <w:szCs w:val="24"/>
        </w:rPr>
        <w:t xml:space="preserve">can also be incorporated into estimation of </w:t>
      </w:r>
      <m:oMath>
        <m:sSub>
          <m:sSubPr>
            <m:ctrlPr>
              <w:ins w:id="215" w:author="Hoover, Christopher M" w:date="2021-08-19T12:39:00Z">
                <w:rPr>
                  <w:rFonts w:ascii="Cambria Math" w:hAnsi="Cambria Math" w:cs="Times New Roman"/>
                  <w:sz w:val="24"/>
                  <w:szCs w:val="24"/>
                </w:rPr>
              </w:ins>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with the reduction in </w:t>
      </w:r>
      <m:oMath>
        <m:r>
          <m:rPr>
            <m:scr m:val="script"/>
          </m:rPr>
          <w:rPr>
            <w:rFonts w:ascii="Cambria Math" w:hAnsi="Cambria Math" w:cs="Times New Roman"/>
            <w:sz w:val="24"/>
            <w:szCs w:val="24"/>
          </w:rPr>
          <m:t>R</m:t>
        </m:r>
      </m:oMath>
      <w:r>
        <w:rPr>
          <w:rFonts w:ascii="Times New Roman" w:eastAsiaTheme="minorEastAsia" w:hAnsi="Times New Roman" w:cs="Times New Roman"/>
          <w:sz w:val="24"/>
          <w:szCs w:val="24"/>
        </w:rPr>
        <w:t xml:space="preserve"> due to isolation estimated from </w:t>
      </w:r>
      <w:r w:rsidRPr="00E14288">
        <w:rPr>
          <w:rFonts w:ascii="Times New Roman" w:hAnsi="Times New Roman" w:cs="Times New Roman"/>
          <w:sz w:val="24"/>
          <w:szCs w:val="24"/>
        </w:rPr>
        <w:t xml:space="preserve">infectiousness on day </w:t>
      </w:r>
      <m:oMath>
        <m:r>
          <w:del w:id="216" w:author="Hoover, Christopher M" w:date="2021-08-19T10:30:00Z">
            <m:rPr>
              <m:sty m:val="bi"/>
            </m:rPr>
            <w:rPr>
              <w:rFonts w:ascii="Cambria Math" w:hAnsi="Cambria Math" w:cs="Times New Roman"/>
              <w:sz w:val="24"/>
              <w:szCs w:val="24"/>
            </w:rPr>
            <m:t>τ</m:t>
          </w:del>
        </m:r>
        <m:r>
          <w:ins w:id="217" w:author="Hoover, Christopher M" w:date="2021-08-19T10:30:00Z">
            <m:rPr>
              <m:sty m:val="bi"/>
            </m:rPr>
            <w:rPr>
              <w:rFonts w:ascii="Cambria Math" w:hAnsi="Cambria Math" w:cs="Times New Roman"/>
              <w:sz w:val="24"/>
              <w:szCs w:val="24"/>
            </w:rPr>
            <m:t>t</m:t>
          </w:ins>
        </m:r>
      </m:oMath>
      <w:r w:rsidRPr="00E14288">
        <w:rPr>
          <w:rFonts w:ascii="Times New Roman" w:hAnsi="Times New Roman" w:cs="Times New Roman"/>
          <w:sz w:val="24"/>
          <w:szCs w:val="24"/>
        </w:rPr>
        <w:t xml:space="preserve"> weighted by the probability of </w:t>
      </w:r>
      <w:r>
        <w:rPr>
          <w:rFonts w:ascii="Times New Roman" w:hAnsi="Times New Roman" w:cs="Times New Roman"/>
          <w:sz w:val="24"/>
          <w:szCs w:val="24"/>
        </w:rPr>
        <w:t xml:space="preserve">being </w:t>
      </w:r>
      <w:r w:rsidRPr="00E14288">
        <w:rPr>
          <w:rFonts w:ascii="Times New Roman" w:hAnsi="Times New Roman" w:cs="Times New Roman"/>
          <w:sz w:val="24"/>
          <w:szCs w:val="24"/>
        </w:rPr>
        <w:t xml:space="preserve">isolated on </w:t>
      </w:r>
      <w:commentRangeStart w:id="218"/>
      <w:r w:rsidRPr="00E14288">
        <w:rPr>
          <w:rFonts w:ascii="Times New Roman" w:hAnsi="Times New Roman" w:cs="Times New Roman"/>
          <w:sz w:val="24"/>
          <w:szCs w:val="24"/>
        </w:rPr>
        <w:t xml:space="preserve">day </w:t>
      </w:r>
      <m:oMath>
        <m:r>
          <w:del w:id="219" w:author="Hoover, Christopher M" w:date="2021-08-19T10:30:00Z">
            <m:rPr>
              <m:sty m:val="bi"/>
            </m:rPr>
            <w:rPr>
              <w:rFonts w:ascii="Cambria Math" w:hAnsi="Cambria Math" w:cs="Times New Roman"/>
              <w:sz w:val="24"/>
              <w:szCs w:val="24"/>
            </w:rPr>
            <m:t>τ</m:t>
          </w:del>
        </m:r>
        <m:r>
          <w:ins w:id="220" w:author="Hoover, Christopher M" w:date="2021-08-19T10:30:00Z">
            <m:rPr>
              <m:sty m:val="bi"/>
            </m:rPr>
            <w:rPr>
              <w:rFonts w:ascii="Cambria Math" w:hAnsi="Cambria Math" w:cs="Times New Roman"/>
              <w:sz w:val="24"/>
              <w:szCs w:val="24"/>
            </w:rPr>
            <m:t>t</m:t>
          </w:ins>
        </m:r>
        <w:commentRangeEnd w:id="218"/>
        <m:r>
          <w:ins w:id="221" w:author="Hoover, Christopher M" w:date="2021-08-19T10:31:00Z">
            <m:rPr>
              <m:sty m:val="p"/>
            </m:rPr>
            <w:rPr>
              <w:rStyle w:val="CommentReference"/>
              <w:rFonts w:ascii="Times New Roman" w:hAnsi="Times New Roman" w:cs="Times New Roman"/>
            </w:rPr>
            <w:commentReference w:id="218"/>
          </w:ins>
        </m:r>
      </m:oMath>
      <w:r>
        <w:rPr>
          <w:rFonts w:ascii="Times New Roman" w:hAnsi="Times New Roman" w:cs="Times New Roman"/>
          <w:sz w:val="24"/>
          <w:szCs w:val="24"/>
        </w:rPr>
        <w:t>. Discretizing, this gives:</w:t>
      </w:r>
    </w:p>
    <w:p w14:paraId="5EA0F974" w14:textId="49739779" w:rsidR="002D4CDB" w:rsidRPr="00446230" w:rsidRDefault="00AF4898" w:rsidP="002D4CDB">
      <w:pPr>
        <w:spacing w:line="480" w:lineRule="auto"/>
        <w:ind w:firstLine="720"/>
        <w:rPr>
          <w:rFonts w:ascii="Times New Roman" w:hAnsi="Times New Roman" w:cs="Times New Roman"/>
          <w:sz w:val="24"/>
          <w:szCs w:val="24"/>
        </w:rPr>
      </w:pPr>
      <m:oMathPara>
        <m:oMath>
          <m:sSub>
            <m:sSubPr>
              <m:ctrlPr>
                <w:ins w:id="222" w:author="Hoover, Christopher M" w:date="2021-08-19T12:39:00Z">
                  <w:rPr>
                    <w:rFonts w:ascii="Cambria Math" w:hAnsi="Cambria Math" w:cs="Times New Roman"/>
                    <w:sz w:val="24"/>
                    <w:szCs w:val="24"/>
                  </w:rPr>
                </w:ins>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cr m:val="script"/>
              <m:sty m:val="p"/>
            </m:rPr>
            <w:rPr>
              <w:rFonts w:ascii="Cambria Math" w:hAnsi="Cambria Math" w:cs="Times New Roman"/>
              <w:sz w:val="24"/>
              <w:szCs w:val="24"/>
            </w:rPr>
            <m:t>=R-</m:t>
          </m:r>
          <m:nary>
            <m:naryPr>
              <m:chr m:val="∑"/>
              <m:limLoc m:val="undOvr"/>
              <m:ctrlPr>
                <w:ins w:id="223" w:author="Hoover, Christopher M" w:date="2021-08-19T12:39:00Z">
                  <w:rPr>
                    <w:rFonts w:ascii="Cambria Math" w:hAnsi="Cambria Math" w:cs="Times New Roman"/>
                    <w:sz w:val="24"/>
                    <w:szCs w:val="24"/>
                  </w:rPr>
                </w:ins>
              </m:ctrlPr>
            </m:naryPr>
            <m:sub>
              <m:r>
                <w:del w:id="224" w:author="Hoover, Christopher M" w:date="2021-08-19T10:30:00Z">
                  <w:rPr>
                    <w:rFonts w:ascii="Cambria Math" w:hAnsi="Cambria Math" w:cs="Times New Roman"/>
                    <w:sz w:val="24"/>
                    <w:szCs w:val="24"/>
                  </w:rPr>
                  <m:t>τ</m:t>
                </w:del>
              </m:r>
              <m:r>
                <w:ins w:id="225" w:author="Hoover, Christopher M" w:date="2021-08-19T10:30:00Z">
                  <w:rPr>
                    <w:rFonts w:ascii="Cambria Math" w:hAnsi="Cambria Math" w:cs="Times New Roman"/>
                    <w:sz w:val="24"/>
                    <w:szCs w:val="24"/>
                  </w:rPr>
                  <m:t>t</m:t>
                </w:ins>
              </m:r>
              <m:r>
                <w:rPr>
                  <w:rFonts w:ascii="Cambria Math" w:hAnsi="Cambria Math" w:cs="Times New Roman"/>
                  <w:sz w:val="24"/>
                  <w:szCs w:val="24"/>
                </w:rPr>
                <m:t>=</m:t>
              </m:r>
              <m:sSub>
                <m:sSubPr>
                  <m:ctrlPr>
                    <w:ins w:id="226"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latent</m:t>
                  </m:r>
                </m:sub>
              </m:sSub>
              <m:r>
                <w:rPr>
                  <w:rFonts w:ascii="Cambria Math" w:hAnsi="Cambria Math" w:cs="Times New Roman"/>
                  <w:sz w:val="24"/>
                  <w:szCs w:val="24"/>
                </w:rPr>
                <m:t>+d</m:t>
              </m:r>
            </m:sub>
            <m:sup>
              <m:sSub>
                <m:sSubPr>
                  <m:ctrlPr>
                    <w:ins w:id="227"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tot</m:t>
                  </m:r>
                </m:sub>
              </m:sSub>
            </m:sup>
            <m:e>
              <m:sSub>
                <m:sSubPr>
                  <m:ctrlPr>
                    <w:ins w:id="228"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r</m:t>
                  </m:r>
                </m:e>
                <m:sub>
                  <m:r>
                    <w:del w:id="229" w:author="Hoover, Christopher M" w:date="2021-08-19T10:30:00Z">
                      <w:rPr>
                        <w:rFonts w:ascii="Cambria Math" w:hAnsi="Cambria Math" w:cs="Times New Roman"/>
                        <w:sz w:val="24"/>
                        <w:szCs w:val="24"/>
                      </w:rPr>
                      <m:t>τ</m:t>
                    </w:del>
                  </m:r>
                  <m:r>
                    <w:ins w:id="230" w:author="Hoover, Christopher M" w:date="2021-08-19T10:30:00Z">
                      <w:rPr>
                        <w:rFonts w:ascii="Cambria Math" w:hAnsi="Cambria Math" w:cs="Times New Roman"/>
                        <w:sz w:val="24"/>
                        <w:szCs w:val="24"/>
                      </w:rPr>
                      <m:t>t</m:t>
                    </w:ins>
                  </m:r>
                </m:sub>
              </m:sSub>
              <m:d>
                <m:dPr>
                  <m:ctrlPr>
                    <w:ins w:id="231" w:author="Hoover, Christopher M" w:date="2021-08-19T12:39:00Z">
                      <w:rPr>
                        <w:rFonts w:ascii="Cambria Math" w:hAnsi="Cambria Math" w:cs="Times New Roman"/>
                        <w:i/>
                        <w:sz w:val="24"/>
                        <w:szCs w:val="24"/>
                      </w:rPr>
                    </w:ins>
                  </m:ctrlPr>
                </m:dPr>
                <m:e>
                  <m:r>
                    <w:rPr>
                      <w:rFonts w:ascii="Cambria Math" w:hAnsi="Cambria Math" w:cs="Times New Roman"/>
                      <w:sz w:val="24"/>
                      <w:szCs w:val="24"/>
                    </w:rPr>
                    <m:t>1-</m:t>
                  </m:r>
                  <m:sSup>
                    <m:sSupPr>
                      <m:ctrlPr>
                        <w:ins w:id="232" w:author="Hoover, Christopher M" w:date="2021-08-19T12:39:00Z">
                          <w:rPr>
                            <w:rFonts w:ascii="Cambria Math" w:hAnsi="Cambria Math" w:cs="Times New Roman"/>
                            <w:i/>
                            <w:sz w:val="24"/>
                            <w:szCs w:val="24"/>
                          </w:rPr>
                        </w:ins>
                      </m:ctrlPr>
                    </m:sSupPr>
                    <m:e>
                      <m:d>
                        <m:dPr>
                          <m:ctrlPr>
                            <w:ins w:id="233" w:author="Hoover, Christopher M" w:date="2021-08-19T12:39:00Z">
                              <w:rPr>
                                <w:rFonts w:ascii="Cambria Math" w:hAnsi="Cambria Math" w:cs="Times New Roman"/>
                                <w:i/>
                                <w:sz w:val="24"/>
                                <w:szCs w:val="24"/>
                              </w:rPr>
                            </w:ins>
                          </m:ctrlPr>
                        </m:dPr>
                        <m:e>
                          <m:r>
                            <w:rPr>
                              <w:rFonts w:ascii="Cambria Math" w:hAnsi="Cambria Math" w:cs="Times New Roman"/>
                              <w:sz w:val="24"/>
                              <w:szCs w:val="24"/>
                            </w:rPr>
                            <m:t>1-</m:t>
                          </m:r>
                          <m:f>
                            <m:fPr>
                              <m:ctrlPr>
                                <w:ins w:id="234" w:author="Hoover, Christopher M" w:date="2021-08-19T12:39:00Z">
                                  <w:rPr>
                                    <w:rFonts w:ascii="Cambria Math" w:hAnsi="Cambria Math" w:cs="Times New Roman"/>
                                    <w:i/>
                                    <w:sz w:val="24"/>
                                    <w:szCs w:val="24"/>
                                  </w:rPr>
                                </w:ins>
                              </m:ctrlPr>
                            </m:fPr>
                            <m:num>
                              <m:r>
                                <w:rPr>
                                  <w:rFonts w:ascii="Cambria Math" w:hAnsi="Cambria Math" w:cs="Times New Roman"/>
                                  <w:sz w:val="24"/>
                                  <w:szCs w:val="24"/>
                                </w:rPr>
                                <m:t>f</m:t>
                              </m:r>
                            </m:num>
                            <m:den>
                              <m:r>
                                <w:rPr>
                                  <w:rFonts w:ascii="Cambria Math" w:hAnsi="Cambria Math" w:cs="Times New Roman"/>
                                  <w:sz w:val="24"/>
                                  <w:szCs w:val="24"/>
                                </w:rPr>
                                <m:t>7</m:t>
                              </m:r>
                            </m:den>
                          </m:f>
                        </m:e>
                      </m:d>
                    </m:e>
                    <m:sup>
                      <m:r>
                        <w:del w:id="235" w:author="Hoover, Christopher M" w:date="2021-08-19T10:31:00Z">
                          <w:rPr>
                            <w:rFonts w:ascii="Cambria Math" w:hAnsi="Cambria Math" w:cs="Times New Roman"/>
                            <w:sz w:val="24"/>
                            <w:szCs w:val="24"/>
                          </w:rPr>
                          <m:t>τ</m:t>
                        </w:del>
                      </m:r>
                      <m:r>
                        <w:ins w:id="236" w:author="Hoover, Christopher M" w:date="2021-08-19T10:31:00Z">
                          <w:rPr>
                            <w:rFonts w:ascii="Cambria Math" w:hAnsi="Cambria Math" w:cs="Times New Roman"/>
                            <w:sz w:val="24"/>
                            <w:szCs w:val="24"/>
                          </w:rPr>
                          <m:t>t</m:t>
                        </w:ins>
                      </m:r>
                      <m:r>
                        <w:rPr>
                          <w:rFonts w:ascii="Cambria Math" w:hAnsi="Cambria Math" w:cs="Times New Roman"/>
                          <w:sz w:val="24"/>
                          <w:szCs w:val="24"/>
                        </w:rPr>
                        <m:t>-</m:t>
                      </m:r>
                      <m:sSub>
                        <m:sSubPr>
                          <m:ctrlPr>
                            <w:ins w:id="237"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latent</m:t>
                          </m:r>
                        </m:sub>
                      </m:sSub>
                      <m:r>
                        <w:rPr>
                          <w:rFonts w:ascii="Cambria Math" w:hAnsi="Cambria Math" w:cs="Times New Roman"/>
                          <w:sz w:val="24"/>
                          <w:szCs w:val="24"/>
                        </w:rPr>
                        <m:t>-d</m:t>
                      </m:r>
                    </m:sup>
                  </m:sSup>
                </m:e>
              </m:d>
            </m:e>
          </m:nary>
        </m:oMath>
      </m:oMathPara>
    </w:p>
    <w:p w14:paraId="0CF31B24" w14:textId="76BD39C4" w:rsidR="00363CC2" w:rsidRPr="00363CC2" w:rsidRDefault="002D4CDB" w:rsidP="00363CC2">
      <w:pPr>
        <w:spacing w:line="480" w:lineRule="auto"/>
        <w:rPr>
          <w:rFonts w:ascii="Times New Roman" w:hAnsi="Times New Roman" w:cs="Times New Roman"/>
          <w:sz w:val="24"/>
          <w:szCs w:val="24"/>
        </w:rPr>
      </w:pPr>
      <w:r w:rsidRPr="00E14288">
        <w:rPr>
          <w:rFonts w:ascii="Times New Roman" w:hAnsi="Times New Roman" w:cs="Times New Roman"/>
          <w:sz w:val="24"/>
          <w:szCs w:val="24"/>
        </w:rPr>
        <w:lastRenderedPageBreak/>
        <w:t xml:space="preserve">Figure </w:t>
      </w:r>
      <w:del w:id="238" w:author="Zhao, Guixiang (Grace) (CDC/ONDIEH/NCCDPHP)" w:date="2021-08-17T17:01:00Z">
        <w:r w:rsidRPr="00E14288" w:rsidDel="007C64A6">
          <w:rPr>
            <w:rFonts w:ascii="Times New Roman" w:hAnsi="Times New Roman" w:cs="Times New Roman"/>
            <w:sz w:val="24"/>
            <w:szCs w:val="24"/>
          </w:rPr>
          <w:delText xml:space="preserve">2c </w:delText>
        </w:r>
      </w:del>
      <w:ins w:id="239" w:author="Zhao, Guixiang (Grace) (CDC/ONDIEH/NCCDPHP)" w:date="2021-08-17T17:01:00Z">
        <w:r w:rsidR="007C64A6">
          <w:rPr>
            <w:rFonts w:ascii="Times New Roman" w:hAnsi="Times New Roman" w:cs="Times New Roman"/>
            <w:sz w:val="24"/>
            <w:szCs w:val="24"/>
          </w:rPr>
          <w:t>1</w:t>
        </w:r>
        <w:r w:rsidR="007C64A6" w:rsidRPr="00E14288">
          <w:rPr>
            <w:rFonts w:ascii="Times New Roman" w:hAnsi="Times New Roman" w:cs="Times New Roman"/>
            <w:sz w:val="24"/>
            <w:szCs w:val="24"/>
          </w:rPr>
          <w:t xml:space="preserve">c </w:t>
        </w:r>
      </w:ins>
      <w:r w:rsidRPr="00E14288">
        <w:rPr>
          <w:rFonts w:ascii="Times New Roman" w:hAnsi="Times New Roman" w:cs="Times New Roman"/>
          <w:sz w:val="24"/>
          <w:szCs w:val="24"/>
        </w:rPr>
        <w:t xml:space="preserve">shows distributions of </w:t>
      </w:r>
      <m:oMath>
        <m:sSub>
          <m:sSubPr>
            <m:ctrlPr>
              <w:ins w:id="240"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w:t>
      </w:r>
      <w:ins w:id="241" w:author="Zhao, Guixiang (Grace) (CDC/ONDIEH/NCCDPHP)" w:date="2021-08-17T16:12:00Z">
        <w:r w:rsidR="00A313FE">
          <w:rPr>
            <w:rFonts w:ascii="Times New Roman" w:hAnsi="Times New Roman" w:cs="Times New Roman"/>
            <w:sz w:val="24"/>
            <w:szCs w:val="24"/>
          </w:rPr>
          <w:t>-</w:t>
        </w:r>
      </w:ins>
      <w:r w:rsidRPr="00E14288">
        <w:rPr>
          <w:rFonts w:ascii="Times New Roman" w:hAnsi="Times New Roman" w:cs="Times New Roman"/>
          <w:sz w:val="24"/>
          <w:szCs w:val="24"/>
        </w:rPr>
        <w:t xml:space="preserve">2 latent, </w:t>
      </w:r>
      <w:r w:rsidR="00363CC2">
        <w:rPr>
          <w:rFonts w:ascii="Times New Roman" w:hAnsi="Times New Roman" w:cs="Times New Roman"/>
          <w:sz w:val="24"/>
          <w:szCs w:val="24"/>
        </w:rPr>
        <w:t>incubation</w:t>
      </w:r>
      <w:r w:rsidRPr="00E14288">
        <w:rPr>
          <w:rFonts w:ascii="Times New Roman" w:hAnsi="Times New Roman" w:cs="Times New Roman"/>
          <w:sz w:val="24"/>
          <w:szCs w:val="24"/>
        </w:rPr>
        <w:t>,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7</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
          </m:rPr>
          <w:rPr>
            <w:rFonts w:ascii="Cambria Math" w:hAnsi="Cambria Math" w:cs="Times New Roman"/>
            <w:sz w:val="24"/>
            <w:szCs w:val="24"/>
          </w:rPr>
          <m:t>0.5</m:t>
        </m:r>
      </m:oMath>
      <w:r w:rsidRPr="00E14288">
        <w:rPr>
          <w:rFonts w:ascii="Times New Roman" w:hAnsi="Times New Roman" w:cs="Times New Roman"/>
          <w:sz w:val="24"/>
          <w:szCs w:val="24"/>
        </w:rPr>
        <w:t xml:space="preserve">) and test delays from 0 to 2 days. </w:t>
      </w:r>
      <w:del w:id="242" w:author="Hoover, Christopher M" w:date="2021-08-19T10:33:00Z">
        <w:r w:rsidR="00363CC2" w:rsidRPr="00363CC2" w:rsidDel="00866F66">
          <w:rPr>
            <w:rFonts w:ascii="Times New Roman" w:hAnsi="Times New Roman" w:cs="Times New Roman"/>
            <w:sz w:val="24"/>
            <w:szCs w:val="24"/>
          </w:rPr>
          <w:delText xml:space="preserve">These results again reiterate the importance of reducing test delays, as </w:delText>
        </w:r>
      </w:del>
      <m:oMath>
        <m:sSub>
          <m:sSubPr>
            <m:ctrlPr>
              <w:ins w:id="243" w:author="Hoover, Christopher M" w:date="2021-08-19T12:39:00Z">
                <w:rPr>
                  <w:rFonts w:ascii="Cambria Math" w:hAnsi="Cambria Math" w:cs="Times New Roman"/>
                  <w:sz w:val="24"/>
                  <w:szCs w:val="24"/>
                </w:rPr>
              </w:ins>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oMath>
      <w:r w:rsidR="00363CC2" w:rsidRPr="00363CC2">
        <w:rPr>
          <w:rFonts w:ascii="Times New Roman" w:hAnsi="Times New Roman" w:cs="Times New Roman"/>
          <w:sz w:val="24"/>
          <w:szCs w:val="24"/>
        </w:rPr>
        <w:t xml:space="preserve"> is similar when testing every day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oMath>
      <w:r w:rsidR="00363CC2" w:rsidRPr="00363CC2">
        <w:rPr>
          <w:rFonts w:ascii="Times New Roman" w:hAnsi="Times New Roman" w:cs="Times New Roman"/>
          <w:sz w:val="24"/>
          <w:szCs w:val="24"/>
        </w:rPr>
        <w:t>) with a two-day turnaround time for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oMath>
      <w:r w:rsidR="00363CC2" w:rsidRPr="00363CC2">
        <w:rPr>
          <w:rFonts w:ascii="Times New Roman" w:hAnsi="Times New Roman" w:cs="Times New Roman"/>
          <w:sz w:val="24"/>
          <w:szCs w:val="24"/>
        </w:rPr>
        <w:t>) vs testing twice per week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00363CC2" w:rsidRPr="00363CC2">
        <w:rPr>
          <w:rFonts w:ascii="Times New Roman" w:hAnsi="Times New Roman" w:cs="Times New Roman"/>
          <w:sz w:val="24"/>
          <w:szCs w:val="24"/>
        </w:rPr>
        <w:t>) with immediate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00363CC2" w:rsidRPr="00363CC2">
        <w:rPr>
          <w:rFonts w:ascii="Times New Roman" w:hAnsi="Times New Roman" w:cs="Times New Roman"/>
          <w:sz w:val="24"/>
          <w:szCs w:val="24"/>
        </w:rPr>
        <w:t xml:space="preserve">) (fig 1c, median </w:t>
      </w:r>
      <m:oMath>
        <m:sSub>
          <m:sSubPr>
            <m:ctrlPr>
              <w:ins w:id="244" w:author="Hoover, Christopher M" w:date="2021-08-19T12:39:00Z">
                <w:rPr>
                  <w:rFonts w:ascii="Cambria Math" w:hAnsi="Cambria Math" w:cs="Times New Roman"/>
                  <w:sz w:val="24"/>
                  <w:szCs w:val="24"/>
                </w:rPr>
              </w:ins>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oMath>
      <w:r w:rsidR="00363CC2" w:rsidRPr="00363CC2">
        <w:rPr>
          <w:rFonts w:ascii="Times New Roman" w:hAnsi="Times New Roman" w:cs="Times New Roman"/>
          <w:sz w:val="24"/>
          <w:szCs w:val="24"/>
        </w:rPr>
        <w:t xml:space="preserve"> 0.42 and </w:t>
      </w:r>
      <m:oMath>
        <m:sSub>
          <m:sSubPr>
            <m:ctrlPr>
              <w:ins w:id="245" w:author="Hoover, Christopher M" w:date="2021-08-19T12:39:00Z">
                <w:rPr>
                  <w:rFonts w:ascii="Cambria Math" w:hAnsi="Cambria Math" w:cs="Times New Roman"/>
                  <w:sz w:val="24"/>
                  <w:szCs w:val="24"/>
                </w:rPr>
              </w:ins>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r>
          <m:rPr>
            <m:sty m:val="p"/>
          </m:rPr>
          <w:rPr>
            <w:rFonts w:ascii="Cambria Math" w:hAnsi="Cambria Math" w:cs="Times New Roman"/>
            <w:sz w:val="24"/>
            <w:szCs w:val="24"/>
          </w:rPr>
          <m:t>)=</m:t>
        </m:r>
      </m:oMath>
      <w:r w:rsidR="00363CC2" w:rsidRPr="00363CC2">
        <w:rPr>
          <w:rFonts w:ascii="Times New Roman" w:hAnsi="Times New Roman" w:cs="Times New Roman"/>
          <w:sz w:val="24"/>
          <w:szCs w:val="24"/>
        </w:rPr>
        <w:t xml:space="preserve"> 0.33, respectively)</w:t>
      </w:r>
      <w:ins w:id="246" w:author="Hoover, Christopher M" w:date="2021-08-19T10:33:00Z">
        <w:r w:rsidR="00866F66">
          <w:rPr>
            <w:rFonts w:ascii="Times New Roman" w:hAnsi="Times New Roman" w:cs="Times New Roman"/>
            <w:sz w:val="24"/>
            <w:szCs w:val="24"/>
          </w:rPr>
          <w:t xml:space="preserve">, </w:t>
        </w:r>
        <w:r w:rsidR="00866F66" w:rsidRPr="00363CC2">
          <w:rPr>
            <w:rFonts w:ascii="Times New Roman" w:hAnsi="Times New Roman" w:cs="Times New Roman"/>
            <w:sz w:val="24"/>
            <w:szCs w:val="24"/>
          </w:rPr>
          <w:t>again reiterat</w:t>
        </w:r>
        <w:r w:rsidR="00866F66">
          <w:rPr>
            <w:rFonts w:ascii="Times New Roman" w:hAnsi="Times New Roman" w:cs="Times New Roman"/>
            <w:sz w:val="24"/>
            <w:szCs w:val="24"/>
          </w:rPr>
          <w:t>ing</w:t>
        </w:r>
        <w:r w:rsidR="00866F66" w:rsidRPr="00363CC2">
          <w:rPr>
            <w:rFonts w:ascii="Times New Roman" w:hAnsi="Times New Roman" w:cs="Times New Roman"/>
            <w:sz w:val="24"/>
            <w:szCs w:val="24"/>
          </w:rPr>
          <w:t xml:space="preserve"> the importance of reducing test delays</w:t>
        </w:r>
      </w:ins>
      <w:r w:rsidR="00363CC2" w:rsidRPr="00363CC2">
        <w:rPr>
          <w:rFonts w:ascii="Times New Roman" w:hAnsi="Times New Roman" w:cs="Times New Roman"/>
          <w:sz w:val="24"/>
          <w:szCs w:val="24"/>
        </w:rPr>
        <w:t>.</w:t>
      </w:r>
    </w:p>
    <w:p w14:paraId="5EB7ECE1" w14:textId="6564DE43" w:rsidR="002D4CDB" w:rsidRPr="008C1FD0" w:rsidRDefault="00363CC2" w:rsidP="00363CC2">
      <w:pPr>
        <w:spacing w:line="480" w:lineRule="auto"/>
        <w:rPr>
          <w:rFonts w:eastAsia="Times New Roman" w:cstheme="majorBidi"/>
          <w:b/>
          <w:sz w:val="24"/>
          <w:szCs w:val="26"/>
        </w:rPr>
      </w:pPr>
      <w:r>
        <w:rPr>
          <w:noProof/>
        </w:rPr>
        <w:drawing>
          <wp:inline distT="0" distB="0" distL="0" distR="0" wp14:anchorId="69B2B47E" wp14:editId="07C3393E">
            <wp:extent cx="5334000" cy="4000500"/>
            <wp:effectExtent l="0" t="0" r="0" b="0"/>
            <wp:docPr id="1" name="Picture" descr="Figure 1. Model framework and analytic results."/>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mod_schematic_plot-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14:paraId="51074FC0" w14:textId="0B7BF468" w:rsidR="002D4CDB" w:rsidRDefault="002D4CDB" w:rsidP="002D4CDB">
      <w:pPr>
        <w:pStyle w:val="Subtitle"/>
        <w:rPr>
          <w:rFonts w:eastAsia="Times New Roman"/>
          <w:sz w:val="22"/>
          <w:szCs w:val="24"/>
        </w:rPr>
      </w:pPr>
      <w:r w:rsidRPr="000B3CAB">
        <w:rPr>
          <w:rFonts w:eastAsia="Times New Roman"/>
          <w:b/>
          <w:sz w:val="22"/>
          <w:szCs w:val="24"/>
        </w:rPr>
        <w:t xml:space="preserve">Figure </w:t>
      </w:r>
      <w:r w:rsidR="00363CC2">
        <w:rPr>
          <w:rFonts w:eastAsia="Times New Roman"/>
          <w:b/>
          <w:sz w:val="22"/>
          <w:szCs w:val="24"/>
        </w:rPr>
        <w:t>1</w:t>
      </w:r>
      <w:r w:rsidRPr="000B3CAB">
        <w:rPr>
          <w:rFonts w:eastAsia="Times New Roman"/>
          <w:b/>
          <w:sz w:val="22"/>
          <w:szCs w:val="24"/>
        </w:rPr>
        <w:t>. Model framework and analytic results</w:t>
      </w:r>
      <w:r w:rsidRPr="000B3CAB">
        <w:rPr>
          <w:rFonts w:eastAsia="Times New Roman"/>
          <w:bCs/>
          <w:sz w:val="22"/>
          <w:szCs w:val="24"/>
        </w:rPr>
        <w:t>.</w:t>
      </w:r>
      <w:r w:rsidRPr="000B3CAB">
        <w:rPr>
          <w:rFonts w:eastAsia="Times New Roman"/>
          <w:sz w:val="22"/>
          <w:szCs w:val="24"/>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szCs w:val="24"/>
        </w:rPr>
        <w:t xml:space="preserve">, </w:t>
      </w:r>
      <m:oMath>
        <m:sSub>
          <m:sSubPr>
            <m:ctrlPr>
              <w:ins w:id="247"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4</m:t>
        </m:r>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szCs w:val="24"/>
        </w:rPr>
        <w:t xml:space="preserve">, </w:t>
      </w:r>
      <m:oMath>
        <m:sSub>
          <m:sSubPr>
            <m:ctrlPr>
              <w:ins w:id="248"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5.5</m:t>
        </m:r>
      </m:oMath>
      <w:r w:rsidRPr="000B3CAB">
        <w:rPr>
          <w:rFonts w:eastAsia="Times New Roman"/>
          <w:sz w:val="22"/>
          <w:szCs w:val="24"/>
        </w:rPr>
        <w:t xml:space="preserve">, </w:t>
      </w:r>
      <m:oMath>
        <m:sSub>
          <m:sSubPr>
            <m:ctrlPr>
              <w:ins w:id="249"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8.5</m:t>
        </m:r>
      </m:oMath>
      <w:r w:rsidRPr="000B3CAB">
        <w:rPr>
          <w:rFonts w:eastAsia="Times New Roman"/>
          <w:sz w:val="22"/>
          <w:szCs w:val="24"/>
        </w:rPr>
        <w:t xml:space="preserve">, with shaded area demonstrating infectiousness slice removed if </w:t>
      </w:r>
      <m:oMath>
        <m:sSub>
          <m:sSubPr>
            <m:ctrlPr>
              <w:ins w:id="250"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7.5</m:t>
        </m:r>
      </m:oMath>
      <w:r w:rsidRPr="000B3CAB">
        <w:rPr>
          <w:rFonts w:eastAsia="Times New Roman"/>
          <w:sz w:val="22"/>
          <w:szCs w:val="24"/>
        </w:rPr>
        <w:t xml:space="preserve">, leading to </w:t>
      </w:r>
      <m:oMath>
        <m:sSub>
          <m:sSubPr>
            <m:ctrlPr>
              <w:ins w:id="251" w:author="Hoover, Christopher M" w:date="2021-08-19T12:39:00Z">
                <w:rPr>
                  <w:rFonts w:ascii="Cambria Math" w:eastAsia="Times New Roman" w:hAnsi="Cambria Math"/>
                  <w:sz w:val="22"/>
                  <w:szCs w:val="24"/>
                </w:rPr>
              </w:ins>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53</m:t>
        </m:r>
      </m:oMath>
      <w:r w:rsidRPr="000B3CAB">
        <w:rPr>
          <w:rFonts w:eastAsia="Times New Roman"/>
          <w:sz w:val="22"/>
          <w:szCs w:val="24"/>
        </w:rPr>
        <w:t xml:space="preserve">. B) </w:t>
      </w:r>
      <m:oMath>
        <m:sSub>
          <m:sSubPr>
            <m:ctrlPr>
              <w:ins w:id="252" w:author="Hoover, Christopher M" w:date="2021-08-19T12:39:00Z">
                <w:rPr>
                  <w:rFonts w:ascii="Cambria Math" w:eastAsia="Times New Roman" w:hAnsi="Cambria Math"/>
                  <w:sz w:val="22"/>
                  <w:szCs w:val="24"/>
                </w:rPr>
              </w:ins>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as a function of </w:t>
      </w:r>
      <m:oMath>
        <m:sSub>
          <m:sSubPr>
            <m:ctrlPr>
              <w:ins w:id="253"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with same parameters as in A and point indicating sc</w:t>
      </w:r>
      <w:proofErr w:type="spellStart"/>
      <w:r w:rsidRPr="000B3CAB">
        <w:rPr>
          <w:rFonts w:eastAsia="Times New Roman"/>
          <w:sz w:val="22"/>
          <w:szCs w:val="24"/>
        </w:rPr>
        <w:t>enario</w:t>
      </w:r>
      <w:proofErr w:type="spellEnd"/>
      <w:r w:rsidRPr="000B3CAB">
        <w:rPr>
          <w:rFonts w:eastAsia="Times New Roman"/>
          <w:sz w:val="22"/>
          <w:szCs w:val="24"/>
        </w:rPr>
        <w:t xml:space="preserve"> depicted in A. C) Boxplots showing distributions of </w:t>
      </w:r>
      <m:oMath>
        <m:sSub>
          <m:sSubPr>
            <m:ctrlPr>
              <w:ins w:id="254" w:author="Hoover, Christopher M" w:date="2021-08-19T12:39:00Z">
                <w:rPr>
                  <w:rFonts w:ascii="Cambria Math" w:eastAsia="Times New Roman" w:hAnsi="Cambria Math"/>
                  <w:sz w:val="22"/>
                  <w:szCs w:val="24"/>
                </w:rPr>
              </w:ins>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szCs w:val="24"/>
        </w:rPr>
        <w:t xml:space="preserve">, and test delay, </w:t>
      </w:r>
      <m:oMath>
        <m:r>
          <m:rPr>
            <m:sty m:val="bi"/>
          </m:rPr>
          <w:rPr>
            <w:rFonts w:ascii="Cambria Math" w:eastAsia="Times New Roman" w:hAnsi="Cambria Math"/>
            <w:sz w:val="22"/>
            <w:szCs w:val="24"/>
          </w:rPr>
          <m:t>d</m:t>
        </m:r>
      </m:oMath>
      <w:r w:rsidRPr="000B3CAB">
        <w:rPr>
          <w:rFonts w:eastAsia="Times New Roman"/>
          <w:sz w:val="22"/>
          <w:szCs w:val="24"/>
        </w:rPr>
        <w:t xml:space="preserve">, incorporating uncertainty in </w:t>
      </w:r>
      <m:oMath>
        <m:sSub>
          <m:sSubPr>
            <m:ctrlPr>
              <w:ins w:id="255"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szCs w:val="24"/>
        </w:rPr>
        <w:t xml:space="preserve">, </w:t>
      </w:r>
      <m:oMath>
        <m:sSub>
          <m:sSubPr>
            <m:ctrlPr>
              <w:ins w:id="256"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oMath>
      <w:r w:rsidRPr="000B3CAB">
        <w:rPr>
          <w:rFonts w:eastAsia="Times New Roman"/>
          <w:sz w:val="22"/>
          <w:szCs w:val="24"/>
        </w:rPr>
        <w:t xml:space="preserve">, and </w:t>
      </w:r>
      <m:oMath>
        <m:sSub>
          <m:sSubPr>
            <m:ctrlPr>
              <w:ins w:id="257"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szCs w:val="24"/>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szCs w:val="24"/>
        </w:rPr>
        <w:t xml:space="preserve"> parameter s</w:t>
      </w:r>
      <w:proofErr w:type="spellStart"/>
      <w:r w:rsidRPr="000B3CAB">
        <w:rPr>
          <w:rFonts w:eastAsia="Times New Roman"/>
          <w:sz w:val="22"/>
          <w:szCs w:val="24"/>
        </w:rPr>
        <w:t>ets</w:t>
      </w:r>
      <w:proofErr w:type="spellEnd"/>
      <w:r w:rsidRPr="000B3CAB">
        <w:rPr>
          <w:rFonts w:eastAsia="Times New Roman"/>
          <w:sz w:val="22"/>
          <w:szCs w:val="24"/>
        </w:rPr>
        <w:t xml:space="preserve">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szCs w:val="24"/>
        </w:rPr>
        <w:t xml:space="preserve">. Boxplots indicate median, interquartile range, and full range of values of </w:t>
      </w:r>
      <m:oMath>
        <m:sSub>
          <m:sSubPr>
            <m:ctrlPr>
              <w:ins w:id="258" w:author="Hoover, Christopher M" w:date="2021-08-19T12:39:00Z">
                <w:rPr>
                  <w:rFonts w:ascii="Cambria Math" w:eastAsia="Times New Roman" w:hAnsi="Cambria Math"/>
                  <w:sz w:val="22"/>
                  <w:szCs w:val="24"/>
                </w:rPr>
              </w:ins>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002F53F7">
        <w:rPr>
          <w:rFonts w:eastAsia="Times New Roman"/>
          <w:sz w:val="22"/>
          <w:szCs w:val="24"/>
        </w:rPr>
        <w:t xml:space="preserve">. </w:t>
      </w:r>
      <w:r w:rsidRPr="000B3CAB">
        <w:rPr>
          <w:rFonts w:eastAsia="Times New Roman"/>
          <w:sz w:val="22"/>
          <w:szCs w:val="24"/>
        </w:rPr>
        <w:t xml:space="preserve">D) Relationship between testing frequency, </w:t>
      </w:r>
      <m:oMath>
        <m:r>
          <m:rPr>
            <m:sty m:val="bi"/>
          </m:rPr>
          <w:rPr>
            <w:rFonts w:ascii="Cambria Math" w:eastAsia="Times New Roman" w:hAnsi="Cambria Math"/>
            <w:sz w:val="22"/>
            <w:szCs w:val="24"/>
          </w:rPr>
          <m:t>f</m:t>
        </m:r>
      </m:oMath>
      <w:r w:rsidRPr="000B3CAB">
        <w:rPr>
          <w:rFonts w:eastAsia="Times New Roman"/>
          <w:sz w:val="22"/>
          <w:szCs w:val="24"/>
        </w:rPr>
        <w:t xml:space="preserve">, test delay, </w:t>
      </w:r>
      <m:oMath>
        <m:r>
          <m:rPr>
            <m:sty m:val="bi"/>
          </m:rPr>
          <w:rPr>
            <w:rFonts w:ascii="Cambria Math" w:eastAsia="Times New Roman" w:hAnsi="Cambria Math"/>
            <w:sz w:val="22"/>
            <w:szCs w:val="24"/>
          </w:rPr>
          <m:t>d</m:t>
        </m:r>
      </m:oMath>
      <w:r w:rsidRPr="000B3CAB">
        <w:rPr>
          <w:rFonts w:eastAsia="Times New Roman"/>
          <w:sz w:val="22"/>
          <w:szCs w:val="24"/>
        </w:rPr>
        <w:t xml:space="preserve">, and </w:t>
      </w:r>
      <w:r w:rsidRPr="000B3CAB">
        <w:rPr>
          <w:rFonts w:eastAsia="Times New Roman"/>
          <w:sz w:val="22"/>
          <w:szCs w:val="24"/>
        </w:rPr>
        <w:lastRenderedPageBreak/>
        <w:t xml:space="preserve">probability isolation occurs by day </w:t>
      </w:r>
      <m:oMath>
        <m:r>
          <w:rPr>
            <w:rFonts w:ascii="Cambria Math" w:eastAsia="Times New Roman" w:hAnsi="Cambria Math"/>
            <w:sz w:val="22"/>
            <w:szCs w:val="24"/>
          </w:rPr>
          <m:t>τ</m:t>
        </m:r>
      </m:oMath>
      <w:r w:rsidRPr="000B3CAB">
        <w:rPr>
          <w:rFonts w:eastAsia="Times New Roman"/>
          <w:sz w:val="22"/>
          <w:szCs w:val="24"/>
        </w:rPr>
        <w:t xml:space="preserve">, </w:t>
      </w:r>
      <w:proofErr w:type="gramStart"/>
      <w:r w:rsidRPr="000B3CAB">
        <w:rPr>
          <w:rFonts w:eastAsia="Times New Roman"/>
          <w:sz w:val="22"/>
          <w:szCs w:val="24"/>
        </w:rPr>
        <w:t>i.e.</w:t>
      </w:r>
      <w:proofErr w:type="gramEnd"/>
      <w:r w:rsidRPr="000B3CAB">
        <w:rPr>
          <w:rFonts w:eastAsia="Times New Roman"/>
          <w:sz w:val="22"/>
          <w:szCs w:val="24"/>
        </w:rPr>
        <w:t> </w:t>
      </w:r>
      <m:oMath>
        <m:sSub>
          <m:sSubPr>
            <m:ctrlPr>
              <w:ins w:id="259" w:author="Hoover, Christopher M" w:date="2021-08-19T12:39:00Z">
                <w:rPr>
                  <w:rFonts w:ascii="Cambria Math" w:eastAsia="Times New Roman" w:hAnsi="Cambria Math"/>
                  <w:sz w:val="22"/>
                  <w:szCs w:val="24"/>
                </w:rPr>
              </w:ins>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τ</m:t>
        </m:r>
      </m:oMath>
      <w:r w:rsidRPr="000B3CAB">
        <w:rPr>
          <w:rFonts w:eastAsia="Times New Roman"/>
          <w:sz w:val="22"/>
          <w:szCs w:val="24"/>
        </w:rPr>
        <w:t xml:space="preserve">, demonstrating that delays in testing substantially reduce the probability of prompt isolation, particularly </w:t>
      </w:r>
      <w:r>
        <w:rPr>
          <w:rFonts w:eastAsia="Times New Roman"/>
          <w:sz w:val="22"/>
          <w:szCs w:val="24"/>
        </w:rPr>
        <w:t>among</w:t>
      </w:r>
      <w:r w:rsidRPr="000B3CAB">
        <w:rPr>
          <w:rFonts w:eastAsia="Times New Roman"/>
          <w:sz w:val="22"/>
          <w:szCs w:val="24"/>
        </w:rPr>
        <w:t xml:space="preserve"> </w:t>
      </w:r>
      <w:r>
        <w:rPr>
          <w:rFonts w:eastAsia="Times New Roman"/>
          <w:sz w:val="22"/>
          <w:szCs w:val="24"/>
        </w:rPr>
        <w:t xml:space="preserve">most </w:t>
      </w:r>
      <w:r w:rsidRPr="000B3CAB">
        <w:rPr>
          <w:rFonts w:eastAsia="Times New Roman"/>
          <w:sz w:val="22"/>
          <w:szCs w:val="24"/>
        </w:rPr>
        <w:t>frequent testing scenarios.</w:t>
      </w:r>
    </w:p>
    <w:p w14:paraId="769BA27A" w14:textId="5B50519B" w:rsidR="00603C0F" w:rsidRPr="000B3CAB" w:rsidRDefault="00603C0F" w:rsidP="00603C0F">
      <w:pPr>
        <w:pStyle w:val="Heading2"/>
        <w:spacing w:line="480" w:lineRule="auto"/>
        <w:rPr>
          <w:rFonts w:ascii="Times New Roman" w:eastAsia="Times New Roman" w:hAnsi="Times New Roman" w:cs="Times New Roman"/>
          <w:szCs w:val="24"/>
        </w:rPr>
      </w:pPr>
      <w:bookmarkStart w:id="260" w:name="individual-based-model-simulations"/>
      <w:r w:rsidRPr="000B3CAB">
        <w:rPr>
          <w:rFonts w:ascii="Times New Roman" w:eastAsia="Times New Roman" w:hAnsi="Times New Roman" w:cs="Times New Roman"/>
          <w:szCs w:val="24"/>
        </w:rPr>
        <w:t>Individual-based model simulations</w:t>
      </w:r>
    </w:p>
    <w:p w14:paraId="4BB524FF"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261" w:name="Xde14e8fe7464e96a4bcd1fe688ba35488e054ee"/>
      <w:r w:rsidRPr="000B3CAB">
        <w:rPr>
          <w:rFonts w:ascii="Times New Roman" w:eastAsia="Times New Roman" w:hAnsi="Times New Roman" w:cs="Times New Roman"/>
          <w:sz w:val="24"/>
        </w:rPr>
        <w:t>Model setup</w:t>
      </w:r>
    </w:p>
    <w:p w14:paraId="7F591C15" w14:textId="0B0A33CD" w:rsidR="00603C0F" w:rsidRPr="000B3CAB" w:rsidRDefault="00603C0F" w:rsidP="00603C0F">
      <w:pPr>
        <w:spacing w:line="480" w:lineRule="auto"/>
        <w:ind w:firstLine="720"/>
        <w:rPr>
          <w:rFonts w:ascii="Times New Roman" w:hAnsi="Times New Roman" w:cs="Times New Roman"/>
          <w:sz w:val="24"/>
          <w:szCs w:val="24"/>
        </w:rPr>
      </w:pPr>
      <w:r w:rsidRPr="00603C0F">
        <w:rPr>
          <w:rFonts w:ascii="Times New Roman" w:hAnsi="Times New Roman" w:cs="Times New Roman"/>
          <w:sz w:val="24"/>
          <w:szCs w:val="24"/>
        </w:rPr>
        <w:t xml:space="preserve">We next describe the development and simulation of an individual based model to incorporate </w:t>
      </w:r>
      <w:commentRangeStart w:id="262"/>
      <w:commentRangeStart w:id="263"/>
      <w:r w:rsidRPr="00603C0F">
        <w:rPr>
          <w:rFonts w:ascii="Times New Roman" w:hAnsi="Times New Roman" w:cs="Times New Roman"/>
          <w:sz w:val="24"/>
          <w:szCs w:val="24"/>
        </w:rPr>
        <w:t xml:space="preserve">staff </w:t>
      </w:r>
      <w:ins w:id="264" w:author="Fukunaga, Rena (CDC/DDPHSIS/CGH/DGHT)" w:date="2021-08-19T11:24:00Z">
        <w:r w:rsidR="009231F1">
          <w:rPr>
            <w:rFonts w:ascii="Times New Roman" w:hAnsi="Times New Roman" w:cs="Times New Roman"/>
            <w:sz w:val="24"/>
            <w:szCs w:val="24"/>
          </w:rPr>
          <w:t xml:space="preserve">working </w:t>
        </w:r>
      </w:ins>
      <w:r w:rsidRPr="00603C0F">
        <w:rPr>
          <w:rFonts w:ascii="Times New Roman" w:hAnsi="Times New Roman" w:cs="Times New Roman"/>
          <w:sz w:val="24"/>
          <w:szCs w:val="24"/>
        </w:rPr>
        <w:t>schedules</w:t>
      </w:r>
      <w:commentRangeEnd w:id="262"/>
      <w:r w:rsidR="007237B3">
        <w:rPr>
          <w:rStyle w:val="CommentReference"/>
          <w:rFonts w:ascii="Times New Roman" w:hAnsi="Times New Roman" w:cs="Times New Roman"/>
        </w:rPr>
        <w:commentReference w:id="262"/>
      </w:r>
      <w:commentRangeEnd w:id="263"/>
      <w:r w:rsidR="009231F1">
        <w:rPr>
          <w:rStyle w:val="CommentReference"/>
          <w:rFonts w:ascii="Times New Roman" w:hAnsi="Times New Roman" w:cs="Times New Roman"/>
        </w:rPr>
        <w:commentReference w:id="263"/>
      </w:r>
      <w:r w:rsidRPr="00603C0F">
        <w:rPr>
          <w:rFonts w:ascii="Times New Roman" w:hAnsi="Times New Roman" w:cs="Times New Roman"/>
          <w:sz w:val="24"/>
          <w:szCs w:val="24"/>
        </w:rPr>
        <w:t xml:space="preserve"> and expand the modeling framework above to a facility-level setting.</w:t>
      </w:r>
      <w:r>
        <w:rPr>
          <w:rFonts w:ascii="Times New Roman" w:hAnsi="Times New Roman" w:cs="Times New Roman"/>
          <w:sz w:val="24"/>
          <w:szCs w:val="24"/>
        </w:rPr>
        <w:t xml:space="preserve"> </w:t>
      </w:r>
      <w:r w:rsidRPr="000B3CAB">
        <w:rPr>
          <w:rFonts w:ascii="Times New Roman" w:hAnsi="Times New Roman" w:cs="Times New Roman"/>
          <w:sz w:val="24"/>
          <w:szCs w:val="24"/>
        </w:rPr>
        <w:t xml:space="preserve">In a modeled facility, </w:t>
      </w:r>
      <m:oMath>
        <m:r>
          <w:del w:id="265" w:author="Hoover, Christopher M" w:date="2021-08-19T10:38:00Z">
            <m:rPr>
              <m:sty m:val="bi"/>
            </m:rPr>
            <w:rPr>
              <w:rFonts w:ascii="Cambria Math" w:hAnsi="Cambria Math" w:cs="Times New Roman"/>
              <w:sz w:val="24"/>
              <w:szCs w:val="24"/>
            </w:rPr>
            <m:t>n</m:t>
          </w:del>
        </m:r>
        <m:r>
          <w:ins w:id="266" w:author="Hoover, Christopher M" w:date="2021-08-19T10:38:00Z">
            <m:rPr>
              <m:sty m:val="bi"/>
            </m:rPr>
            <w:rPr>
              <w:rFonts w:ascii="Cambria Math" w:hAnsi="Cambria Math" w:cs="Times New Roman"/>
              <w:sz w:val="24"/>
              <w:szCs w:val="24"/>
            </w:rPr>
            <m:t>w</m:t>
          </w:ins>
        </m:r>
      </m:oMath>
      <w:r w:rsidRPr="000B3CAB">
        <w:rPr>
          <w:rFonts w:ascii="Times New Roman" w:hAnsi="Times New Roman" w:cs="Times New Roman"/>
          <w:sz w:val="24"/>
          <w:szCs w:val="24"/>
        </w:rPr>
        <w:t xml:space="preserve"> staff are assigned a work schedule that determines time frames when they are in the facility interacting with residents and other staff working at the same time. We denote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ins w:id="267" w:author="Hoover, Christopher M" w:date="2021-08-19T12:39:00Z">
                <w:rPr>
                  <w:rFonts w:ascii="Cambria Math" w:hAnsi="Cambria Math" w:cs="Times New Roman"/>
                  <w:sz w:val="24"/>
                  <w:szCs w:val="24"/>
                </w:rPr>
              </w:ins>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as an indicator function for whether staff member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working at the f</w:t>
      </w:r>
      <w:proofErr w:type="spellStart"/>
      <w:r w:rsidRPr="000B3CAB">
        <w:rPr>
          <w:rFonts w:ascii="Times New Roman" w:hAnsi="Times New Roman" w:cs="Times New Roman"/>
          <w:sz w:val="24"/>
          <w:szCs w:val="24"/>
        </w:rPr>
        <w:t>acility</w:t>
      </w:r>
      <w:proofErr w:type="spellEnd"/>
      <w:r w:rsidRPr="000B3CAB">
        <w:rPr>
          <w:rFonts w:ascii="Times New Roman" w:hAnsi="Times New Roman" w:cs="Times New Roman"/>
          <w:sz w:val="24"/>
          <w:szCs w:val="24"/>
        </w:rPr>
        <w:t xml:space="preserve"> on day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In addition to their work schedule, all staff are assigned a testing schedule, encoded by function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ins w:id="268" w:author="Hoover, Christopher M" w:date="2021-08-19T12:39:00Z">
                <w:rPr>
                  <w:rFonts w:ascii="Cambria Math" w:hAnsi="Cambria Math" w:cs="Times New Roman"/>
                  <w:sz w:val="24"/>
                  <w:szCs w:val="24"/>
                </w:rPr>
              </w:ins>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with different testing schedules discussed further below. The model is simulated </w:t>
      </w:r>
      <w:r w:rsidR="00EB3BE7">
        <w:rPr>
          <w:rFonts w:ascii="Times New Roman" w:hAnsi="Times New Roman" w:cs="Times New Roman"/>
          <w:sz w:val="24"/>
          <w:szCs w:val="24"/>
        </w:rPr>
        <w:t xml:space="preserve">for 180 days </w:t>
      </w:r>
      <w:r w:rsidRPr="000B3CAB">
        <w:rPr>
          <w:rFonts w:ascii="Times New Roman" w:hAnsi="Times New Roman" w:cs="Times New Roman"/>
          <w:sz w:val="24"/>
          <w:szCs w:val="24"/>
        </w:rPr>
        <w:t>at an 8-hour time step</w:t>
      </w:r>
      <w:ins w:id="269" w:author="Hoover, Christopher M" w:date="2021-08-19T12:41:00Z">
        <w:r w:rsidR="00D43EDB">
          <w:rPr>
            <w:rFonts w:ascii="Times New Roman" w:hAnsi="Times New Roman" w:cs="Times New Roman"/>
            <w:sz w:val="24"/>
            <w:szCs w:val="24"/>
          </w:rPr>
          <w:t xml:space="preserve"> with </w:t>
        </w:r>
      </w:ins>
      <m:oMath>
        <m:r>
          <w:ins w:id="270" w:author="Hoover, Christopher M" w:date="2021-08-19T12:41:00Z">
            <m:rPr>
              <m:sty m:val="bi"/>
            </m:rPr>
            <w:rPr>
              <w:rFonts w:ascii="Cambria Math" w:hAnsi="Cambria Math" w:cs="Times New Roman"/>
              <w:sz w:val="24"/>
              <w:szCs w:val="24"/>
            </w:rPr>
            <m:t>w</m:t>
          </w:ins>
        </m:r>
        <m:r>
          <w:ins w:id="271" w:author="Hoover, Christopher M" w:date="2021-08-19T12:41:00Z">
            <w:rPr>
              <w:rFonts w:ascii="Cambria Math" w:hAnsi="Cambria Math" w:cs="Times New Roman"/>
              <w:sz w:val="24"/>
              <w:szCs w:val="24"/>
            </w:rPr>
            <m:t>=700</m:t>
          </w:ins>
        </m:r>
      </m:oMath>
      <w:ins w:id="272" w:author="Hoover, Christopher M" w:date="2021-08-19T12:41:00Z">
        <w:r w:rsidR="00D43EDB">
          <w:rPr>
            <w:rFonts w:ascii="Times New Roman" w:eastAsiaTheme="minorEastAsia" w:hAnsi="Times New Roman" w:cs="Times New Roman"/>
            <w:sz w:val="24"/>
            <w:szCs w:val="24"/>
          </w:rPr>
          <w:t xml:space="preserve"> staff</w:t>
        </w:r>
      </w:ins>
      <w:r w:rsidRPr="000B3CAB">
        <w:rPr>
          <w:rFonts w:ascii="Times New Roman" w:hAnsi="Times New Roman" w:cs="Times New Roman"/>
          <w:sz w:val="24"/>
          <w:szCs w:val="24"/>
        </w:rPr>
        <w:t>, with each time step corresponding to a work shift as described below.</w:t>
      </w:r>
    </w:p>
    <w:p w14:paraId="18973C7B" w14:textId="6D1FBB3C" w:rsidR="00603C0F" w:rsidRPr="000B3CAB" w:rsidRDefault="00603C0F"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Staff move through susceptible (S), exposed (E), infected (I), and recovered (R) states, with the infected state corresponding to time when </w:t>
      </w:r>
      <m:oMath>
        <m:sSub>
          <m:sSubPr>
            <m:ctrlPr>
              <w:ins w:id="273"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Parameters for newly exposed staff are drawn to determine </w:t>
      </w:r>
      <m:oMath>
        <m:sSub>
          <m:sSubPr>
            <m:ctrlPr>
              <w:ins w:id="274"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0B3CAB">
        <w:rPr>
          <w:rFonts w:ascii="Times New Roman" w:hAnsi="Times New Roman" w:cs="Times New Roman"/>
          <w:sz w:val="24"/>
          <w:szCs w:val="24"/>
        </w:rPr>
        <w:t xml:space="preserve">, </w:t>
      </w:r>
      <m:oMath>
        <m:sSub>
          <m:sSubPr>
            <m:ctrlPr>
              <w:ins w:id="275"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0B3CAB">
        <w:rPr>
          <w:rFonts w:ascii="Times New Roman" w:hAnsi="Times New Roman" w:cs="Times New Roman"/>
          <w:sz w:val="24"/>
          <w:szCs w:val="24"/>
        </w:rPr>
        <w:t xml:space="preserve">, and </w:t>
      </w:r>
      <m:oMath>
        <m:sSub>
          <m:sSubPr>
            <m:ctrlPr>
              <w:ins w:id="27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0B3CAB">
        <w:rPr>
          <w:rFonts w:ascii="Times New Roman" w:hAnsi="Times New Roman" w:cs="Times New Roman"/>
          <w:sz w:val="24"/>
          <w:szCs w:val="24"/>
        </w:rPr>
        <w:t xml:space="preserve">, from which an infectiousness profile, </w:t>
      </w:r>
      <m:oMath>
        <m:sSub>
          <m:sSubPr>
            <m:ctrlPr>
              <w:ins w:id="277"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 xml:space="preserve"> is generated. Tested staff produce a positive </w:t>
      </w:r>
      <w:r>
        <w:rPr>
          <w:rFonts w:ascii="Times New Roman" w:hAnsi="Times New Roman" w:cs="Times New Roman"/>
          <w:sz w:val="24"/>
          <w:szCs w:val="24"/>
        </w:rPr>
        <w:t xml:space="preserve">test </w:t>
      </w:r>
      <w:r w:rsidRPr="000B3CAB">
        <w:rPr>
          <w:rFonts w:ascii="Times New Roman" w:hAnsi="Times New Roman" w:cs="Times New Roman"/>
          <w:sz w:val="24"/>
          <w:szCs w:val="24"/>
        </w:rPr>
        <w:t xml:space="preserve">result if </w:t>
      </w:r>
      <m:oMath>
        <m:sSub>
          <m:sSubPr>
            <m:ctrlPr>
              <w:ins w:id="278"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and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ins w:id="279" w:author="Hoover, Christopher M" w:date="2021-08-19T12:39:00Z">
                <w:rPr>
                  <w:rFonts w:ascii="Cambria Math" w:hAnsi="Cambria Math" w:cs="Times New Roman"/>
                  <w:sz w:val="24"/>
                  <w:szCs w:val="24"/>
                </w:rPr>
              </w:ins>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at which time they enter a</w:t>
      </w:r>
      <w:ins w:id="280" w:author="Hoover, Christopher M" w:date="2021-08-19T14:15:00Z">
        <w:r w:rsidR="0034476B">
          <w:rPr>
            <w:rFonts w:ascii="Times New Roman" w:hAnsi="Times New Roman" w:cs="Times New Roman"/>
            <w:sz w:val="24"/>
            <w:szCs w:val="24"/>
          </w:rPr>
          <w:t xml:space="preserve">n </w:t>
        </w:r>
        <w:commentRangeStart w:id="281"/>
        <w:r w:rsidR="0034476B">
          <w:rPr>
            <w:rFonts w:ascii="Times New Roman" w:hAnsi="Times New Roman" w:cs="Times New Roman"/>
            <w:sz w:val="24"/>
            <w:szCs w:val="24"/>
          </w:rPr>
          <w:t>isolated</w:t>
        </w:r>
      </w:ins>
      <w:r w:rsidRPr="000B3CAB">
        <w:rPr>
          <w:rFonts w:ascii="Times New Roman" w:hAnsi="Times New Roman" w:cs="Times New Roman"/>
          <w:sz w:val="24"/>
          <w:szCs w:val="24"/>
        </w:rPr>
        <w:t xml:space="preserve"> </w:t>
      </w:r>
      <w:commentRangeEnd w:id="281"/>
      <w:r w:rsidR="0034476B">
        <w:rPr>
          <w:rStyle w:val="CommentReference"/>
          <w:rFonts w:ascii="Times New Roman" w:hAnsi="Times New Roman" w:cs="Times New Roman"/>
        </w:rPr>
        <w:commentReference w:id="281"/>
      </w:r>
      <w:commentRangeStart w:id="282"/>
      <w:commentRangeStart w:id="283"/>
      <w:commentRangeStart w:id="284"/>
      <w:commentRangeStart w:id="285"/>
      <w:del w:id="286" w:author="Hoover, Christopher M" w:date="2021-08-19T14:17:00Z">
        <w:r w:rsidRPr="000B3CAB" w:rsidDel="0034476B">
          <w:rPr>
            <w:rFonts w:ascii="Times New Roman" w:hAnsi="Times New Roman" w:cs="Times New Roman"/>
            <w:sz w:val="24"/>
            <w:szCs w:val="24"/>
          </w:rPr>
          <w:delText>quarantined</w:delText>
        </w:r>
        <w:commentRangeEnd w:id="282"/>
        <w:r w:rsidR="0017207C" w:rsidDel="0034476B">
          <w:rPr>
            <w:rStyle w:val="CommentReference"/>
            <w:rFonts w:ascii="Times New Roman" w:hAnsi="Times New Roman" w:cs="Times New Roman"/>
          </w:rPr>
          <w:commentReference w:id="282"/>
        </w:r>
        <w:commentRangeEnd w:id="283"/>
        <w:r w:rsidR="004A6C3F" w:rsidDel="0034476B">
          <w:rPr>
            <w:rStyle w:val="CommentReference"/>
            <w:rFonts w:ascii="Times New Roman" w:hAnsi="Times New Roman" w:cs="Times New Roman"/>
          </w:rPr>
          <w:commentReference w:id="283"/>
        </w:r>
        <w:commentRangeEnd w:id="284"/>
        <w:r w:rsidR="00B34B40" w:rsidDel="0034476B">
          <w:rPr>
            <w:rStyle w:val="CommentReference"/>
            <w:rFonts w:ascii="Times New Roman" w:hAnsi="Times New Roman" w:cs="Times New Roman"/>
          </w:rPr>
          <w:commentReference w:id="284"/>
        </w:r>
        <w:commentRangeEnd w:id="285"/>
        <w:r w:rsidR="003064B9" w:rsidDel="0034476B">
          <w:rPr>
            <w:rStyle w:val="CommentReference"/>
            <w:rFonts w:ascii="Times New Roman" w:hAnsi="Times New Roman" w:cs="Times New Roman"/>
          </w:rPr>
          <w:commentReference w:id="285"/>
        </w:r>
        <w:r w:rsidRPr="000B3CAB" w:rsidDel="0034476B">
          <w:rPr>
            <w:rFonts w:ascii="Times New Roman" w:hAnsi="Times New Roman" w:cs="Times New Roman"/>
            <w:sz w:val="24"/>
            <w:szCs w:val="24"/>
          </w:rPr>
          <w:delText xml:space="preserve"> </w:delText>
        </w:r>
      </w:del>
      <w:r w:rsidRPr="000B3CAB">
        <w:rPr>
          <w:rFonts w:ascii="Times New Roman" w:hAnsi="Times New Roman" w:cs="Times New Roman"/>
          <w:sz w:val="24"/>
          <w:szCs w:val="24"/>
        </w:rPr>
        <w:t>(</w:t>
      </w:r>
      <w:del w:id="287" w:author="Hoover, Christopher M" w:date="2021-08-19T14:15:00Z">
        <w:r w:rsidRPr="000B3CAB" w:rsidDel="0034476B">
          <w:rPr>
            <w:rFonts w:ascii="Times New Roman" w:hAnsi="Times New Roman" w:cs="Times New Roman"/>
            <w:sz w:val="24"/>
            <w:szCs w:val="24"/>
          </w:rPr>
          <w:delText>Q</w:delText>
        </w:r>
      </w:del>
      <w:ins w:id="288" w:author="Hoover, Christopher M" w:date="2021-08-19T14:15:00Z">
        <w:r w:rsidR="0034476B">
          <w:rPr>
            <w:rFonts w:ascii="Times New Roman" w:hAnsi="Times New Roman" w:cs="Times New Roman"/>
            <w:sz w:val="24"/>
            <w:szCs w:val="24"/>
          </w:rPr>
          <w:t>O</w:t>
        </w:r>
      </w:ins>
      <w:r w:rsidRPr="000B3CAB">
        <w:rPr>
          <w:rFonts w:ascii="Times New Roman" w:hAnsi="Times New Roman" w:cs="Times New Roman"/>
          <w:sz w:val="24"/>
          <w:szCs w:val="24"/>
        </w:rPr>
        <w:t xml:space="preserve">)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or first enter a tested (T) state before </w:t>
      </w:r>
      <w:del w:id="289" w:author="Hoover, Christopher M" w:date="2021-08-19T14:15:00Z">
        <w:r w:rsidRPr="000B3CAB" w:rsidDel="0034476B">
          <w:rPr>
            <w:rFonts w:ascii="Times New Roman" w:hAnsi="Times New Roman" w:cs="Times New Roman"/>
            <w:sz w:val="24"/>
            <w:szCs w:val="24"/>
          </w:rPr>
          <w:delText xml:space="preserve">Q </w:delText>
        </w:r>
      </w:del>
      <w:ins w:id="290" w:author="Hoover, Christopher M" w:date="2021-08-19T14:15:00Z">
        <w:r w:rsidR="0034476B">
          <w:rPr>
            <w:rFonts w:ascii="Times New Roman" w:hAnsi="Times New Roman" w:cs="Times New Roman"/>
            <w:sz w:val="24"/>
            <w:szCs w:val="24"/>
          </w:rPr>
          <w:t>O</w:t>
        </w:r>
        <w:r w:rsidR="0034476B" w:rsidRPr="000B3CAB">
          <w:rPr>
            <w:rFonts w:ascii="Times New Roman" w:hAnsi="Times New Roman" w:cs="Times New Roman"/>
            <w:sz w:val="24"/>
            <w:szCs w:val="24"/>
          </w:rPr>
          <w:t xml:space="preserve"> </w:t>
        </w:r>
      </w:ins>
      <w:r w:rsidRPr="000B3CAB">
        <w:rPr>
          <w:rFonts w:ascii="Times New Roman" w:hAnsi="Times New Roman" w:cs="Times New Roman"/>
          <w:sz w:val="24"/>
          <w:szCs w:val="24"/>
        </w:rPr>
        <w:t xml:space="preserve">if there is a delay between test administration and the test result. Staff in state </w:t>
      </w:r>
      <w:del w:id="291" w:author="Hoover, Christopher M" w:date="2021-08-19T14:15:00Z">
        <w:r w:rsidRPr="000B3CAB" w:rsidDel="0034476B">
          <w:rPr>
            <w:rFonts w:ascii="Times New Roman" w:hAnsi="Times New Roman" w:cs="Times New Roman"/>
            <w:sz w:val="24"/>
            <w:szCs w:val="24"/>
          </w:rPr>
          <w:delText xml:space="preserve">Q </w:delText>
        </w:r>
      </w:del>
      <w:ins w:id="292" w:author="Hoover, Christopher M" w:date="2021-08-19T14:15:00Z">
        <w:r w:rsidR="0034476B">
          <w:rPr>
            <w:rFonts w:ascii="Times New Roman" w:hAnsi="Times New Roman" w:cs="Times New Roman"/>
            <w:sz w:val="24"/>
            <w:szCs w:val="24"/>
          </w:rPr>
          <w:t>O</w:t>
        </w:r>
        <w:r w:rsidR="0034476B" w:rsidRPr="000B3CAB">
          <w:rPr>
            <w:rFonts w:ascii="Times New Roman" w:hAnsi="Times New Roman" w:cs="Times New Roman"/>
            <w:sz w:val="24"/>
            <w:szCs w:val="24"/>
          </w:rPr>
          <w:t xml:space="preserve"> </w:t>
        </w:r>
      </w:ins>
      <w:r>
        <w:rPr>
          <w:rFonts w:ascii="Times New Roman" w:hAnsi="Times New Roman" w:cs="Times New Roman"/>
          <w:sz w:val="24"/>
          <w:szCs w:val="24"/>
        </w:rPr>
        <w:t>are restricted from working for 10 days</w:t>
      </w:r>
      <w:r w:rsidRPr="000B3CAB">
        <w:rPr>
          <w:rFonts w:ascii="Times New Roman" w:hAnsi="Times New Roman" w:cs="Times New Roman"/>
          <w:sz w:val="24"/>
          <w:szCs w:val="24"/>
        </w:rPr>
        <w:t xml:space="preserve"> </w:t>
      </w:r>
      <w:r>
        <w:rPr>
          <w:rFonts w:ascii="Times New Roman" w:hAnsi="Times New Roman" w:cs="Times New Roman"/>
          <w:sz w:val="24"/>
          <w:szCs w:val="24"/>
        </w:rPr>
        <w:t>(</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ins w:id="293" w:author="Hoover, Christopher M" w:date="2021-08-19T12:39:00Z">
                <w:rPr>
                  <w:rFonts w:ascii="Cambria Math" w:hAnsi="Cambria Math" w:cs="Times New Roman"/>
                  <w:sz w:val="24"/>
                  <w:szCs w:val="24"/>
                </w:rPr>
              </w:ins>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10 days</w:t>
      </w:r>
      <w:r>
        <w:rPr>
          <w:rFonts w:ascii="Times New Roman" w:hAnsi="Times New Roman" w:cs="Times New Roman"/>
          <w:sz w:val="24"/>
          <w:szCs w:val="24"/>
        </w:rPr>
        <w:t>)</w:t>
      </w:r>
      <w:r w:rsidRPr="000B3CAB">
        <w:rPr>
          <w:rFonts w:ascii="Times New Roman" w:hAnsi="Times New Roman" w:cs="Times New Roman"/>
          <w:sz w:val="24"/>
          <w:szCs w:val="24"/>
        </w:rPr>
        <w:t xml:space="preserve"> and </w:t>
      </w:r>
      <w:r>
        <w:rPr>
          <w:rFonts w:ascii="Times New Roman" w:hAnsi="Times New Roman" w:cs="Times New Roman"/>
          <w:sz w:val="24"/>
          <w:szCs w:val="24"/>
        </w:rPr>
        <w:t xml:space="preserve">are not required to undergo systematic testing for </w:t>
      </w:r>
      <w:r w:rsidRPr="000B3CAB">
        <w:rPr>
          <w:rFonts w:ascii="Times New Roman" w:hAnsi="Times New Roman" w:cs="Times New Roman"/>
          <w:sz w:val="24"/>
          <w:szCs w:val="24"/>
        </w:rPr>
        <w:t xml:space="preserve">90 days following a positive result </w:t>
      </w:r>
      <w:r>
        <w:rPr>
          <w:rFonts w:ascii="Times New Roman" w:hAnsi="Times New Roman" w:cs="Times New Roman"/>
          <w:sz w:val="24"/>
          <w:szCs w:val="24"/>
        </w:rPr>
        <w:t>(</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ins w:id="294" w:author="Hoover, Christopher M" w:date="2021-08-19T12:39:00Z">
                <w:rPr>
                  <w:rFonts w:ascii="Cambria Math" w:hAnsi="Cambria Math" w:cs="Times New Roman"/>
                  <w:sz w:val="24"/>
                  <w:szCs w:val="24"/>
                </w:rPr>
              </w:ins>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90 days</w:t>
      </w:r>
      <w:r>
        <w:rPr>
          <w:rFonts w:ascii="Times New Roman" w:hAnsi="Times New Roman" w:cs="Times New Roman"/>
          <w:sz w:val="24"/>
          <w:szCs w:val="24"/>
        </w:rPr>
        <w:t>)</w:t>
      </w:r>
      <w:r w:rsidRPr="000B3CAB">
        <w:rPr>
          <w:rFonts w:ascii="Times New Roman" w:hAnsi="Times New Roman" w:cs="Times New Roman"/>
          <w:sz w:val="24"/>
          <w:szCs w:val="24"/>
        </w:rPr>
        <w:t>.</w:t>
      </w:r>
      <w:ins w:id="295" w:author="Hoover, Christopher M" w:date="2021-08-19T10:44:00Z">
        <w:r w:rsidR="00B34B40">
          <w:rPr>
            <w:rFonts w:ascii="Times New Roman" w:hAnsi="Times New Roman" w:cs="Times New Roman"/>
            <w:sz w:val="24"/>
            <w:szCs w:val="24"/>
          </w:rPr>
          <w:t xml:space="preserve"> </w:t>
        </w:r>
      </w:ins>
    </w:p>
    <w:p w14:paraId="7CF7EF0E" w14:textId="77777777" w:rsidR="00603C0F" w:rsidRPr="000B3CAB" w:rsidRDefault="00603C0F"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Assuming constant </w:t>
      </w:r>
      <m:oMath>
        <m:r>
          <m:rPr>
            <m:scr m:val="script"/>
            <m:sty m:val="b"/>
          </m:rPr>
          <w:rPr>
            <w:rFonts w:ascii="Cambria Math" w:hAnsi="Cambria Math" w:cs="Times New Roman"/>
            <w:sz w:val="24"/>
            <w:szCs w:val="24"/>
          </w:rPr>
          <m:t>R</m:t>
        </m:r>
      </m:oMath>
      <w:r w:rsidRPr="000B3CAB">
        <w:rPr>
          <w:rFonts w:ascii="Times New Roman" w:hAnsi="Times New Roman" w:cs="Times New Roman"/>
          <w:sz w:val="24"/>
          <w:szCs w:val="24"/>
        </w:rPr>
        <w:t xml:space="preserve"> across all individuals, the expected number of cases produced in the facility on day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by individual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t>
      </w:r>
      <m:oMath>
        <m:sSub>
          <m:sSubPr>
            <m:ctrlPr>
              <w:ins w:id="29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ins w:id="297"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ins w:id="298"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Staff may acquire infection from the </w:t>
      </w:r>
      <w:r w:rsidRPr="000B3CAB">
        <w:rPr>
          <w:rFonts w:ascii="Times New Roman" w:hAnsi="Times New Roman" w:cs="Times New Roman"/>
          <w:sz w:val="24"/>
          <w:szCs w:val="24"/>
        </w:rPr>
        <w:lastRenderedPageBreak/>
        <w:t xml:space="preserve">community </w:t>
      </w:r>
      <w:r>
        <w:rPr>
          <w:rFonts w:ascii="Times New Roman" w:hAnsi="Times New Roman" w:cs="Times New Roman"/>
          <w:sz w:val="24"/>
          <w:szCs w:val="24"/>
        </w:rPr>
        <w:t>according to the community prevalence when they are not working (</w:t>
      </w:r>
      <m:oMath>
        <m:r>
          <m:rPr>
            <m:scr m:val="script"/>
            <m:sty m:val="b"/>
          </m:rPr>
          <w:rPr>
            <w:rFonts w:ascii="Cambria Math" w:hAnsi="Cambria Math" w:cs="Times New Roman"/>
            <w:sz w:val="24"/>
            <w:szCs w:val="24"/>
          </w:rPr>
          <m:t>W</m:t>
        </m:r>
        <m:d>
          <m:dPr>
            <m:ctrlPr>
              <w:ins w:id="299" w:author="Hoover, Christopher M" w:date="2021-08-19T12:39:00Z">
                <w:rPr>
                  <w:rFonts w:ascii="Cambria Math" w:hAnsi="Cambria Math" w:cs="Times New Roman"/>
                  <w:sz w:val="24"/>
                  <w:szCs w:val="24"/>
                </w:rPr>
              </w:ins>
            </m:ctrlPr>
          </m:dPr>
          <m:e>
            <m:sSub>
              <m:sSubPr>
                <m:ctrlPr>
                  <w:ins w:id="300"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=0</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or from fellow staff while working (</w:t>
      </w:r>
      <m:oMath>
        <m:r>
          <m:rPr>
            <m:scr m:val="script"/>
            <m:sty m:val="b"/>
          </m:rPr>
          <w:rPr>
            <w:rFonts w:ascii="Cambria Math" w:hAnsi="Cambria Math" w:cs="Times New Roman"/>
            <w:sz w:val="24"/>
            <w:szCs w:val="24"/>
          </w:rPr>
          <m:t>W</m:t>
        </m:r>
        <m:d>
          <m:dPr>
            <m:ctrlPr>
              <w:ins w:id="301" w:author="Hoover, Christopher M" w:date="2021-08-19T12:39:00Z">
                <w:rPr>
                  <w:rFonts w:ascii="Cambria Math" w:hAnsi="Cambria Math" w:cs="Times New Roman"/>
                  <w:sz w:val="24"/>
                  <w:szCs w:val="24"/>
                </w:rPr>
              </w:ins>
            </m:ctrlPr>
          </m:dPr>
          <m:e>
            <m:sSub>
              <m:sSubPr>
                <m:ctrlPr>
                  <w:ins w:id="302"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=1</m:t>
        </m:r>
      </m:oMath>
      <w:r>
        <w:rPr>
          <w:rFonts w:ascii="Times New Roman" w:hAnsi="Times New Roman" w:cs="Times New Roman"/>
          <w:sz w:val="24"/>
          <w:szCs w:val="24"/>
        </w:rPr>
        <w:t xml:space="preserve">) where the force of infection is </w:t>
      </w:r>
      <m:oMath>
        <m:sSubSup>
          <m:sSubSupPr>
            <m:ctrlPr>
              <w:ins w:id="303" w:author="Hoover, Christopher M" w:date="2021-08-19T12:39:00Z">
                <w:rPr>
                  <w:rFonts w:ascii="Cambria Math" w:hAnsi="Cambria Math" w:cs="Times New Roman"/>
                  <w:sz w:val="24"/>
                  <w:szCs w:val="24"/>
                </w:rPr>
              </w:ins>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ins w:id="304" w:author="Hoover, Christopher M" w:date="2021-08-19T12:39:00Z">
                <w:rPr>
                  <w:rFonts w:ascii="Cambria Math" w:hAnsi="Cambria Math" w:cs="Times New Roman"/>
                  <w:sz w:val="24"/>
                  <w:szCs w:val="24"/>
                </w:rPr>
              </w:ins>
            </m:ctrlPr>
          </m:fPr>
          <m:num>
            <m:nary>
              <m:naryPr>
                <m:chr m:val="∑"/>
                <m:limLoc m:val="undOvr"/>
                <m:ctrlPr>
                  <w:ins w:id="305" w:author="Hoover, Christopher M" w:date="2021-08-19T12:39:00Z">
                    <w:rPr>
                      <w:rFonts w:ascii="Cambria Math" w:hAnsi="Cambria Math" w:cs="Times New Roman"/>
                      <w:sz w:val="24"/>
                      <w:szCs w:val="24"/>
                    </w:rPr>
                  </w:ins>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sSub>
                  <m:sSubPr>
                    <m:ctrlPr>
                      <w:ins w:id="306"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num>
          <m:den>
            <m:r>
              <m:rPr>
                <m:sty m:val="bi"/>
              </m:rPr>
              <w:rPr>
                <w:rFonts w:ascii="Cambria Math" w:hAnsi="Cambria Math" w:cs="Times New Roman"/>
                <w:sz w:val="24"/>
                <w:szCs w:val="24"/>
              </w:rPr>
              <m:t>n</m:t>
            </m:r>
          </m:den>
        </m:f>
      </m:oMath>
      <w:r w:rsidRPr="000B3CAB">
        <w:rPr>
          <w:rFonts w:ascii="Times New Roman" w:hAnsi="Times New Roman" w:cs="Times New Roman"/>
          <w:sz w:val="24"/>
          <w:szCs w:val="24"/>
        </w:rPr>
        <w:t xml:space="preserve">. The expected number of infections in the facility generated by staff is estimated from each simulation as: </w:t>
      </w:r>
      <m:oMath>
        <m:sSubSup>
          <m:sSubSupPr>
            <m:ctrlPr>
              <w:ins w:id="307" w:author="Hoover, Christopher M" w:date="2021-08-19T12:39:00Z">
                <w:rPr>
                  <w:rFonts w:ascii="Cambria Math" w:hAnsi="Cambria Math" w:cs="Times New Roman"/>
                  <w:sz w:val="24"/>
                  <w:szCs w:val="24"/>
                </w:rPr>
              </w:ins>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ins w:id="308" w:author="Hoover, Christopher M" w:date="2021-08-19T12:39:00Z">
                <w:rPr>
                  <w:rFonts w:ascii="Cambria Math" w:hAnsi="Cambria Math" w:cs="Times New Roman"/>
                  <w:sz w:val="24"/>
                  <w:szCs w:val="24"/>
                </w:rPr>
              </w:ins>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ins w:id="309"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ins w:id="310" w:author="Hoover, Christopher M" w:date="2021-08-19T12:39:00Z">
                    <w:rPr>
                      <w:rFonts w:ascii="Cambria Math" w:hAnsi="Cambria Math" w:cs="Times New Roman"/>
                      <w:sz w:val="24"/>
                      <w:szCs w:val="24"/>
                    </w:rPr>
                  </w:ins>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r>
                  <m:rPr>
                    <m:scr m:val="script"/>
                    <m:sty m:val="b"/>
                  </m:rPr>
                  <w:rPr>
                    <w:rFonts w:ascii="Cambria Math" w:hAnsi="Cambria Math" w:cs="Times New Roman"/>
                    <w:sz w:val="24"/>
                    <w:szCs w:val="24"/>
                  </w:rPr>
                  <m:t>W</m:t>
                </m:r>
              </m:e>
            </m:nary>
          </m:e>
        </m:nary>
        <m:r>
          <m:rPr>
            <m:sty m:val="p"/>
          </m:rPr>
          <w:rPr>
            <w:rFonts w:ascii="Cambria Math" w:hAnsi="Cambria Math" w:cs="Times New Roman"/>
            <w:sz w:val="24"/>
            <w:szCs w:val="24"/>
          </w:rPr>
          <m:t>(</m:t>
        </m:r>
        <m:sSub>
          <m:sSubPr>
            <m:ctrlPr>
              <w:ins w:id="311"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ins w:id="312" w:author="Hoover, Christopher M" w:date="2021-08-19T12:39:00Z">
                <w:rPr>
                  <w:rFonts w:ascii="Cambria Math" w:hAnsi="Cambria Math" w:cs="Times New Roman"/>
                  <w:sz w:val="24"/>
                  <w:szCs w:val="24"/>
                </w:rPr>
              </w:ins>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w:t>
      </w:r>
    </w:p>
    <w:p w14:paraId="4E9AEB04"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313" w:name="staffing-and-testing-strategies"/>
      <w:bookmarkEnd w:id="261"/>
      <w:r w:rsidRPr="000B3CAB">
        <w:rPr>
          <w:rFonts w:ascii="Times New Roman" w:eastAsia="Times New Roman" w:hAnsi="Times New Roman" w:cs="Times New Roman"/>
          <w:sz w:val="24"/>
        </w:rPr>
        <w:t>Staffing and testing strategies</w:t>
      </w:r>
    </w:p>
    <w:p w14:paraId="634E469B" w14:textId="4950BFD3"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CDCR collects operations records </w:t>
      </w:r>
      <w:r>
        <w:rPr>
          <w:rFonts w:ascii="Times New Roman" w:hAnsi="Times New Roman" w:cs="Times New Roman"/>
          <w:sz w:val="24"/>
          <w:szCs w:val="24"/>
        </w:rPr>
        <w:t xml:space="preserve">for custody staff </w:t>
      </w:r>
      <w:r w:rsidRPr="008A0303">
        <w:rPr>
          <w:rFonts w:ascii="Times New Roman" w:hAnsi="Times New Roman" w:cs="Times New Roman"/>
          <w:sz w:val="24"/>
          <w:szCs w:val="24"/>
        </w:rPr>
        <w:t>including information on workdays (e.g., Mon-Thurs), work shifts (e.g., morning, evening, night), and SARS-CoV</w:t>
      </w:r>
      <w:ins w:id="314" w:author="Zhao, Guixiang (Grace) (CDC/ONDIEH/NCCDPHP)" w:date="2021-08-17T16:26:00Z">
        <w:r w:rsidR="00E82087">
          <w:rPr>
            <w:rFonts w:ascii="Times New Roman" w:hAnsi="Times New Roman" w:cs="Times New Roman"/>
            <w:sz w:val="24"/>
            <w:szCs w:val="24"/>
          </w:rPr>
          <w:t>-</w:t>
        </w:r>
      </w:ins>
      <w:r w:rsidRPr="008A0303">
        <w:rPr>
          <w:rFonts w:ascii="Times New Roman" w:hAnsi="Times New Roman" w:cs="Times New Roman"/>
          <w:sz w:val="24"/>
          <w:szCs w:val="24"/>
        </w:rPr>
        <w:t xml:space="preserve">2 testing schedules. We use this information to generate a realistic representation of staff working schedules in model simulations by sampling from </w:t>
      </w:r>
      <w:r w:rsidR="002270DA">
        <w:rPr>
          <w:rFonts w:ascii="Times New Roman" w:hAnsi="Times New Roman" w:cs="Times New Roman"/>
          <w:sz w:val="24"/>
          <w:szCs w:val="24"/>
        </w:rPr>
        <w:t xml:space="preserve">standard </w:t>
      </w:r>
      <w:r w:rsidRPr="008A0303">
        <w:rPr>
          <w:rFonts w:ascii="Times New Roman" w:hAnsi="Times New Roman" w:cs="Times New Roman"/>
          <w:sz w:val="24"/>
          <w:szCs w:val="24"/>
        </w:rPr>
        <w:t xml:space="preserve">work schedules </w:t>
      </w:r>
      <w:r w:rsidR="002270DA">
        <w:rPr>
          <w:rFonts w:ascii="Times New Roman" w:hAnsi="Times New Roman" w:cs="Times New Roman"/>
          <w:sz w:val="24"/>
          <w:szCs w:val="24"/>
        </w:rPr>
        <w:t>identified</w:t>
      </w:r>
      <w:r w:rsidRPr="008A0303">
        <w:rPr>
          <w:rFonts w:ascii="Times New Roman" w:hAnsi="Times New Roman" w:cs="Times New Roman"/>
          <w:sz w:val="24"/>
          <w:szCs w:val="24"/>
        </w:rPr>
        <w:t xml:space="preserve"> among </w:t>
      </w:r>
      <w:del w:id="315" w:author="Hoover, Christopher M" w:date="2021-08-19T11:25:00Z">
        <w:r w:rsidRPr="008A0303" w:rsidDel="0030183D">
          <w:rPr>
            <w:rFonts w:ascii="Times New Roman" w:hAnsi="Times New Roman" w:cs="Times New Roman"/>
            <w:sz w:val="24"/>
            <w:szCs w:val="24"/>
          </w:rPr>
          <w:delText xml:space="preserve">CDCR </w:delText>
        </w:r>
      </w:del>
      <w:r w:rsidRPr="008A0303">
        <w:rPr>
          <w:rFonts w:ascii="Times New Roman" w:hAnsi="Times New Roman" w:cs="Times New Roman"/>
          <w:sz w:val="24"/>
          <w:szCs w:val="24"/>
        </w:rPr>
        <w:t>custody staff</w:t>
      </w:r>
      <w:r w:rsidR="002270DA">
        <w:rPr>
          <w:rFonts w:ascii="Times New Roman" w:hAnsi="Times New Roman" w:cs="Times New Roman"/>
          <w:sz w:val="24"/>
          <w:szCs w:val="24"/>
        </w:rPr>
        <w:t xml:space="preserve"> using K-means clustering</w:t>
      </w:r>
      <w:r w:rsidRPr="008A0303">
        <w:rPr>
          <w:rFonts w:ascii="Times New Roman" w:hAnsi="Times New Roman" w:cs="Times New Roman"/>
          <w:sz w:val="24"/>
          <w:szCs w:val="24"/>
        </w:rPr>
        <w:t>.</w:t>
      </w:r>
    </w:p>
    <w:p w14:paraId="46D3DF5C" w14:textId="06672FFD" w:rsidR="008A0303" w:rsidRP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Two experimental testing strategies were considered in model simulations. Under a random testing strategy, testing for each worker occurs at random during their work shifts depending on the frequency (</w:t>
      </w:r>
      <w:proofErr w:type="gramStart"/>
      <w:r w:rsidRPr="008A0303">
        <w:rPr>
          <w:rFonts w:ascii="Times New Roman" w:hAnsi="Times New Roman" w:cs="Times New Roman"/>
          <w:sz w:val="24"/>
          <w:szCs w:val="24"/>
        </w:rPr>
        <w:t>i.e.</w:t>
      </w:r>
      <w:proofErr w:type="gramEnd"/>
      <w:r w:rsidRPr="008A0303">
        <w:rPr>
          <w:rFonts w:ascii="Times New Roman" w:hAnsi="Times New Roman" w:cs="Times New Roman"/>
          <w:sz w:val="24"/>
          <w:szCs w:val="24"/>
        </w:rPr>
        <w:t xml:space="preserve"> with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workers would be tested during two of their shifts, chosen at random each week). Under a systematic testing strategy, each worker is always tested on the same day(s) of their shift each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8A0303">
        <w:rPr>
          <w:rFonts w:ascii="Times New Roman" w:hAnsi="Times New Roman" w:cs="Times New Roman"/>
          <w:sz w:val="24"/>
          <w:szCs w:val="24"/>
        </w:rPr>
        <w:t xml:space="preserve">, systematic testing always occurs on the first day of their work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systematic testing always occurs on the first and third days; and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8A0303">
        <w:rPr>
          <w:rFonts w:ascii="Times New Roman" w:hAnsi="Times New Roman" w:cs="Times New Roman"/>
          <w:sz w:val="24"/>
          <w:szCs w:val="24"/>
        </w:rPr>
        <w:t xml:space="preserve">, testing occurs on each of the first four </w:t>
      </w:r>
      <w:del w:id="316" w:author="Fukunaga, Rena (CDC/DDPHSIS/CGH/DGHT)" w:date="2021-08-19T11:27:00Z">
        <w:r w:rsidRPr="008A0303" w:rsidDel="00963F4D">
          <w:rPr>
            <w:rFonts w:ascii="Times New Roman" w:hAnsi="Times New Roman" w:cs="Times New Roman"/>
            <w:sz w:val="24"/>
            <w:szCs w:val="24"/>
          </w:rPr>
          <w:delText>work days</w:delText>
        </w:r>
      </w:del>
      <w:ins w:id="317" w:author="Fukunaga, Rena (CDC/DDPHSIS/CGH/DGHT)" w:date="2021-08-19T11:27:00Z">
        <w:r w:rsidR="00963F4D" w:rsidRPr="008A0303">
          <w:rPr>
            <w:rFonts w:ascii="Times New Roman" w:hAnsi="Times New Roman" w:cs="Times New Roman"/>
            <w:sz w:val="24"/>
            <w:szCs w:val="24"/>
          </w:rPr>
          <w:t>workdays</w:t>
        </w:r>
      </w:ins>
      <w:r w:rsidRPr="008A0303">
        <w:rPr>
          <w:rFonts w:ascii="Times New Roman" w:hAnsi="Times New Roman" w:cs="Times New Roman"/>
          <w:sz w:val="24"/>
          <w:szCs w:val="24"/>
        </w:rPr>
        <w:t xml:space="preserve"> in a week.</w:t>
      </w:r>
    </w:p>
    <w:p w14:paraId="4DF2DD64" w14:textId="76BBD0E0"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We assume all tests conducted when </w:t>
      </w:r>
      <m:oMath>
        <m:sSub>
          <m:sSubPr>
            <m:ctrlPr>
              <w:ins w:id="318" w:author="Hoover, Christopher M" w:date="2021-08-19T12:39:00Z">
                <w:rPr>
                  <w:rFonts w:ascii="Cambria Math" w:hAnsi="Cambria Math" w:cs="Times New Roman"/>
                  <w:sz w:val="24"/>
                  <w:szCs w:val="24"/>
                </w:rPr>
              </w:ins>
            </m:ctrlPr>
          </m:sSubPr>
          <m:e>
            <m:r>
              <w:rPr>
                <w:rFonts w:ascii="Cambria Math" w:hAnsi="Cambria Math" w:cs="Times New Roman"/>
                <w:sz w:val="24"/>
                <w:szCs w:val="24"/>
              </w:rPr>
              <m:t>β</m:t>
            </m:r>
          </m:e>
          <m:sub>
            <m:r>
              <w:rPr>
                <w:rFonts w:ascii="Cambria Math" w:hAnsi="Cambria Math" w:cs="Times New Roman"/>
                <w:sz w:val="24"/>
                <w:szCs w:val="24"/>
              </w:rPr>
              <m:t>it</m:t>
            </m:r>
          </m:sub>
        </m:sSub>
        <m:r>
          <m:rPr>
            <m:sty m:val="p"/>
          </m:rPr>
          <w:rPr>
            <w:rFonts w:ascii="Cambria Math" w:hAnsi="Cambria Math" w:cs="Times New Roman"/>
            <w:sz w:val="24"/>
            <w:szCs w:val="24"/>
          </w:rPr>
          <m:t>&gt;</m:t>
        </m:r>
        <m:r>
          <w:rPr>
            <w:rFonts w:ascii="Cambria Math" w:hAnsi="Cambria Math" w:cs="Times New Roman"/>
            <w:sz w:val="24"/>
            <w:szCs w:val="24"/>
          </w:rPr>
          <m:t>0</m:t>
        </m:r>
      </m:oMath>
      <w:r w:rsidRPr="008A0303">
        <w:rPr>
          <w:rFonts w:ascii="Times New Roman" w:hAnsi="Times New Roman" w:cs="Times New Roman"/>
          <w:sz w:val="24"/>
          <w:szCs w:val="24"/>
        </w:rPr>
        <w:t xml:space="preserve"> return a positive result</w:t>
      </w:r>
      <w:ins w:id="319" w:author="Hoover, Christopher M" w:date="2021-08-19T10:50:00Z">
        <w:r w:rsidR="00B34B40">
          <w:rPr>
            <w:rFonts w:ascii="Times New Roman" w:hAnsi="Times New Roman" w:cs="Times New Roman"/>
            <w:sz w:val="24"/>
            <w:szCs w:val="24"/>
          </w:rPr>
          <w:t xml:space="preserve"> </w:t>
        </w:r>
      </w:ins>
      <w:r w:rsidR="00B34B40">
        <w:rPr>
          <w:rFonts w:ascii="Times New Roman" w:hAnsi="Times New Roman" w:cs="Times New Roman"/>
          <w:sz w:val="24"/>
          <w:szCs w:val="24"/>
        </w:rPr>
        <w:fldChar w:fldCharType="begin"/>
      </w:r>
      <w:r w:rsidR="00B34B40">
        <w:rPr>
          <w:rFonts w:ascii="Times New Roman" w:hAnsi="Times New Roman" w:cs="Times New Roman"/>
          <w:sz w:val="24"/>
          <w:szCs w:val="24"/>
        </w:rPr>
        <w:instrText xml:space="preserve"> ADDIN ZOTERO_ITEM CSL_CITATION {"citationID":"hNfhKvyI","properties":{"formattedCitation":"(24\\uc0\\u8211{}26)","plainCitation":"(24–26)","noteIndex":0},"citationItems":[{"id":545,"uris":["http://zotero.org/users/3463997/items/JIKUVMKD"],"uri":["http://zotero.org/users/3463997/items/JIKUVMKD"],"itemData":{"id":545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Consortium"}],"issued":{"date-parts":[["2021",4,1]]}},"label":"page"},{"id":542,"uris":["http://zotero.org/users/3463997/items/SMPE2SMU"],"uri":["http://zotero.org/users/3463997/items/SMPE2SMU"],"itemData":{"id":542,"type":"article-journal","abstract":"Among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599,"uris":["http://zotero.org/users/3463997/items/6YEC79VW"],"uri":["http://zotero.org/users/3463997/items/6YEC79VW"],"itemData":{"id":599,"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B34B40">
        <w:rPr>
          <w:rFonts w:ascii="Times New Roman" w:hAnsi="Times New Roman" w:cs="Times New Roman"/>
          <w:sz w:val="24"/>
          <w:szCs w:val="24"/>
        </w:rPr>
        <w:fldChar w:fldCharType="separate"/>
      </w:r>
      <w:r w:rsidR="00B34B40" w:rsidRPr="00B34B40">
        <w:rPr>
          <w:rFonts w:ascii="Times New Roman" w:hAnsi="Times New Roman" w:cs="Times New Roman"/>
          <w:sz w:val="24"/>
        </w:rPr>
        <w:t>(24–26)</w:t>
      </w:r>
      <w:r w:rsidR="00B34B40">
        <w:rPr>
          <w:rFonts w:ascii="Times New Roman" w:hAnsi="Times New Roman" w:cs="Times New Roman"/>
          <w:sz w:val="24"/>
          <w:szCs w:val="24"/>
        </w:rPr>
        <w:fldChar w:fldCharType="end"/>
      </w:r>
      <w:r w:rsidRPr="008A0303">
        <w:rPr>
          <w:rFonts w:ascii="Times New Roman" w:hAnsi="Times New Roman" w:cs="Times New Roman"/>
          <w:sz w:val="24"/>
          <w:szCs w:val="24"/>
        </w:rPr>
        <w:t xml:space="preserve">. The total number of tests conducted in each simulation is recorded as: </w:t>
      </w:r>
      <m:oMath>
        <m:sSubSup>
          <m:sSubSupPr>
            <m:ctrlPr>
              <w:ins w:id="320"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ins w:id="321" w:author="Hoover, Christopher M" w:date="2021-08-19T12:39:00Z">
                <w:rPr>
                  <w:rFonts w:ascii="Cambria Math" w:hAnsi="Cambria Math" w:cs="Times New Roman"/>
                  <w:sz w:val="24"/>
                  <w:szCs w:val="24"/>
                </w:rPr>
              </w:ins>
            </m:ctrlPr>
          </m:naryPr>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1</m:t>
            </m:r>
          </m:sub>
          <m:sup>
            <m:sSub>
              <m:sSubPr>
                <m:ctrlPr>
                  <w:ins w:id="322" w:author="Hoover, Christopher M" w:date="2021-08-19T12:39:00Z">
                    <w:rPr>
                      <w:rFonts w:ascii="Cambria Math" w:hAnsi="Cambria Math" w:cs="Times New Roman"/>
                      <w:sz w:val="24"/>
                      <w:szCs w:val="24"/>
                    </w:rPr>
                  </w:ins>
                </m:ctrlPr>
              </m:sSubPr>
              <m:e>
                <m:r>
                  <w:rPr>
                    <w:rFonts w:ascii="Cambria Math" w:hAnsi="Cambria Math" w:cs="Times New Roman"/>
                    <w:sz w:val="24"/>
                    <w:szCs w:val="24"/>
                  </w:rPr>
                  <m:t>t</m:t>
                </m:r>
              </m:e>
              <m:sub>
                <m:r>
                  <w:rPr>
                    <w:rFonts w:ascii="Cambria Math" w:hAnsi="Cambria Math" w:cs="Times New Roman"/>
                    <w:sz w:val="24"/>
                    <w:szCs w:val="24"/>
                  </w:rPr>
                  <m:t>sim</m:t>
                </m:r>
              </m:sub>
            </m:sSub>
          </m:sup>
          <m:e>
            <m:nary>
              <m:naryPr>
                <m:chr m:val="∑"/>
                <m:limLoc m:val="undOvr"/>
                <m:ctrlPr>
                  <w:ins w:id="323" w:author="Hoover, Christopher M" w:date="2021-08-19T12:39:00Z">
                    <w:rPr>
                      <w:rFonts w:ascii="Cambria Math" w:hAnsi="Cambria Math" w:cs="Times New Roman"/>
                      <w:sz w:val="24"/>
                      <w:szCs w:val="24"/>
                    </w:rPr>
                  </w:ins>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n</m:t>
                </m:r>
              </m:sup>
              <m:e>
                <m:r>
                  <m:rPr>
                    <m:scr m:val="script"/>
                    <m:sty m:val="p"/>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ins w:id="324" w:author="Hoover, Christopher M" w:date="2021-08-19T12:39:00Z">
                <w:rPr>
                  <w:rFonts w:ascii="Cambria Math" w:hAnsi="Cambria Math" w:cs="Times New Roman"/>
                  <w:sz w:val="24"/>
                  <w:szCs w:val="24"/>
                </w:rPr>
              </w:ins>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Pr="008A0303">
        <w:rPr>
          <w:rFonts w:ascii="Times New Roman" w:hAnsi="Times New Roman" w:cs="Times New Roman"/>
          <w:sz w:val="24"/>
          <w:szCs w:val="24"/>
        </w:rPr>
        <w:t xml:space="preserve">. Combined with the expected number of cases in the simulation, we estimate the incremental test effectiveness ratio (ITER) as: </w:t>
      </w:r>
      <m:oMath>
        <m:r>
          <m:rPr>
            <m:sty m:val="p"/>
          </m:rPr>
          <w:rPr>
            <w:rFonts w:ascii="Cambria Math" w:hAnsi="Cambria Math" w:cs="Times New Roman"/>
            <w:sz w:val="24"/>
            <w:szCs w:val="24"/>
          </w:rPr>
          <m:t>ITER=</m:t>
        </m:r>
        <m:f>
          <m:fPr>
            <m:ctrlPr>
              <w:ins w:id="325" w:author="Hoover, Christopher M" w:date="2021-08-19T12:39:00Z">
                <w:rPr>
                  <w:rFonts w:ascii="Cambria Math" w:hAnsi="Cambria Math" w:cs="Times New Roman"/>
                  <w:sz w:val="24"/>
                  <w:szCs w:val="24"/>
                </w:rPr>
              </w:ins>
            </m:ctrlPr>
          </m:fPr>
          <m:num>
            <m:sSubSup>
              <m:sSubSupPr>
                <m:ctrlPr>
                  <w:ins w:id="326"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num>
          <m:den>
            <m:sSubSup>
              <m:sSubSupPr>
                <m:ctrlPr>
                  <w:ins w:id="327"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ins w:id="328"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den>
        </m:f>
      </m:oMath>
      <w:r w:rsidRPr="008A0303">
        <w:rPr>
          <w:rFonts w:ascii="Times New Roman" w:hAnsi="Times New Roman" w:cs="Times New Roman"/>
          <w:sz w:val="24"/>
          <w:szCs w:val="24"/>
        </w:rPr>
        <w:t xml:space="preserve">, where </w:t>
      </w:r>
      <m:oMath>
        <m:sSubSup>
          <m:sSubSupPr>
            <m:ctrlPr>
              <w:ins w:id="329"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oMath>
      <w:r w:rsidRPr="008A0303">
        <w:rPr>
          <w:rFonts w:ascii="Times New Roman" w:hAnsi="Times New Roman" w:cs="Times New Roman"/>
          <w:sz w:val="24"/>
          <w:szCs w:val="24"/>
        </w:rPr>
        <w:t xml:space="preserve"> is the number of infections in a </w:t>
      </w:r>
      <w:r w:rsidRPr="008A0303">
        <w:rPr>
          <w:rFonts w:ascii="Times New Roman" w:hAnsi="Times New Roman" w:cs="Times New Roman"/>
          <w:sz w:val="24"/>
          <w:szCs w:val="24"/>
        </w:rPr>
        <w:lastRenderedPageBreak/>
        <w:t>reference scenario with no testing. The ITER can be interpreted as the number of tests needed to prevent one infection in the simulation scenario being evaluated.</w:t>
      </w:r>
    </w:p>
    <w:p w14:paraId="6BBE39AA" w14:textId="2CC92AEE" w:rsidR="00603C0F" w:rsidRPr="00603C0F" w:rsidRDefault="00603C0F" w:rsidP="008A0303">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All simulations</w:t>
      </w:r>
      <w:r>
        <w:rPr>
          <w:rFonts w:ascii="Times New Roman" w:hAnsi="Times New Roman" w:cs="Times New Roman"/>
          <w:sz w:val="24"/>
          <w:szCs w:val="24"/>
        </w:rPr>
        <w:t xml:space="preserve">, </w:t>
      </w:r>
      <w:r w:rsidRPr="000B3CAB">
        <w:rPr>
          <w:rFonts w:ascii="Times New Roman" w:hAnsi="Times New Roman" w:cs="Times New Roman"/>
          <w:sz w:val="24"/>
          <w:szCs w:val="24"/>
        </w:rPr>
        <w:t>analyses</w:t>
      </w:r>
      <w:r>
        <w:rPr>
          <w:rFonts w:ascii="Times New Roman" w:hAnsi="Times New Roman" w:cs="Times New Roman"/>
          <w:sz w:val="24"/>
          <w:szCs w:val="24"/>
        </w:rPr>
        <w:t>, and visualizations</w:t>
      </w:r>
      <w:r w:rsidRPr="000B3CAB">
        <w:rPr>
          <w:rFonts w:ascii="Times New Roman" w:hAnsi="Times New Roman" w:cs="Times New Roman"/>
          <w:sz w:val="24"/>
          <w:szCs w:val="24"/>
        </w:rPr>
        <w:t xml:space="preserve"> were </w:t>
      </w:r>
      <w:r>
        <w:rPr>
          <w:rFonts w:ascii="Times New Roman" w:hAnsi="Times New Roman" w:cs="Times New Roman"/>
          <w:sz w:val="24"/>
          <w:szCs w:val="24"/>
        </w:rPr>
        <w:t>compiled</w:t>
      </w:r>
      <w:r w:rsidRPr="000B3CAB">
        <w:rPr>
          <w:rFonts w:ascii="Times New Roman" w:hAnsi="Times New Roman" w:cs="Times New Roman"/>
          <w:sz w:val="24"/>
          <w:szCs w:val="24"/>
        </w:rPr>
        <w:t xml:space="preserve"> in R software version 4.0.4 </w:t>
      </w:r>
      <w:r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te4jgDsI","properties":{"formattedCitation":"(24)","plainCitation":"(24)","dontUpdate":true,"noteIndex":0},"citationItems":[{"id":515,"uris":["http://zotero.org/users/3463997/items/SLKYICVG"],"uri":["http://zotero.org/users/3463997/items/SLKYICVG"],"itemData":{"id":515,"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w:t>
      </w:r>
      <w:ins w:id="330" w:author="Fukunaga, Rena (CDC/DDPHSIS/CGH/DGHT)" w:date="2021-08-19T12:21:00Z">
        <w:r w:rsidR="00D3500D">
          <w:rPr>
            <w:rFonts w:ascii="Times New Roman" w:hAnsi="Times New Roman" w:cs="Times New Roman"/>
            <w:noProof/>
            <w:sz w:val="24"/>
            <w:szCs w:val="24"/>
          </w:rPr>
          <w:t>7</w:t>
        </w:r>
      </w:ins>
      <w:del w:id="331" w:author="Fukunaga, Rena (CDC/DDPHSIS/CGH/DGHT)" w:date="2021-08-19T12:21:00Z">
        <w:r w:rsidDel="00D3500D">
          <w:rPr>
            <w:rFonts w:ascii="Times New Roman" w:hAnsi="Times New Roman" w:cs="Times New Roman"/>
            <w:noProof/>
            <w:sz w:val="24"/>
            <w:szCs w:val="24"/>
          </w:rPr>
          <w:delText>4</w:delText>
        </w:r>
      </w:del>
      <w:r>
        <w:rPr>
          <w:rFonts w:ascii="Times New Roman" w:hAnsi="Times New Roman" w:cs="Times New Roman"/>
          <w:noProof/>
          <w:sz w:val="24"/>
          <w:szCs w:val="24"/>
        </w:rPr>
        <w:t>)</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w:t>
      </w:r>
      <w:proofErr w:type="spellStart"/>
      <w:r w:rsidRPr="000B3CAB">
        <w:rPr>
          <w:rFonts w:ascii="Times New Roman" w:hAnsi="Times New Roman" w:cs="Times New Roman"/>
          <w:sz w:val="24"/>
          <w:szCs w:val="24"/>
        </w:rPr>
        <w:t>tidyverse</w:t>
      </w:r>
      <w:proofErr w:type="spellEnd"/>
      <w:r w:rsidRPr="000B3CAB">
        <w:rPr>
          <w:rFonts w:ascii="Times New Roman" w:hAnsi="Times New Roman" w:cs="Times New Roman"/>
          <w:sz w:val="24"/>
          <w:szCs w:val="24"/>
        </w:rPr>
        <w:t xml:space="preserve"> </w:t>
      </w:r>
      <w:r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xQjgRB9N","properties":{"formattedCitation":"(25)","plainCitation":"(25)","dontUpdate":true,"noteIndex":0},"citationItems":[{"id":516,"uris":["http://zotero.org/users/3463997/items/DHW5K7BE"],"uri":["http://zotero.org/users/3463997/items/DHW5K7BE"],"itemData":{"id":516,"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w:t>
      </w:r>
      <w:ins w:id="332" w:author="Fukunaga, Rena (CDC/DDPHSIS/CGH/DGHT)" w:date="2021-08-19T12:21:00Z">
        <w:r w:rsidR="00D3500D">
          <w:rPr>
            <w:rFonts w:ascii="Times New Roman" w:hAnsi="Times New Roman" w:cs="Times New Roman"/>
            <w:noProof/>
            <w:sz w:val="24"/>
            <w:szCs w:val="24"/>
          </w:rPr>
          <w:t>8</w:t>
        </w:r>
      </w:ins>
      <w:del w:id="333" w:author="Fukunaga, Rena (CDC/DDPHSIS/CGH/DGHT)" w:date="2021-08-19T12:21:00Z">
        <w:r w:rsidDel="00D3500D">
          <w:rPr>
            <w:rFonts w:ascii="Times New Roman" w:hAnsi="Times New Roman" w:cs="Times New Roman"/>
            <w:noProof/>
            <w:sz w:val="24"/>
            <w:szCs w:val="24"/>
          </w:rPr>
          <w:delText>5</w:delText>
        </w:r>
      </w:del>
      <w:r>
        <w:rPr>
          <w:rFonts w:ascii="Times New Roman" w:hAnsi="Times New Roman" w:cs="Times New Roman"/>
          <w:noProof/>
          <w:sz w:val="24"/>
          <w:szCs w:val="24"/>
        </w:rPr>
        <w:t>)</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1NPlbAW7","properties":{"formattedCitation":"(26)","plainCitation":"(26)","dontUpdate":true,"noteIndex":0},"citationItems":[{"id":517,"uris":["http://zotero.org/users/3463997/items/GY3Y32KB"],"uri":["http://zotero.org/users/3463997/items/GY3Y32KB"],"itemData":{"id":517,"type":"book","title":"triangle: Provides the Standard Distribution Functions for the Triangle Distribution","URL":"https://CRAN.R-project.org/package=triangle","author":[{"family":"Carnell","given":"Rob"}],"issued":{"date-parts":[["2019"]]}}}],"schema":"https://github.com/citation-style-language/schema/raw/master/csl-citation.json"}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(2</w:t>
      </w:r>
      <w:ins w:id="334" w:author="Fukunaga, Rena (CDC/DDPHSIS/CGH/DGHT)" w:date="2021-08-19T12:21:00Z">
        <w:r w:rsidR="00D3500D">
          <w:rPr>
            <w:rFonts w:ascii="Times New Roman" w:hAnsi="Times New Roman" w:cs="Times New Roman"/>
            <w:noProof/>
            <w:sz w:val="24"/>
            <w:szCs w:val="24"/>
          </w:rPr>
          <w:t>9</w:t>
        </w:r>
      </w:ins>
      <w:del w:id="335" w:author="Fukunaga, Rena (CDC/DDPHSIS/CGH/DGHT)" w:date="2021-08-19T12:21:00Z">
        <w:r w:rsidDel="00D3500D">
          <w:rPr>
            <w:rFonts w:ascii="Times New Roman" w:hAnsi="Times New Roman" w:cs="Times New Roman"/>
            <w:noProof/>
            <w:sz w:val="24"/>
            <w:szCs w:val="24"/>
          </w:rPr>
          <w:delText>6</w:delText>
        </w:r>
      </w:del>
      <w:r>
        <w:rPr>
          <w:rFonts w:ascii="Times New Roman" w:hAnsi="Times New Roman" w:cs="Times New Roman"/>
          <w:noProof/>
          <w:sz w:val="24"/>
          <w:szCs w:val="24"/>
        </w:rPr>
        <w:t>)</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w5HtuWNj","properties":{"formattedCitation":"(27)","plainCitation":"(27)","dontUpdate":true,"noteIndex":0},"citationItems":[{"id":519,"uris":["http://zotero.org/users/3463997/items/CCP5AESY"],"uri":["http://zotero.org/users/3463997/items/CCP5AESY"],"itemData":{"id":519,"type":"book","title":"patchwork: The Composer of Plots","URL":"https://CRAN.R-project.org/package=patchwork","author":[{"family":"Pedersen","given":"Thomas Lin"}],"issued":{"date-parts":[["2020"]]}}}],"schema":"https://github.com/citation-style-language/schema/raw/master/csl-citation.json"} </w:instrText>
      </w:r>
      <w:r w:rsidRPr="000B3CAB">
        <w:rPr>
          <w:rFonts w:ascii="Times New Roman" w:hAnsi="Times New Roman" w:cs="Times New Roman"/>
          <w:sz w:val="24"/>
          <w:szCs w:val="24"/>
        </w:rPr>
        <w:fldChar w:fldCharType="separate"/>
      </w:r>
      <w:r>
        <w:rPr>
          <w:rFonts w:ascii="Times New Roman" w:hAnsi="Times New Roman" w:cs="Times New Roman"/>
          <w:noProof/>
          <w:sz w:val="24"/>
          <w:szCs w:val="24"/>
        </w:rPr>
        <w:t>(</w:t>
      </w:r>
      <w:ins w:id="336" w:author="Fukunaga, Rena (CDC/DDPHSIS/CGH/DGHT)" w:date="2021-08-19T12:22:00Z">
        <w:r w:rsidR="00D3500D">
          <w:rPr>
            <w:rFonts w:ascii="Times New Roman" w:hAnsi="Times New Roman" w:cs="Times New Roman"/>
            <w:noProof/>
            <w:sz w:val="24"/>
            <w:szCs w:val="24"/>
          </w:rPr>
          <w:t>30</w:t>
        </w:r>
      </w:ins>
      <w:del w:id="337" w:author="Fukunaga, Rena (CDC/DDPHSIS/CGH/DGHT)" w:date="2021-08-19T12:21:00Z">
        <w:r w:rsidDel="00D3500D">
          <w:rPr>
            <w:rFonts w:ascii="Times New Roman" w:hAnsi="Times New Roman" w:cs="Times New Roman"/>
            <w:noProof/>
            <w:sz w:val="24"/>
            <w:szCs w:val="24"/>
          </w:rPr>
          <w:delText>27</w:delText>
        </w:r>
      </w:del>
      <w:r>
        <w:rPr>
          <w:rFonts w:ascii="Times New Roman" w:hAnsi="Times New Roman" w:cs="Times New Roman"/>
          <w:noProof/>
          <w:sz w:val="24"/>
          <w:szCs w:val="24"/>
        </w:rPr>
        <w:t>)</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 made available freely online at </w:t>
      </w:r>
      <w:ins w:id="338" w:author="Hoover, Christopher M" w:date="2021-08-19T11:21:00Z">
        <w:r w:rsidR="00414EBD">
          <w:rPr>
            <w:rFonts w:ascii="Times New Roman" w:hAnsi="Times New Roman" w:cs="Times New Roman"/>
            <w:sz w:val="24"/>
            <w:szCs w:val="24"/>
          </w:rPr>
          <w:fldChar w:fldCharType="begin"/>
        </w:r>
        <w:r w:rsidR="00414EBD">
          <w:rPr>
            <w:rFonts w:ascii="Times New Roman" w:hAnsi="Times New Roman" w:cs="Times New Roman"/>
            <w:sz w:val="24"/>
            <w:szCs w:val="24"/>
          </w:rPr>
          <w:instrText xml:space="preserve"> HYPERLINK "</w:instrText>
        </w:r>
      </w:ins>
      <w:r w:rsidR="00414EBD" w:rsidRPr="00414EBD">
        <w:rPr>
          <w:rPrChange w:id="339" w:author="Hoover, Christopher M" w:date="2021-08-19T11:21:00Z">
            <w:rPr>
              <w:rStyle w:val="Hyperlink"/>
              <w:rFonts w:ascii="Times New Roman" w:hAnsi="Times New Roman" w:cs="Times New Roman"/>
              <w:sz w:val="24"/>
              <w:szCs w:val="24"/>
            </w:rPr>
          </w:rPrChange>
        </w:rPr>
        <w:instrText>https://github.com/cmhoove14/</w:instrText>
      </w:r>
      <w:ins w:id="340" w:author="Hoover, Christopher M" w:date="2021-08-19T11:20:00Z">
        <w:r w:rsidR="00414EBD" w:rsidRPr="00414EBD">
          <w:rPr>
            <w:rPrChange w:id="341" w:author="Hoover, Christopher M" w:date="2021-08-19T11:21:00Z">
              <w:rPr>
                <w:rStyle w:val="Hyperlink"/>
                <w:rFonts w:ascii="Times New Roman" w:hAnsi="Times New Roman" w:cs="Times New Roman"/>
                <w:sz w:val="24"/>
                <w:szCs w:val="24"/>
              </w:rPr>
            </w:rPrChange>
          </w:rPr>
          <w:instrText>Congregate</w:instrText>
        </w:r>
      </w:ins>
      <w:r w:rsidR="00414EBD" w:rsidRPr="00414EBD">
        <w:rPr>
          <w:rPrChange w:id="342" w:author="Hoover, Christopher M" w:date="2021-08-19T11:21:00Z">
            <w:rPr>
              <w:rStyle w:val="Hyperlink"/>
              <w:rFonts w:ascii="Times New Roman" w:hAnsi="Times New Roman" w:cs="Times New Roman"/>
              <w:sz w:val="24"/>
              <w:szCs w:val="24"/>
            </w:rPr>
          </w:rPrChange>
        </w:rPr>
        <w:instrText>-Staff-Testing</w:instrText>
      </w:r>
      <w:ins w:id="343" w:author="Hoover, Christopher M" w:date="2021-08-19T11:21:00Z">
        <w:r w:rsidR="00414EBD">
          <w:rPr>
            <w:rFonts w:ascii="Times New Roman" w:hAnsi="Times New Roman" w:cs="Times New Roman"/>
            <w:sz w:val="24"/>
            <w:szCs w:val="24"/>
          </w:rPr>
          <w:instrText xml:space="preserve">" </w:instrText>
        </w:r>
        <w:r w:rsidR="00414EBD">
          <w:rPr>
            <w:rFonts w:ascii="Times New Roman" w:hAnsi="Times New Roman" w:cs="Times New Roman"/>
            <w:sz w:val="24"/>
            <w:szCs w:val="24"/>
          </w:rPr>
          <w:fldChar w:fldCharType="separate"/>
        </w:r>
      </w:ins>
      <w:r w:rsidR="00414EBD" w:rsidRPr="00414EBD">
        <w:rPr>
          <w:rStyle w:val="Hyperlink"/>
          <w:rFonts w:ascii="Times New Roman" w:hAnsi="Times New Roman" w:cs="Times New Roman"/>
          <w:sz w:val="24"/>
          <w:szCs w:val="24"/>
        </w:rPr>
        <w:t>https://github.com/cmhoove14/</w:t>
      </w:r>
      <w:del w:id="344" w:author="Hoover, Christopher M" w:date="2021-08-19T11:20:00Z">
        <w:r w:rsidR="00414EBD" w:rsidRPr="00414EBD" w:rsidDel="00414EBD">
          <w:rPr>
            <w:rStyle w:val="Hyperlink"/>
            <w:rFonts w:ascii="Times New Roman" w:hAnsi="Times New Roman" w:cs="Times New Roman"/>
            <w:sz w:val="24"/>
            <w:szCs w:val="24"/>
          </w:rPr>
          <w:delText>CDCR</w:delText>
        </w:r>
      </w:del>
      <w:ins w:id="345" w:author="Hoover, Christopher M" w:date="2021-08-19T11:20:00Z">
        <w:r w:rsidR="00414EBD" w:rsidRPr="00414EBD">
          <w:rPr>
            <w:rStyle w:val="Hyperlink"/>
            <w:rFonts w:ascii="Times New Roman" w:hAnsi="Times New Roman" w:cs="Times New Roman"/>
            <w:sz w:val="24"/>
            <w:szCs w:val="24"/>
          </w:rPr>
          <w:t>Congregate</w:t>
        </w:r>
      </w:ins>
      <w:r w:rsidR="00414EBD" w:rsidRPr="00414EBD">
        <w:rPr>
          <w:rStyle w:val="Hyperlink"/>
          <w:rFonts w:ascii="Times New Roman" w:hAnsi="Times New Roman" w:cs="Times New Roman"/>
          <w:sz w:val="24"/>
          <w:szCs w:val="24"/>
        </w:rPr>
        <w:t>-Staff-Testing</w:t>
      </w:r>
      <w:ins w:id="346" w:author="Hoover, Christopher M" w:date="2021-08-19T11:21:00Z">
        <w:r w:rsidR="00414EBD">
          <w:rPr>
            <w:rFonts w:ascii="Times New Roman" w:hAnsi="Times New Roman" w:cs="Times New Roman"/>
            <w:sz w:val="24"/>
            <w:szCs w:val="24"/>
          </w:rPr>
          <w:fldChar w:fldCharType="end"/>
        </w:r>
      </w:ins>
      <w:r w:rsidRPr="000B3CAB">
        <w:rPr>
          <w:rFonts w:ascii="Times New Roman" w:hAnsi="Times New Roman" w:cs="Times New Roman"/>
          <w:sz w:val="24"/>
          <w:szCs w:val="24"/>
        </w:rPr>
        <w:t>.</w:t>
      </w:r>
      <w:bookmarkEnd w:id="260"/>
      <w:bookmarkEnd w:id="313"/>
    </w:p>
    <w:bookmarkEnd w:id="95"/>
    <w:p w14:paraId="3607333F" w14:textId="6013799C" w:rsidR="00414EBD" w:rsidRDefault="00603C0F" w:rsidP="00603C0F">
      <w:pPr>
        <w:pStyle w:val="Heading2"/>
        <w:spacing w:line="480" w:lineRule="auto"/>
        <w:rPr>
          <w:ins w:id="347" w:author="Hoover, Christopher M" w:date="2021-08-19T11:21:00Z"/>
          <w:rFonts w:ascii="Times New Roman" w:eastAsia="Times New Roman" w:hAnsi="Times New Roman" w:cs="Times New Roman"/>
          <w:szCs w:val="24"/>
        </w:rPr>
      </w:pPr>
      <w:r>
        <w:rPr>
          <w:rFonts w:ascii="Times New Roman" w:eastAsia="Times New Roman" w:hAnsi="Times New Roman" w:cs="Times New Roman"/>
          <w:szCs w:val="24"/>
        </w:rPr>
        <w:t>RESULTS</w:t>
      </w:r>
      <w:r w:rsidR="00AF04E2">
        <w:rPr>
          <w:rFonts w:ascii="Times New Roman" w:eastAsia="Times New Roman" w:hAnsi="Times New Roman" w:cs="Times New Roman"/>
          <w:szCs w:val="24"/>
        </w:rPr>
        <w:t xml:space="preserve"> (</w:t>
      </w:r>
      <w:del w:id="348" w:author="Hoover, Christopher M" w:date="2021-08-19T12:47:00Z">
        <w:r w:rsidR="00AF04E2" w:rsidDel="00D23B03">
          <w:rPr>
            <w:rFonts w:ascii="Times New Roman" w:eastAsia="Times New Roman" w:hAnsi="Times New Roman" w:cs="Times New Roman"/>
            <w:szCs w:val="24"/>
          </w:rPr>
          <w:delText xml:space="preserve">640 </w:delText>
        </w:r>
      </w:del>
      <w:ins w:id="349" w:author="Hoover, Christopher M" w:date="2021-08-19T12:47:00Z">
        <w:r w:rsidR="00D23B03">
          <w:rPr>
            <w:rFonts w:ascii="Times New Roman" w:eastAsia="Times New Roman" w:hAnsi="Times New Roman" w:cs="Times New Roman"/>
            <w:szCs w:val="24"/>
          </w:rPr>
          <w:t xml:space="preserve">626 </w:t>
        </w:r>
      </w:ins>
      <w:r w:rsidR="00AF04E2">
        <w:rPr>
          <w:rFonts w:ascii="Times New Roman" w:eastAsia="Times New Roman" w:hAnsi="Times New Roman" w:cs="Times New Roman"/>
          <w:szCs w:val="24"/>
        </w:rPr>
        <w:t>words)</w:t>
      </w:r>
    </w:p>
    <w:p w14:paraId="2C43CEA7" w14:textId="4708C1FF" w:rsidR="00603C0F" w:rsidDel="00414EBD" w:rsidRDefault="00414EBD" w:rsidP="000B3CAB">
      <w:pPr>
        <w:pStyle w:val="Heading2"/>
        <w:spacing w:line="480" w:lineRule="auto"/>
        <w:rPr>
          <w:del w:id="350" w:author="Hoover, Christopher M" w:date="2021-08-19T11:21:00Z"/>
          <w:rFonts w:ascii="Times New Roman" w:eastAsia="Times New Roman" w:hAnsi="Times New Roman" w:cs="Times New Roman"/>
          <w:szCs w:val="24"/>
        </w:rPr>
      </w:pPr>
      <w:ins w:id="351" w:author="Hoover, Christopher M" w:date="2021-08-19T11:21:00Z">
        <w:r>
          <w:rPr>
            <w:rFonts w:ascii="Times New Roman" w:eastAsia="Times New Roman" w:hAnsi="Times New Roman" w:cs="Times New Roman"/>
            <w:szCs w:val="24"/>
          </w:rPr>
          <w:t>S</w:t>
        </w:r>
      </w:ins>
    </w:p>
    <w:p w14:paraId="26360BD5" w14:textId="37698E1C" w:rsidR="00603C0F" w:rsidRPr="00E14288" w:rsidRDefault="00603C0F" w:rsidP="00603C0F">
      <w:pPr>
        <w:pStyle w:val="Heading2"/>
        <w:spacing w:line="480" w:lineRule="auto"/>
        <w:rPr>
          <w:rFonts w:ascii="Times New Roman" w:eastAsia="Times New Roman" w:hAnsi="Times New Roman" w:cs="Times New Roman"/>
          <w:szCs w:val="24"/>
        </w:rPr>
      </w:pPr>
      <w:del w:id="352" w:author="Hoover, Christopher M" w:date="2021-08-19T11:21:00Z">
        <w:r w:rsidDel="00414EBD">
          <w:rPr>
            <w:rFonts w:ascii="Times New Roman" w:eastAsia="Times New Roman" w:hAnsi="Times New Roman" w:cs="Times New Roman"/>
            <w:szCs w:val="24"/>
          </w:rPr>
          <w:delText>CDCR s</w:delText>
        </w:r>
      </w:del>
      <w:r w:rsidRPr="00E14288">
        <w:rPr>
          <w:rFonts w:ascii="Times New Roman" w:eastAsia="Times New Roman" w:hAnsi="Times New Roman" w:cs="Times New Roman"/>
          <w:szCs w:val="24"/>
        </w:rPr>
        <w:t xml:space="preserve">taff </w:t>
      </w:r>
      <w:r>
        <w:rPr>
          <w:rFonts w:ascii="Times New Roman" w:eastAsia="Times New Roman" w:hAnsi="Times New Roman" w:cs="Times New Roman"/>
          <w:szCs w:val="24"/>
        </w:rPr>
        <w:t xml:space="preserve">working </w:t>
      </w:r>
      <w:r w:rsidRPr="00E14288">
        <w:rPr>
          <w:rFonts w:ascii="Times New Roman" w:eastAsia="Times New Roman" w:hAnsi="Times New Roman" w:cs="Times New Roman"/>
          <w:szCs w:val="24"/>
        </w:rPr>
        <w:t xml:space="preserve">and </w:t>
      </w:r>
      <w:r>
        <w:rPr>
          <w:rFonts w:ascii="Times New Roman" w:eastAsia="Times New Roman" w:hAnsi="Times New Roman" w:cs="Times New Roman"/>
          <w:szCs w:val="24"/>
        </w:rPr>
        <w:t>t</w:t>
      </w:r>
      <w:r w:rsidRPr="00E14288">
        <w:rPr>
          <w:rFonts w:ascii="Times New Roman" w:eastAsia="Times New Roman" w:hAnsi="Times New Roman" w:cs="Times New Roman"/>
          <w:szCs w:val="24"/>
        </w:rPr>
        <w:t>esting schedules</w:t>
      </w:r>
    </w:p>
    <w:p w14:paraId="55F52622" w14:textId="7E7FB321" w:rsidR="00603C0F" w:rsidRDefault="00603C0F" w:rsidP="00603C0F">
      <w:pPr>
        <w:spacing w:line="480" w:lineRule="auto"/>
        <w:ind w:firstLine="720"/>
        <w:rPr>
          <w:rFonts w:ascii="Times New Roman" w:hAnsi="Times New Roman" w:cs="Times New Roman"/>
          <w:sz w:val="24"/>
          <w:szCs w:val="24"/>
        </w:rPr>
      </w:pPr>
      <w:del w:id="353" w:author="Hoover, Christopher M" w:date="2021-08-19T11:22:00Z">
        <w:r w:rsidRPr="00E14288" w:rsidDel="00414EBD">
          <w:rPr>
            <w:rFonts w:ascii="Times New Roman" w:hAnsi="Times New Roman" w:cs="Times New Roman"/>
            <w:sz w:val="24"/>
            <w:szCs w:val="24"/>
          </w:rPr>
          <w:delText xml:space="preserve">CDCR collects extensive operations records including </w:delText>
        </w:r>
        <w:r w:rsidDel="00414EBD">
          <w:rPr>
            <w:rFonts w:ascii="Times New Roman" w:hAnsi="Times New Roman" w:cs="Times New Roman"/>
            <w:sz w:val="24"/>
            <w:szCs w:val="24"/>
          </w:rPr>
          <w:delText>information on custody</w:delText>
        </w:r>
        <w:r w:rsidRPr="00E14288" w:rsidDel="00414EBD">
          <w:rPr>
            <w:rFonts w:ascii="Times New Roman" w:hAnsi="Times New Roman" w:cs="Times New Roman"/>
            <w:sz w:val="24"/>
            <w:szCs w:val="24"/>
          </w:rPr>
          <w:delText xml:space="preserve"> workdays (e.g., Mon-Thurs), work shifts (e.g., morning, evening, night), and SARS-CoV</w:delText>
        </w:r>
      </w:del>
      <w:ins w:id="354" w:author="Zhao, Guixiang (Grace) (CDC/ONDIEH/NCCDPHP)" w:date="2021-08-17T16:30:00Z">
        <w:del w:id="355" w:author="Hoover, Christopher M" w:date="2021-08-19T11:22:00Z">
          <w:r w:rsidR="00177CE8" w:rsidDel="00414EBD">
            <w:rPr>
              <w:rFonts w:ascii="Times New Roman" w:hAnsi="Times New Roman" w:cs="Times New Roman"/>
              <w:sz w:val="24"/>
              <w:szCs w:val="24"/>
            </w:rPr>
            <w:delText>-</w:delText>
          </w:r>
        </w:del>
      </w:ins>
      <w:del w:id="356" w:author="Hoover, Christopher M" w:date="2021-08-19T11:22:00Z">
        <w:r w:rsidRPr="00E14288" w:rsidDel="00414EBD">
          <w:rPr>
            <w:rFonts w:ascii="Times New Roman" w:hAnsi="Times New Roman" w:cs="Times New Roman"/>
            <w:sz w:val="24"/>
            <w:szCs w:val="24"/>
          </w:rPr>
          <w:delText>2 testing schedules. We use this information</w:delText>
        </w:r>
      </w:del>
      <w:del w:id="357" w:author="Hoover, Christopher M" w:date="2021-08-19T12:02:00Z">
        <w:r w:rsidRPr="00E14288" w:rsidDel="008F141A">
          <w:rPr>
            <w:rFonts w:ascii="Times New Roman" w:hAnsi="Times New Roman" w:cs="Times New Roman"/>
            <w:sz w:val="24"/>
            <w:szCs w:val="24"/>
          </w:rPr>
          <w:delText xml:space="preserve"> to generate a realistic representation of staff working schedules in model simulations. </w:delText>
        </w:r>
      </w:del>
      <w:r w:rsidRPr="00E14288">
        <w:rPr>
          <w:rFonts w:ascii="Times New Roman" w:hAnsi="Times New Roman" w:cs="Times New Roman"/>
          <w:sz w:val="24"/>
          <w:szCs w:val="24"/>
        </w:rPr>
        <w:t>Four typical staff work</w:t>
      </w:r>
      <w:ins w:id="358" w:author="Zhao, Guixiang (Grace) (CDC/ONDIEH/NCCDPHP)" w:date="2021-08-17T17:30:00Z">
        <w:r w:rsidR="006E559E">
          <w:rPr>
            <w:rFonts w:ascii="Times New Roman" w:hAnsi="Times New Roman" w:cs="Times New Roman"/>
            <w:sz w:val="24"/>
            <w:szCs w:val="24"/>
          </w:rPr>
          <w:t xml:space="preserve"> </w:t>
        </w:r>
      </w:ins>
      <w:r w:rsidRPr="00E14288">
        <w:rPr>
          <w:rFonts w:ascii="Times New Roman" w:hAnsi="Times New Roman" w:cs="Times New Roman"/>
          <w:sz w:val="24"/>
          <w:szCs w:val="24"/>
        </w:rPr>
        <w:t>week schedules were identified using K-means clustering</w:t>
      </w:r>
      <w:ins w:id="359" w:author="Hoover, Christopher M" w:date="2021-08-19T12:02:00Z">
        <w:r w:rsidR="008F141A">
          <w:rPr>
            <w:rFonts w:ascii="Times New Roman" w:hAnsi="Times New Roman" w:cs="Times New Roman"/>
            <w:sz w:val="24"/>
            <w:szCs w:val="24"/>
          </w:rPr>
          <w:t xml:space="preserve"> from CDCR operations records</w:t>
        </w:r>
      </w:ins>
      <w:r w:rsidRPr="00E14288">
        <w:rPr>
          <w:rFonts w:ascii="Times New Roman" w:hAnsi="Times New Roman" w:cs="Times New Roman"/>
          <w:sz w:val="24"/>
          <w:szCs w:val="24"/>
        </w:rPr>
        <w:t>. Most common was a four-day work</w:t>
      </w:r>
      <w:ins w:id="360" w:author="Zhao, Guixiang (Grace) (CDC/ONDIEH/NCCDPHP)" w:date="2021-08-17T17:30:00Z">
        <w:r w:rsidR="006E559E">
          <w:rPr>
            <w:rFonts w:ascii="Times New Roman" w:hAnsi="Times New Roman" w:cs="Times New Roman"/>
            <w:sz w:val="24"/>
            <w:szCs w:val="24"/>
          </w:rPr>
          <w:t xml:space="preserve"> </w:t>
        </w:r>
      </w:ins>
      <w:r w:rsidRPr="00E14288">
        <w:rPr>
          <w:rFonts w:ascii="Times New Roman" w:hAnsi="Times New Roman" w:cs="Times New Roman"/>
          <w:sz w:val="24"/>
          <w:szCs w:val="24"/>
        </w:rPr>
        <w:t>week in which the staff member worked four consecutive days (e.g., Monday-Thursday), though the first day of the workweek varied across staff (</w:t>
      </w:r>
      <w:commentRangeStart w:id="361"/>
      <w:commentRangeStart w:id="362"/>
      <w:r w:rsidRPr="00E14288">
        <w:rPr>
          <w:rFonts w:ascii="Times New Roman" w:hAnsi="Times New Roman" w:cs="Times New Roman"/>
          <w:sz w:val="24"/>
          <w:szCs w:val="24"/>
        </w:rPr>
        <w:t xml:space="preserve">Figure </w:t>
      </w:r>
      <w:ins w:id="363" w:author="Hoover, Christopher M" w:date="2021-08-19T10:53:00Z">
        <w:r w:rsidR="00C70171">
          <w:rPr>
            <w:rFonts w:ascii="Times New Roman" w:hAnsi="Times New Roman" w:cs="Times New Roman"/>
            <w:sz w:val="24"/>
            <w:szCs w:val="24"/>
          </w:rPr>
          <w:t>2</w:t>
        </w:r>
      </w:ins>
      <w:del w:id="364" w:author="Hoover, Christopher M" w:date="2021-08-19T10:53:00Z">
        <w:r w:rsidRPr="00E14288" w:rsidDel="00C70171">
          <w:rPr>
            <w:rFonts w:ascii="Times New Roman" w:hAnsi="Times New Roman" w:cs="Times New Roman"/>
            <w:sz w:val="24"/>
            <w:szCs w:val="24"/>
          </w:rPr>
          <w:delText>1</w:delText>
        </w:r>
      </w:del>
      <w:commentRangeEnd w:id="361"/>
      <w:r w:rsidR="005A2D9A">
        <w:rPr>
          <w:rStyle w:val="CommentReference"/>
          <w:rFonts w:ascii="Times New Roman" w:hAnsi="Times New Roman" w:cs="Times New Roman"/>
        </w:rPr>
        <w:commentReference w:id="361"/>
      </w:r>
      <w:commentRangeEnd w:id="362"/>
      <w:r w:rsidR="003064B9">
        <w:rPr>
          <w:rStyle w:val="CommentReference"/>
          <w:rFonts w:ascii="Times New Roman" w:hAnsi="Times New Roman" w:cs="Times New Roman"/>
        </w:rPr>
        <w:commentReference w:id="362"/>
      </w:r>
      <w:r w:rsidRPr="00E14288">
        <w:rPr>
          <w:rFonts w:ascii="Times New Roman" w:hAnsi="Times New Roman" w:cs="Times New Roman"/>
          <w:sz w:val="24"/>
          <w:szCs w:val="24"/>
        </w:rPr>
        <w:t xml:space="preserve">). Work shifts also tended to show consistent patterns. Staff typically worked either the morning, evening, or night shift, though alternating between morning and evening shifts was also common. </w:t>
      </w:r>
      <w:ins w:id="365" w:author="Hoover, Christopher M" w:date="2021-08-19T12:03:00Z">
        <w:r w:rsidR="008F141A">
          <w:rPr>
            <w:rFonts w:ascii="Times New Roman" w:hAnsi="Times New Roman" w:cs="Times New Roman"/>
            <w:sz w:val="24"/>
            <w:szCs w:val="24"/>
          </w:rPr>
          <w:t xml:space="preserve">These work schedules were used to </w:t>
        </w:r>
        <w:r w:rsidR="008F141A" w:rsidRPr="00E14288">
          <w:rPr>
            <w:rFonts w:ascii="Times New Roman" w:hAnsi="Times New Roman" w:cs="Times New Roman"/>
            <w:sz w:val="24"/>
            <w:szCs w:val="24"/>
          </w:rPr>
          <w:t>generate a realistic representation of staff working schedules in model simulations</w:t>
        </w:r>
        <w:r w:rsidR="008F141A">
          <w:rPr>
            <w:rFonts w:ascii="Times New Roman" w:hAnsi="Times New Roman" w:cs="Times New Roman"/>
            <w:sz w:val="24"/>
            <w:szCs w:val="24"/>
          </w:rPr>
          <w:t>.</w:t>
        </w:r>
        <w:r w:rsidR="008F141A" w:rsidRPr="00E14288">
          <w:rPr>
            <w:rFonts w:ascii="Times New Roman" w:hAnsi="Times New Roman" w:cs="Times New Roman"/>
            <w:sz w:val="24"/>
            <w:szCs w:val="24"/>
          </w:rPr>
          <w:t xml:space="preserve"> </w:t>
        </w:r>
      </w:ins>
      <w:r w:rsidRPr="00E14288">
        <w:rPr>
          <w:rFonts w:ascii="Times New Roman" w:hAnsi="Times New Roman" w:cs="Times New Roman"/>
          <w:sz w:val="24"/>
          <w:szCs w:val="24"/>
        </w:rPr>
        <w:t xml:space="preserve">Tests were most often administered on Tuesdays (if the staff had Tuesday in their typical workweek) regardless of whether it was the first day of the staff’s workweek. Testing on Wednesday and Thursday was also common across work schedules. </w:t>
      </w:r>
      <w:commentRangeStart w:id="366"/>
      <w:commentRangeStart w:id="367"/>
      <w:commentRangeStart w:id="368"/>
      <w:del w:id="369" w:author="Hoover, Christopher M" w:date="2021-08-19T11:22:00Z">
        <w:r w:rsidRPr="00E14288" w:rsidDel="00414EBD">
          <w:rPr>
            <w:rFonts w:ascii="Times New Roman" w:hAnsi="Times New Roman" w:cs="Times New Roman"/>
            <w:sz w:val="24"/>
            <w:szCs w:val="24"/>
          </w:rPr>
          <w:delText>Only 10% of tests were conducted on the first day of a consecutive work period of 4 or more days</w:delText>
        </w:r>
      </w:del>
      <w:commentRangeEnd w:id="366"/>
      <w:r w:rsidR="00414EBD">
        <w:rPr>
          <w:rStyle w:val="CommentReference"/>
          <w:rFonts w:ascii="Times New Roman" w:hAnsi="Times New Roman" w:cs="Times New Roman"/>
        </w:rPr>
        <w:commentReference w:id="366"/>
      </w:r>
      <w:del w:id="370" w:author="Hoover, Christopher M" w:date="2021-08-19T11:22:00Z">
        <w:r w:rsidRPr="00E14288" w:rsidDel="00414EBD">
          <w:rPr>
            <w:rFonts w:ascii="Times New Roman" w:hAnsi="Times New Roman" w:cs="Times New Roman"/>
            <w:sz w:val="24"/>
            <w:szCs w:val="24"/>
          </w:rPr>
          <w:delText xml:space="preserve">. </w:delText>
        </w:r>
      </w:del>
      <w:commentRangeEnd w:id="367"/>
      <w:r w:rsidR="00414EBD">
        <w:rPr>
          <w:rStyle w:val="CommentReference"/>
          <w:rFonts w:ascii="Times New Roman" w:hAnsi="Times New Roman" w:cs="Times New Roman"/>
        </w:rPr>
        <w:commentReference w:id="367"/>
      </w:r>
      <w:commentRangeEnd w:id="368"/>
      <w:r w:rsidR="003064B9">
        <w:rPr>
          <w:rStyle w:val="CommentReference"/>
          <w:rFonts w:ascii="Times New Roman" w:hAnsi="Times New Roman" w:cs="Times New Roman"/>
        </w:rPr>
        <w:commentReference w:id="368"/>
      </w:r>
      <w:r w:rsidRPr="00E14288">
        <w:rPr>
          <w:rFonts w:ascii="Times New Roman" w:hAnsi="Times New Roman" w:cs="Times New Roman"/>
          <w:sz w:val="24"/>
          <w:szCs w:val="24"/>
        </w:rPr>
        <w:t>Test results were usually returned on the same day or the day after specimen collection and almost all test results were received within 2 days of specimen collection.</w:t>
      </w:r>
    </w:p>
    <w:p w14:paraId="75DD689B" w14:textId="3A4E2DA8" w:rsidR="002270DA" w:rsidRDefault="002270DA" w:rsidP="002270DA">
      <w:bookmarkStart w:id="371" w:name="X07f80927fcb37ed2a68e4f6df02e8279cb45b07"/>
      <w:commentRangeStart w:id="372"/>
      <w:commentRangeStart w:id="373"/>
      <w:r>
        <w:rPr>
          <w:noProof/>
        </w:rPr>
        <w:lastRenderedPageBreak/>
        <w:drawing>
          <wp:inline distT="0" distB="0" distL="0" distR="0" wp14:anchorId="643A687C" wp14:editId="2D2FCD0C">
            <wp:extent cx="5943600" cy="2641600"/>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commentRangeEnd w:id="372"/>
      <w:r w:rsidR="008D5CB4">
        <w:rPr>
          <w:rStyle w:val="CommentReference"/>
          <w:rFonts w:ascii="Times New Roman" w:hAnsi="Times New Roman" w:cs="Times New Roman"/>
        </w:rPr>
        <w:commentReference w:id="372"/>
      </w:r>
      <w:commentRangeEnd w:id="373"/>
      <w:r w:rsidR="003064B9">
        <w:rPr>
          <w:rStyle w:val="CommentReference"/>
          <w:rFonts w:ascii="Times New Roman" w:hAnsi="Times New Roman" w:cs="Times New Roman"/>
        </w:rPr>
        <w:commentReference w:id="373"/>
      </w:r>
    </w:p>
    <w:p w14:paraId="3CDBFAB2" w14:textId="0AA8C2FC" w:rsidR="002270DA" w:rsidRPr="002270DA" w:rsidRDefault="002270DA" w:rsidP="002270DA">
      <w:pPr>
        <w:pStyle w:val="Subtitle"/>
        <w:rPr>
          <w:rFonts w:eastAsia="Times New Roman" w:cs="Times New Roman"/>
          <w:sz w:val="24"/>
          <w:szCs w:val="24"/>
        </w:rPr>
      </w:pPr>
      <w:r w:rsidRPr="00384DDF">
        <w:rPr>
          <w:b/>
          <w:bCs/>
        </w:rPr>
        <w:t xml:space="preserve">Figure </w:t>
      </w:r>
      <w:r>
        <w:rPr>
          <w:b/>
          <w:bCs/>
        </w:rPr>
        <w:t>2</w:t>
      </w:r>
      <w:r w:rsidRPr="00384DDF">
        <w:rPr>
          <w:b/>
          <w:bCs/>
        </w:rPr>
        <w:t xml:space="preserve">. </w:t>
      </w:r>
      <w:del w:id="374" w:author="Hoover, Christopher M" w:date="2021-08-19T11:38:00Z">
        <w:r w:rsidRPr="00384DDF" w:rsidDel="00A030FB">
          <w:rPr>
            <w:b/>
            <w:bCs/>
          </w:rPr>
          <w:delText xml:space="preserve">California Department of Corrections and Rehabilitation custody </w:delText>
        </w:r>
      </w:del>
      <w:ins w:id="375" w:author="Hoover, Christopher M" w:date="2021-08-19T11:38:00Z">
        <w:r w:rsidR="00A030FB">
          <w:rPr>
            <w:b/>
            <w:bCs/>
          </w:rPr>
          <w:t>S</w:t>
        </w:r>
      </w:ins>
      <w:del w:id="376" w:author="Hoover, Christopher M" w:date="2021-08-19T11:38:00Z">
        <w:r w:rsidRPr="00384DDF" w:rsidDel="00A030FB">
          <w:rPr>
            <w:b/>
            <w:bCs/>
          </w:rPr>
          <w:delText>s</w:delText>
        </w:r>
      </w:del>
      <w:r w:rsidRPr="00384DDF">
        <w:rPr>
          <w:b/>
          <w:bCs/>
        </w:rPr>
        <w:t xml:space="preserve">taff </w:t>
      </w:r>
      <w:ins w:id="377" w:author="Hoover, Christopher M" w:date="2021-08-19T11:38:00Z">
        <w:r w:rsidR="00A030FB">
          <w:rPr>
            <w:b/>
            <w:bCs/>
          </w:rPr>
          <w:t xml:space="preserve">work </w:t>
        </w:r>
      </w:ins>
      <w:r w:rsidRPr="00384DDF">
        <w:rPr>
          <w:b/>
          <w:bCs/>
        </w:rPr>
        <w:t>and testing schedules</w:t>
      </w:r>
      <w:r w:rsidRPr="00384DDF">
        <w:t xml:space="preserve">. </w:t>
      </w:r>
      <w:r w:rsidRPr="00384DDF">
        <w:rPr>
          <w:rFonts w:eastAsia="Times New Roman"/>
          <w:shd w:val="clear" w:color="auto" w:fill="FFFFFF"/>
        </w:rPr>
        <w:t xml:space="preserve">Four typical weekly work schedules (y-axis) were identified among CDCR custody staff. These include a Monday to Thursday workweek (N=5969 staff), </w:t>
      </w:r>
      <w:r w:rsidR="001E5632" w:rsidRPr="00384DDF">
        <w:rPr>
          <w:rFonts w:eastAsia="Times New Roman"/>
          <w:shd w:val="clear" w:color="auto" w:fill="FFFFFF"/>
        </w:rPr>
        <w:t xml:space="preserve">a Tuesday to Saturday workweek (N=9243 staff), </w:t>
      </w:r>
      <w:r w:rsidRPr="00384DDF">
        <w:rPr>
          <w:rFonts w:eastAsia="Times New Roman"/>
          <w:shd w:val="clear" w:color="auto" w:fill="FFFFFF"/>
        </w:rPr>
        <w:t xml:space="preserve">a Thursday to Sunday workweek (N=6180 staff), and a </w:t>
      </w:r>
      <w:r w:rsidR="001E5632">
        <w:rPr>
          <w:rFonts w:eastAsia="Times New Roman"/>
          <w:shd w:val="clear" w:color="auto" w:fill="FFFFFF"/>
        </w:rPr>
        <w:t>Saturday</w:t>
      </w:r>
      <w:r>
        <w:rPr>
          <w:rFonts w:eastAsia="Times New Roman"/>
          <w:shd w:val="clear" w:color="auto" w:fill="FFFFFF"/>
        </w:rPr>
        <w:t xml:space="preserve"> to </w:t>
      </w:r>
      <w:r w:rsidR="001E5632">
        <w:rPr>
          <w:rFonts w:eastAsia="Times New Roman"/>
          <w:shd w:val="clear" w:color="auto" w:fill="FFFFFF"/>
        </w:rPr>
        <w:t>Tuesday</w:t>
      </w:r>
      <w:r w:rsidRPr="00384DDF">
        <w:rPr>
          <w:rFonts w:eastAsia="Times New Roman"/>
          <w:shd w:val="clear" w:color="auto" w:fill="FFFFFF"/>
        </w:rPr>
        <w:t xml:space="preserve"> workweek (N=6936 staff). The red shading shows the mean proportion of staff workdays that consist of a particular day of the week (</w:t>
      </w:r>
      <w:proofErr w:type="gramStart"/>
      <w:r w:rsidRPr="00384DDF">
        <w:rPr>
          <w:rFonts w:eastAsia="Times New Roman"/>
          <w:shd w:val="clear" w:color="auto" w:fill="FFFFFF"/>
        </w:rPr>
        <w:t>x-axis;</w:t>
      </w:r>
      <w:proofErr w:type="gramEnd"/>
      <w:r w:rsidRPr="00384DDF">
        <w:rPr>
          <w:rFonts w:eastAsia="Times New Roman"/>
          <w:shd w:val="clear" w:color="auto" w:fill="FFFFFF"/>
        </w:rPr>
        <w:t xml:space="preserve"> i.e. darker shades of red indicate that staff with the specified schedule very commonly work on that day). The size of the black circles represents the mean proportion of the total number of tests administered to each group that were given on the specified day.</w:t>
      </w:r>
      <w:bookmarkEnd w:id="371"/>
    </w:p>
    <w:p w14:paraId="019939C2" w14:textId="430D83E4"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t>Simulation Results</w:t>
      </w:r>
      <w:r w:rsidR="0060041F" w:rsidRPr="000B3CAB">
        <w:rPr>
          <w:rFonts w:ascii="Times New Roman" w:eastAsia="Times New Roman" w:hAnsi="Times New Roman" w:cs="Times New Roman"/>
          <w:szCs w:val="24"/>
        </w:rPr>
        <w:t xml:space="preserve"> </w:t>
      </w:r>
    </w:p>
    <w:p w14:paraId="4C6C2FAC" w14:textId="55A25D15" w:rsidR="00EB3BE7" w:rsidRPr="00EB3BE7" w:rsidRDefault="00EB3BE7" w:rsidP="00EB3BE7">
      <w:pPr>
        <w:spacing w:after="0" w:line="480" w:lineRule="auto"/>
        <w:ind w:firstLine="720"/>
        <w:jc w:val="both"/>
        <w:rPr>
          <w:rFonts w:ascii="Times New Roman" w:hAnsi="Times New Roman" w:cs="Times New Roman"/>
          <w:sz w:val="24"/>
          <w:szCs w:val="24"/>
        </w:rPr>
      </w:pPr>
      <w:r w:rsidRPr="00EB3BE7">
        <w:rPr>
          <w:rFonts w:ascii="Times New Roman" w:hAnsi="Times New Roman" w:cs="Times New Roman"/>
          <w:sz w:val="24"/>
          <w:szCs w:val="24"/>
        </w:rPr>
        <w:t>Systematic testing strategies were found to consistently outperform random testing strategies in terms of preventing infections within simulated facilities. Figure 3 shows a comparison of the number of infections generated (</w:t>
      </w:r>
      <m:oMath>
        <m:sSubSup>
          <m:sSubSupPr>
            <m:ctrlPr>
              <w:ins w:id="378"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when implementing random vs</w:t>
      </w:r>
      <w:ins w:id="379" w:author="Zhao, Guixiang (Grace) (CDC/ONDIEH/NCCDPHP)" w:date="2021-08-17T16:34:00Z">
        <w:r w:rsidR="00305FEA">
          <w:rPr>
            <w:rFonts w:ascii="Times New Roman" w:hAnsi="Times New Roman" w:cs="Times New Roman"/>
            <w:sz w:val="24"/>
            <w:szCs w:val="24"/>
          </w:rPr>
          <w:t>.</w:t>
        </w:r>
      </w:ins>
      <w:r w:rsidRPr="00EB3BE7">
        <w:rPr>
          <w:rFonts w:ascii="Times New Roman" w:hAnsi="Times New Roman" w:cs="Times New Roman"/>
          <w:sz w:val="24"/>
          <w:szCs w:val="24"/>
        </w:rPr>
        <w:t xml:space="preserve"> systematic testing strategies across testing frequencies, community </w:t>
      </w:r>
      <w:proofErr w:type="spellStart"/>
      <w:r w:rsidRPr="00EB3BE7">
        <w:rPr>
          <w:rFonts w:ascii="Times New Roman" w:hAnsi="Times New Roman" w:cs="Times New Roman"/>
          <w:sz w:val="24"/>
          <w:szCs w:val="24"/>
        </w:rPr>
        <w:t>prevalences</w:t>
      </w:r>
      <w:proofErr w:type="spellEnd"/>
      <w:r w:rsidRPr="00EB3BE7">
        <w:rPr>
          <w:rFonts w:ascii="Times New Roman" w:hAnsi="Times New Roman" w:cs="Times New Roman"/>
          <w:sz w:val="24"/>
          <w:szCs w:val="24"/>
        </w:rPr>
        <w:t xml:space="preserve">, and within-facility </w:t>
      </w:r>
      <m:oMath>
        <m:r>
          <m:rPr>
            <m:scr m:val="script"/>
            <m:sty m:val="p"/>
          </m:rPr>
          <w:rPr>
            <w:rFonts w:ascii="Cambria Math" w:hAnsi="Cambria Math" w:cs="Times New Roman"/>
            <w:sz w:val="24"/>
            <w:szCs w:val="24"/>
          </w:rPr>
          <m:t>R</m:t>
        </m:r>
      </m:oMath>
      <w:r w:rsidRPr="00EB3BE7">
        <w:rPr>
          <w:rFonts w:ascii="Times New Roman" w:hAnsi="Times New Roman" w:cs="Times New Roman"/>
          <w:sz w:val="24"/>
          <w:szCs w:val="24"/>
        </w:rPr>
        <w:t xml:space="preserve"> with either no delay or a </w:t>
      </w:r>
      <w:del w:id="380" w:author="Zhao, Guixiang (Grace) (CDC/ONDIEH/NCCDPHP)" w:date="2021-08-17T16:34:00Z">
        <w:r w:rsidRPr="00EB3BE7" w:rsidDel="00305FEA">
          <w:rPr>
            <w:rFonts w:ascii="Times New Roman" w:hAnsi="Times New Roman" w:cs="Times New Roman"/>
            <w:sz w:val="24"/>
            <w:szCs w:val="24"/>
          </w:rPr>
          <w:delText>one day</w:delText>
        </w:r>
      </w:del>
      <w:ins w:id="381" w:author="Zhao, Guixiang (Grace) (CDC/ONDIEH/NCCDPHP)" w:date="2021-08-17T16:34:00Z">
        <w:r w:rsidR="00305FEA" w:rsidRPr="00EB3BE7">
          <w:rPr>
            <w:rFonts w:ascii="Times New Roman" w:hAnsi="Times New Roman" w:cs="Times New Roman"/>
            <w:sz w:val="24"/>
            <w:szCs w:val="24"/>
          </w:rPr>
          <w:t>one-day</w:t>
        </w:r>
      </w:ins>
      <w:r w:rsidRPr="00EB3BE7">
        <w:rPr>
          <w:rFonts w:ascii="Times New Roman" w:hAnsi="Times New Roman" w:cs="Times New Roman"/>
          <w:sz w:val="24"/>
          <w:szCs w:val="24"/>
        </w:rPr>
        <w:t xml:space="preserve"> delay between test administration and result disclosure. In the highest transmission scenario (</w:t>
      </w:r>
      <m:oMath>
        <m:r>
          <w:rPr>
            <w:rFonts w:ascii="Cambria Math" w:hAnsi="Cambria Math" w:cs="Times New Roman"/>
            <w:sz w:val="24"/>
            <w:szCs w:val="24"/>
          </w:rPr>
          <m:t>CP</m:t>
        </m:r>
        <m:r>
          <m:rPr>
            <m:sty m:val="p"/>
          </m:rPr>
          <w:rPr>
            <w:rFonts w:ascii="Cambria Math" w:hAnsi="Cambria Math" w:cs="Times New Roman"/>
            <w:sz w:val="24"/>
            <w:szCs w:val="24"/>
          </w:rPr>
          <m:t>=</m:t>
        </m:r>
        <m:r>
          <w:rPr>
            <w:rFonts w:ascii="Cambria Math" w:hAnsi="Cambria Math" w:cs="Times New Roman"/>
            <w:sz w:val="24"/>
            <w:szCs w:val="24"/>
          </w:rPr>
          <m:t>1</m:t>
        </m:r>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EB3BE7">
        <w:rPr>
          <w:rFonts w:ascii="Times New Roman" w:hAnsi="Times New Roman" w:cs="Times New Roman"/>
          <w:sz w:val="24"/>
          <w:szCs w:val="24"/>
        </w:rPr>
        <w:t xml:space="preserve">), </w:t>
      </w:r>
      <w:ins w:id="382" w:author="Hoover, Christopher M" w:date="2021-08-19T11:02:00Z">
        <w:r w:rsidR="00C70171" w:rsidRPr="00C70171">
          <w:rPr>
            <w:rFonts w:ascii="Times New Roman" w:hAnsi="Times New Roman" w:cs="Times New Roman"/>
            <w:sz w:val="24"/>
            <w:szCs w:val="24"/>
          </w:rPr>
          <w:t xml:space="preserve">no testing led to a median </w:t>
        </w:r>
      </w:ins>
      <m:oMath>
        <m:sSubSup>
          <m:sSubSupPr>
            <m:ctrlPr>
              <w:ins w:id="383" w:author="Hoover, Christopher M" w:date="2021-08-19T11:02:00Z">
                <w:rPr>
                  <w:rFonts w:ascii="Cambria Math" w:hAnsi="Cambria Math" w:cs="Times New Roman"/>
                  <w:sz w:val="24"/>
                  <w:szCs w:val="24"/>
                </w:rPr>
              </w:ins>
            </m:ctrlPr>
          </m:sSubSupPr>
          <m:e>
            <m:r>
              <w:ins w:id="384" w:author="Hoover, Christopher M" w:date="2021-08-19T11:02:00Z">
                <m:rPr>
                  <m:scr m:val="script"/>
                  <m:sty m:val="p"/>
                </m:rPr>
                <w:rPr>
                  <w:rFonts w:ascii="Cambria Math" w:hAnsi="Cambria Math" w:cs="Times New Roman"/>
                  <w:sz w:val="24"/>
                  <w:szCs w:val="24"/>
                </w:rPr>
                <m:t>I</m:t>
              </w:ins>
            </m:r>
          </m:e>
          <m:sub>
            <m:r>
              <w:ins w:id="385" w:author="Hoover, Christopher M" w:date="2021-08-19T11:02:00Z">
                <w:rPr>
                  <w:rFonts w:ascii="Cambria Math" w:hAnsi="Cambria Math" w:cs="Times New Roman"/>
                  <w:sz w:val="24"/>
                  <w:szCs w:val="24"/>
                </w:rPr>
                <m:t>sim</m:t>
              </w:ins>
            </m:r>
          </m:sub>
          <m:sup>
            <m:r>
              <w:ins w:id="386" w:author="Hoover, Christopher M" w:date="2021-08-19T11:02:00Z">
                <w:rPr>
                  <w:rFonts w:ascii="Cambria Math" w:hAnsi="Cambria Math" w:cs="Times New Roman"/>
                  <w:sz w:val="24"/>
                  <w:szCs w:val="24"/>
                </w:rPr>
                <m:t>tot</m:t>
              </w:ins>
            </m:r>
          </m:sup>
        </m:sSubSup>
        <m:r>
          <w:ins w:id="387" w:author="Hoover, Christopher M" w:date="2021-08-19T11:02:00Z">
            <m:rPr>
              <m:sty m:val="p"/>
            </m:rPr>
            <w:rPr>
              <w:rFonts w:ascii="Cambria Math" w:hAnsi="Cambria Math" w:cs="Times New Roman"/>
              <w:sz w:val="24"/>
              <w:szCs w:val="24"/>
            </w:rPr>
            <m:t>=</m:t>
          </w:ins>
        </m:r>
      </m:oMath>
      <w:ins w:id="388" w:author="Hoover, Christopher M" w:date="2021-08-19T11:02:00Z">
        <w:r w:rsidR="00C70171" w:rsidRPr="00C70171">
          <w:rPr>
            <w:rFonts w:ascii="Times New Roman" w:hAnsi="Times New Roman" w:cs="Times New Roman"/>
            <w:sz w:val="24"/>
            <w:szCs w:val="24"/>
          </w:rPr>
          <w:t xml:space="preserve"> 512 (IQR 497.93 - 525.83). </w:t>
        </w:r>
      </w:ins>
      <w:del w:id="389" w:author="Hoover, Christopher M" w:date="2021-08-19T11:02:00Z">
        <w:r w:rsidRPr="00EB3BE7" w:rsidDel="00C70171">
          <w:rPr>
            <w:rFonts w:ascii="Times New Roman" w:hAnsi="Times New Roman" w:cs="Times New Roman"/>
            <w:sz w:val="24"/>
            <w:szCs w:val="24"/>
          </w:rPr>
          <w:delText xml:space="preserve">testing </w:delText>
        </w:r>
      </w:del>
      <w:ins w:id="390" w:author="Hoover, Christopher M" w:date="2021-08-19T11:02:00Z">
        <w:r w:rsidR="00C70171">
          <w:rPr>
            <w:rFonts w:ascii="Times New Roman" w:hAnsi="Times New Roman" w:cs="Times New Roman"/>
            <w:sz w:val="24"/>
            <w:szCs w:val="24"/>
          </w:rPr>
          <w:t>T</w:t>
        </w:r>
        <w:r w:rsidR="00C70171" w:rsidRPr="00EB3BE7">
          <w:rPr>
            <w:rFonts w:ascii="Times New Roman" w:hAnsi="Times New Roman" w:cs="Times New Roman"/>
            <w:sz w:val="24"/>
            <w:szCs w:val="24"/>
          </w:rPr>
          <w:t xml:space="preserve">esting </w:t>
        </w:r>
      </w:ins>
      <w:r w:rsidRPr="00EB3BE7">
        <w:rPr>
          <w:rFonts w:ascii="Times New Roman" w:hAnsi="Times New Roman" w:cs="Times New Roman"/>
          <w:sz w:val="24"/>
          <w:szCs w:val="24"/>
        </w:rPr>
        <w:t xml:space="preserve">randomly once per week resulted in a median </w:t>
      </w:r>
      <m:oMath>
        <m:sSubSup>
          <m:sSubSupPr>
            <m:ctrlPr>
              <w:ins w:id="391"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175.4 (IQR 164.13 - 182.85)</w:t>
      </w:r>
      <w:r w:rsidR="00410BFC">
        <w:rPr>
          <w:rFonts w:ascii="Times New Roman" w:hAnsi="Times New Roman" w:cs="Times New Roman"/>
          <w:sz w:val="24"/>
          <w:szCs w:val="24"/>
        </w:rPr>
        <w:t xml:space="preserve"> expected infections</w:t>
      </w:r>
      <w:r w:rsidRPr="00EB3BE7">
        <w:rPr>
          <w:rFonts w:ascii="Times New Roman" w:hAnsi="Times New Roman" w:cs="Times New Roman"/>
          <w:sz w:val="24"/>
          <w:szCs w:val="24"/>
        </w:rPr>
        <w:t xml:space="preserve">, whereas testing systematically on the first day of the work week resulted in </w:t>
      </w:r>
      <m:oMath>
        <m:sSubSup>
          <m:sSubSupPr>
            <m:ctrlPr>
              <w:ins w:id="392"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105.4 (IQR 99.27 - 112.45; Fig 3, right panel in pink). However, systematic </w:t>
      </w:r>
      <w:r w:rsidR="00410BFC">
        <w:rPr>
          <w:rFonts w:ascii="Times New Roman" w:hAnsi="Times New Roman" w:cs="Times New Roman"/>
          <w:sz w:val="24"/>
          <w:szCs w:val="24"/>
        </w:rPr>
        <w:t xml:space="preserve">weekly </w:t>
      </w:r>
      <w:r w:rsidRPr="00EB3BE7">
        <w:rPr>
          <w:rFonts w:ascii="Times New Roman" w:hAnsi="Times New Roman" w:cs="Times New Roman"/>
          <w:sz w:val="24"/>
          <w:szCs w:val="24"/>
        </w:rPr>
        <w:t xml:space="preserve">testing </w:t>
      </w:r>
      <w:r w:rsidR="00410BFC">
        <w:rPr>
          <w:rFonts w:ascii="Times New Roman" w:hAnsi="Times New Roman" w:cs="Times New Roman"/>
          <w:sz w:val="24"/>
          <w:szCs w:val="24"/>
        </w:rPr>
        <w:t>with</w:t>
      </w:r>
      <w:r w:rsidRPr="00EB3BE7">
        <w:rPr>
          <w:rFonts w:ascii="Times New Roman" w:hAnsi="Times New Roman" w:cs="Times New Roman"/>
          <w:sz w:val="24"/>
          <w:szCs w:val="24"/>
        </w:rPr>
        <w:t xml:space="preserve"> a </w:t>
      </w:r>
      <w:r w:rsidR="00410BFC" w:rsidRPr="00EB3BE7">
        <w:rPr>
          <w:rFonts w:ascii="Times New Roman" w:hAnsi="Times New Roman" w:cs="Times New Roman"/>
          <w:sz w:val="24"/>
          <w:szCs w:val="24"/>
        </w:rPr>
        <w:t>one-day</w:t>
      </w:r>
      <w:r w:rsidRPr="00EB3BE7">
        <w:rPr>
          <w:rFonts w:ascii="Times New Roman" w:hAnsi="Times New Roman" w:cs="Times New Roman"/>
          <w:sz w:val="24"/>
          <w:szCs w:val="24"/>
        </w:rPr>
        <w:t xml:space="preserve"> delay leads to </w:t>
      </w:r>
      <m:oMath>
        <m:sSubSup>
          <m:sSubSupPr>
            <m:ctrlPr>
              <w:ins w:id="393"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Pr="00EB3BE7">
        <w:rPr>
          <w:rFonts w:ascii="Times New Roman" w:hAnsi="Times New Roman" w:cs="Times New Roman"/>
          <w:sz w:val="24"/>
          <w:szCs w:val="24"/>
        </w:rPr>
        <w:t xml:space="preserve"> 119.14 (IQR 110.88 - 125.18).</w:t>
      </w:r>
    </w:p>
    <w:p w14:paraId="6D6DAD2D" w14:textId="48FC47B5" w:rsidR="00EB3BE7" w:rsidRPr="00EB3BE7" w:rsidRDefault="00EB3BE7" w:rsidP="00EB3BE7">
      <w:pPr>
        <w:spacing w:after="0" w:line="480" w:lineRule="auto"/>
        <w:ind w:firstLine="720"/>
        <w:jc w:val="both"/>
        <w:rPr>
          <w:rFonts w:ascii="Times New Roman" w:hAnsi="Times New Roman" w:cs="Times New Roman"/>
          <w:sz w:val="24"/>
          <w:szCs w:val="24"/>
        </w:rPr>
      </w:pPr>
      <w:r w:rsidRPr="00EB3BE7">
        <w:rPr>
          <w:rFonts w:ascii="Times New Roman" w:hAnsi="Times New Roman" w:cs="Times New Roman"/>
          <w:sz w:val="24"/>
          <w:szCs w:val="24"/>
        </w:rPr>
        <w:lastRenderedPageBreak/>
        <w:t xml:space="preserve">The horizontal gray line in figure 3 demonstrates a potential threshold number of infections to avoid exceeding at </w:t>
      </w:r>
      <m:oMath>
        <m:sSubSup>
          <m:sSubSupPr>
            <m:ctrlPr>
              <w:ins w:id="394"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m:t>
        </m:r>
      </m:oMath>
      <w:r w:rsidRPr="00EB3BE7">
        <w:rPr>
          <w:rFonts w:ascii="Times New Roman" w:hAnsi="Times New Roman" w:cs="Times New Roman"/>
          <w:sz w:val="24"/>
          <w:szCs w:val="24"/>
        </w:rPr>
        <w:t xml:space="preserve">. This threshold corresponds to an average of 1 transmission event within the simulated facility every ten days. Implementing a systematic–rather than random–testing strategy can be sufficient to prevent </w:t>
      </w:r>
      <m:oMath>
        <m:sSubSup>
          <m:sSubSupPr>
            <m:ctrlPr>
              <w:ins w:id="395" w:author="Hoover, Christopher M" w:date="2021-08-19T12:39:00Z">
                <w:rPr>
                  <w:rFonts w:ascii="Cambria Math" w:hAnsi="Cambria Math" w:cs="Times New Roman"/>
                  <w:sz w:val="24"/>
                  <w:szCs w:val="24"/>
                </w:rPr>
              </w:ins>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from exceeding such a threshold without changing the frequency in many transmission scenarios (</w:t>
      </w:r>
      <w:proofErr w:type="gramStart"/>
      <w:r w:rsidRPr="00EB3BE7">
        <w:rPr>
          <w:rFonts w:ascii="Times New Roman" w:hAnsi="Times New Roman" w:cs="Times New Roman"/>
          <w:sz w:val="24"/>
          <w:szCs w:val="24"/>
        </w:rPr>
        <w:t>e.g.</w:t>
      </w:r>
      <w:proofErr w:type="gramEnd"/>
      <w:r w:rsidRPr="00EB3BE7">
        <w:rPr>
          <w:rFonts w:ascii="Times New Roman" w:hAnsi="Times New Roman" w:cs="Times New Roman"/>
          <w:sz w:val="24"/>
          <w:szCs w:val="24"/>
        </w:rPr>
        <w:t> compare circles to squares and of the same color inf figure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14:paraId="5ED65D4C" w14:textId="367D3277" w:rsidR="008C1FD0" w:rsidRPr="008C1FD0" w:rsidRDefault="00EB3BE7" w:rsidP="008C1FD0">
      <w:pPr>
        <w:spacing w:after="0" w:line="360" w:lineRule="auto"/>
        <w:jc w:val="both"/>
        <w:rPr>
          <w:rFonts w:eastAsia="Times New Roman" w:cstheme="majorBidi"/>
          <w:b/>
          <w:sz w:val="24"/>
          <w:szCs w:val="26"/>
        </w:rPr>
      </w:pPr>
      <w:r>
        <w:rPr>
          <w:noProof/>
        </w:rPr>
        <w:drawing>
          <wp:inline distT="0" distB="0" distL="0" distR="0" wp14:anchorId="77753603" wp14:editId="66A5F724">
            <wp:extent cx="5334000" cy="4445000"/>
            <wp:effectExtent l="0" t="0" r="0" b="0"/>
            <wp:docPr id="6" name="Picture" descr="Figure 3. Number of infections generated in a facility from model simulations comparing random and systematic testing strategies across transmission scenarios, test frequencies, and test delays. Systematic testing strategies ([squares], [crosses]) prevent more infections than random strategies ([circles], [triangles]) across all transmission scenarios and test frequencies.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1.png"/>
                    <pic:cNvPicPr>
                      <a:picLocks noChangeAspect="1" noChangeArrowheads="1"/>
                    </pic:cNvPicPr>
                  </pic:nvPicPr>
                  <pic:blipFill>
                    <a:blip r:embed="rId20"/>
                    <a:stretch>
                      <a:fillRect/>
                    </a:stretch>
                  </pic:blipFill>
                  <pic:spPr bwMode="auto">
                    <a:xfrm>
                      <a:off x="0" y="0"/>
                      <a:ext cx="5334000" cy="4445000"/>
                    </a:xfrm>
                    <a:prstGeom prst="rect">
                      <a:avLst/>
                    </a:prstGeom>
                    <a:noFill/>
                    <a:ln w="9525">
                      <a:noFill/>
                      <a:headEnd/>
                      <a:tailEnd/>
                    </a:ln>
                  </pic:spPr>
                </pic:pic>
              </a:graphicData>
            </a:graphic>
          </wp:inline>
        </w:drawing>
      </w:r>
    </w:p>
    <w:p w14:paraId="3DAEFE9A" w14:textId="1BE9F9E0" w:rsidR="00EB3BE7" w:rsidRDefault="00EB3BE7" w:rsidP="00EB3BE7">
      <w:pPr>
        <w:pStyle w:val="Subtitle"/>
      </w:pPr>
      <w:r w:rsidRPr="00EB3BE7">
        <w:rPr>
          <w:b/>
          <w:bCs/>
        </w:rPr>
        <w:t xml:space="preserve">Figure 3. Number of </w:t>
      </w:r>
      <w:r w:rsidR="005A2642">
        <w:rPr>
          <w:b/>
          <w:bCs/>
        </w:rPr>
        <w:t xml:space="preserve">expected </w:t>
      </w:r>
      <w:r w:rsidRPr="00EB3BE7">
        <w:rPr>
          <w:b/>
          <w:bCs/>
        </w:rPr>
        <w:t>infections generated in a facility from model simulations comparing random and systematic testing strategies across transmission scenarios, test frequencies, and test delays</w:t>
      </w:r>
      <w:r>
        <w:t>. Systematic testing strategies (</w:t>
      </w:r>
      <w:r w:rsidR="005A2642">
        <w:rPr>
          <w:rFonts w:ascii="Wingdings" w:hAnsi="Wingdings"/>
        </w:rPr>
        <w:t>n</w:t>
      </w:r>
      <w:r>
        <w:t>,</w:t>
      </w:r>
      <w:r w:rsidR="005A2642">
        <w:t xml:space="preserve"> </w:t>
      </w:r>
      <w:r w:rsidR="005A2642">
        <w:rPr>
          <w:rFonts w:ascii="Wingdings 2" w:hAnsi="Wingdings 2"/>
        </w:rPr>
        <w:t>Ê</w:t>
      </w:r>
      <w:r>
        <w:t>) prevent more infections than random strategies</w:t>
      </w:r>
      <w:r w:rsidR="005A2642">
        <w:t xml:space="preserve"> (</w:t>
      </w:r>
      <w:r w:rsidR="005A2642">
        <w:rPr>
          <w:rFonts w:ascii="Wingdings" w:hAnsi="Wingdings"/>
        </w:rPr>
        <w:t>l</w:t>
      </w:r>
      <w:r>
        <w:t>,</w:t>
      </w:r>
      <w:r w:rsidR="005A2642">
        <w:t xml:space="preserve"> </w:t>
      </w:r>
      <w:r w:rsidR="005A2642">
        <w:rPr>
          <w:rFonts w:ascii="Wingdings 3" w:hAnsi="Wingdings 3"/>
        </w:rPr>
        <w:t>p</w:t>
      </w:r>
      <w:r>
        <w:t xml:space="preserve">) across all transmission scenarios </w:t>
      </w:r>
      <w:r>
        <w:lastRenderedPageBreak/>
        <w:t xml:space="preserve">and test frequencies. </w:t>
      </w:r>
      <w:r w:rsidR="005A2642">
        <w:t xml:space="preserve">More infections are expected in transmission scenarios with higher within facility </w:t>
      </w:r>
      <m:oMath>
        <m:r>
          <m:rPr>
            <m:scr m:val="script"/>
          </m:rPr>
          <w:rPr>
            <w:rFonts w:ascii="Cambria Math" w:hAnsi="Cambria Math"/>
          </w:rPr>
          <m:t xml:space="preserve">R </m:t>
        </m:r>
      </m:oMath>
      <w:r w:rsidR="005A2642">
        <w:t xml:space="preserve">and higher community prevalence. </w:t>
      </w:r>
      <w:r>
        <w:t xml:space="preserve">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w:t>
      </w:r>
      <m:oMath>
        <m:sSubSup>
          <m:sSubSupPr>
            <m:ctrlPr>
              <w:ins w:id="396" w:author="Hoover, Christopher M" w:date="2021-08-19T12:39:00Z">
                <w:rPr>
                  <w:rFonts w:ascii="Cambria Math" w:hAnsi="Cambria Math"/>
                </w:rPr>
              </w:ins>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(corresponding to one transmission event every ten days) across different transmission scenarios. Error bars represent the interquartile range of </w:t>
      </w:r>
      <m:oMath>
        <m:sSubSup>
          <m:sSubSupPr>
            <m:ctrlPr>
              <w:ins w:id="397" w:author="Hoover, Christopher M" w:date="2021-08-19T12:39:00Z">
                <w:rPr>
                  <w:rFonts w:ascii="Cambria Math" w:hAnsi="Cambria Math"/>
                </w:rPr>
              </w:ins>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w:t>
      </w:r>
      <w:ins w:id="398" w:author="Hoover, Christopher M" w:date="2021-08-19T12:42:00Z">
        <w:r w:rsidR="00506DC3">
          <w:t xml:space="preserve"> run for 180 days</w:t>
        </w:r>
      </w:ins>
      <w:ins w:id="399" w:author="Hoover, Christopher M" w:date="2021-08-19T12:43:00Z">
        <w:r w:rsidR="00506DC3">
          <w:t xml:space="preserve"> among 700 staff</w:t>
        </w:r>
      </w:ins>
      <w:r>
        <w:t>.</w:t>
      </w:r>
    </w:p>
    <w:p w14:paraId="1471FAE8" w14:textId="14586BC9" w:rsidR="001A4EEB" w:rsidRPr="000B3CAB" w:rsidRDefault="001A4EEB" w:rsidP="001A4EEB">
      <w:pPr>
        <w:pStyle w:val="Subtitle"/>
        <w:spacing w:after="0"/>
        <w:rPr>
          <w:rFonts w:eastAsia="Times New Roman" w:cs="Times New Roman"/>
          <w:sz w:val="22"/>
          <w:szCs w:val="24"/>
        </w:rPr>
      </w:pPr>
      <w:r w:rsidRPr="000B3CAB">
        <w:rPr>
          <w:rFonts w:eastAsia="Times New Roman" w:cs="Times New Roman"/>
          <w:b/>
          <w:sz w:val="22"/>
          <w:szCs w:val="24"/>
        </w:rPr>
        <w:t>Table 2</w:t>
      </w:r>
      <w:r w:rsidRPr="000B3CAB">
        <w:rPr>
          <w:rFonts w:eastAsia="Times New Roman" w:cs="Times New Roman"/>
          <w:sz w:val="22"/>
          <w:szCs w:val="24"/>
        </w:rPr>
        <w:t>: Test frequency (</w:t>
      </w:r>
      <w:r w:rsidR="00B74C88">
        <w:rPr>
          <w:rFonts w:eastAsia="Times New Roman" w:cs="Times New Roman"/>
          <w:sz w:val="22"/>
          <w:szCs w:val="24"/>
        </w:rPr>
        <w:t>tests per week</w:t>
      </w:r>
      <w:r w:rsidRPr="000B3CAB">
        <w:rPr>
          <w:rFonts w:eastAsia="Times New Roman" w:cs="Times New Roman"/>
          <w:sz w:val="22"/>
          <w:szCs w:val="24"/>
        </w:rPr>
        <w:t>) under a systematic testing strategy needed to maintain</w:t>
      </w:r>
      <w:r w:rsidR="00DE464C">
        <w:rPr>
          <w:rFonts w:eastAsia="Times New Roman" w:cs="Times New Roman"/>
          <w:sz w:val="22"/>
          <w:szCs w:val="24"/>
        </w:rPr>
        <w:t xml:space="preserve"> the</w:t>
      </w:r>
      <w:r w:rsidRPr="000B3CAB">
        <w:rPr>
          <w:rFonts w:eastAsia="Times New Roman" w:cs="Times New Roman"/>
          <w:sz w:val="22"/>
          <w:szCs w:val="24"/>
        </w:rPr>
        <w:t xml:space="preserve"> upper quartile of expected </w:t>
      </w:r>
      <w:r w:rsidR="00410BFC">
        <w:rPr>
          <w:rFonts w:eastAsia="Times New Roman" w:cs="Times New Roman"/>
          <w:sz w:val="22"/>
          <w:szCs w:val="24"/>
        </w:rPr>
        <w:t>infections in the facility</w:t>
      </w:r>
      <w:r w:rsidRPr="000B3CAB">
        <w:rPr>
          <w:rFonts w:eastAsia="Times New Roman" w:cs="Times New Roman"/>
          <w:sz w:val="22"/>
          <w:szCs w:val="24"/>
        </w:rPr>
        <w:t xml:space="preserve"> below a threshold of 1 every ten days</w:t>
      </w:r>
      <w:r w:rsidR="00307CEA" w:rsidRPr="000B3CAB">
        <w:rPr>
          <w:rFonts w:eastAsia="Times New Roman" w:cs="Times New Roman"/>
          <w:sz w:val="22"/>
          <w:szCs w:val="24"/>
        </w:rPr>
        <w:t xml:space="preserve"> across transmission scenarios conveyed by the within-facility basic reproduction number (</w:t>
      </w:r>
      <m:oMath>
        <m:r>
          <m:rPr>
            <m:scr m:val="script"/>
          </m:rPr>
          <w:rPr>
            <w:rFonts w:ascii="Cambria Math" w:eastAsia="Times New Roman" w:hAnsi="Cambria Math" w:cs="Times New Roman"/>
            <w:sz w:val="22"/>
            <w:szCs w:val="24"/>
          </w:rPr>
          <m:t>R</m:t>
        </m:r>
      </m:oMath>
      <w:r w:rsidR="00307CEA" w:rsidRPr="000B3CAB">
        <w:rPr>
          <w:rFonts w:eastAsia="Times New Roman" w:cs="Times New Roman"/>
          <w:sz w:val="22"/>
          <w:szCs w:val="24"/>
        </w:rPr>
        <w:t>)</w:t>
      </w:r>
      <w:r w:rsidR="00410BFC">
        <w:rPr>
          <w:rFonts w:eastAsia="Times New Roman" w:cs="Times New Roman"/>
          <w:sz w:val="22"/>
          <w:szCs w:val="24"/>
        </w:rPr>
        <w:t xml:space="preserve">, </w:t>
      </w:r>
      <w:r w:rsidR="00307CEA" w:rsidRPr="000B3CAB">
        <w:rPr>
          <w:rFonts w:eastAsia="Times New Roman" w:cs="Times New Roman"/>
          <w:sz w:val="22"/>
          <w:szCs w:val="24"/>
        </w:rPr>
        <w:t>community prevalence</w:t>
      </w:r>
      <w:r w:rsidR="00DE464C">
        <w:rPr>
          <w:rFonts w:eastAsia="Times New Roman" w:cs="Times New Roman"/>
          <w:sz w:val="22"/>
          <w:szCs w:val="24"/>
        </w:rPr>
        <w:t xml:space="preserve"> (CP)</w:t>
      </w:r>
      <w:r w:rsidR="00410BFC">
        <w:rPr>
          <w:rFonts w:eastAsia="Times New Roman" w:cs="Times New Roman"/>
          <w:sz w:val="22"/>
          <w:szCs w:val="24"/>
        </w:rPr>
        <w:t>, and test delay</w:t>
      </w:r>
      <w:r w:rsidR="00C06041" w:rsidRPr="000B3CAB">
        <w:rPr>
          <w:rFonts w:eastAsia="Times New Roman" w:cs="Times New Roman"/>
          <w:sz w:val="22"/>
          <w:szCs w:val="24"/>
        </w:rPr>
        <w:t>.</w:t>
      </w:r>
    </w:p>
    <w:p w14:paraId="7837C0C2" w14:textId="77777777" w:rsidR="000B3CAB" w:rsidRPr="000B3CAB" w:rsidRDefault="000B3CAB" w:rsidP="000B3CAB"/>
    <w:tbl>
      <w:tblPr>
        <w:tblStyle w:val="Table"/>
        <w:tblW w:w="2829" w:type="pct"/>
        <w:tblLook w:val="0020" w:firstRow="1" w:lastRow="0" w:firstColumn="0" w:lastColumn="0" w:noHBand="0" w:noVBand="0"/>
      </w:tblPr>
      <w:tblGrid>
        <w:gridCol w:w="1710"/>
        <w:gridCol w:w="1195"/>
        <w:gridCol w:w="1195"/>
        <w:gridCol w:w="1196"/>
      </w:tblGrid>
      <w:tr w:rsidR="00DE464C" w14:paraId="1D629A05" w14:textId="77777777" w:rsidTr="00DE464C">
        <w:trPr>
          <w:cnfStyle w:val="100000000000" w:firstRow="1" w:lastRow="0" w:firstColumn="0" w:lastColumn="0" w:oddVBand="0" w:evenVBand="0" w:oddHBand="0" w:evenHBand="0" w:firstRowFirstColumn="0" w:firstRowLastColumn="0" w:lastRowFirstColumn="0" w:lastRowLastColumn="0"/>
        </w:trPr>
        <w:tc>
          <w:tcPr>
            <w:tcW w:w="1614" w:type="pct"/>
            <w:tcBorders>
              <w:bottom w:val="single" w:sz="4" w:space="0" w:color="000000" w:themeColor="text1"/>
              <w:right w:val="single" w:sz="4" w:space="0" w:color="000000" w:themeColor="text1"/>
            </w:tcBorders>
          </w:tcPr>
          <w:p w14:paraId="2AD71B83" w14:textId="77777777" w:rsidR="00DE464C" w:rsidRDefault="00DE464C" w:rsidP="00024AA4">
            <w:pPr>
              <w:pStyle w:val="Compact"/>
            </w:pPr>
          </w:p>
        </w:tc>
        <w:tc>
          <w:tcPr>
            <w:tcW w:w="1128" w:type="pct"/>
            <w:tcBorders>
              <w:left w:val="single" w:sz="4" w:space="0" w:color="000000" w:themeColor="text1"/>
              <w:bottom w:val="single" w:sz="4" w:space="0" w:color="000000" w:themeColor="text1"/>
            </w:tcBorders>
          </w:tcPr>
          <w:p w14:paraId="19473693"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=0.5</m:t>
                </m:r>
              </m:oMath>
            </m:oMathPara>
          </w:p>
        </w:tc>
        <w:tc>
          <w:tcPr>
            <w:tcW w:w="1128" w:type="pct"/>
            <w:tcBorders>
              <w:bottom w:val="single" w:sz="4" w:space="0" w:color="000000" w:themeColor="text1"/>
            </w:tcBorders>
          </w:tcPr>
          <w:p w14:paraId="5C0571E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m:t>
                </m:r>
              </m:oMath>
            </m:oMathPara>
          </w:p>
        </w:tc>
        <w:tc>
          <w:tcPr>
            <w:tcW w:w="1129" w:type="pct"/>
            <w:tcBorders>
              <w:bottom w:val="single" w:sz="4" w:space="0" w:color="000000" w:themeColor="text1"/>
            </w:tcBorders>
          </w:tcPr>
          <w:p w14:paraId="57EF963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=1.5</m:t>
                </m:r>
              </m:oMath>
            </m:oMathPara>
          </w:p>
        </w:tc>
      </w:tr>
      <w:tr w:rsidR="00DE464C" w14:paraId="74C18340" w14:textId="77777777" w:rsidTr="00DE464C">
        <w:tc>
          <w:tcPr>
            <w:tcW w:w="1614" w:type="pct"/>
            <w:tcBorders>
              <w:top w:val="single" w:sz="4" w:space="0" w:color="000000" w:themeColor="text1"/>
              <w:bottom w:val="single" w:sz="4" w:space="0" w:color="808080" w:themeColor="background1" w:themeShade="80"/>
              <w:right w:val="single" w:sz="4" w:space="0" w:color="000000" w:themeColor="text1"/>
            </w:tcBorders>
          </w:tcPr>
          <w:p w14:paraId="6ABB63B7" w14:textId="77777777" w:rsidR="00DE464C" w:rsidRPr="00DE464C" w:rsidRDefault="00DE464C" w:rsidP="00024AA4">
            <w:pPr>
              <w:pStyle w:val="Compact"/>
            </w:pPr>
            <m:oMathPara>
              <m:oMathParaPr>
                <m:jc m:val="left"/>
              </m:oMathParaPr>
              <m:oMath>
                <m:r>
                  <w:rPr>
                    <w:rFonts w:ascii="Cambria Math" w:hAnsi="Cambria Math"/>
                  </w:rPr>
                  <m:t>Delay=0</m:t>
                </m:r>
              </m:oMath>
            </m:oMathPara>
          </w:p>
        </w:tc>
        <w:tc>
          <w:tcPr>
            <w:tcW w:w="1128" w:type="pct"/>
            <w:tcBorders>
              <w:top w:val="single" w:sz="4" w:space="0" w:color="000000" w:themeColor="text1"/>
              <w:left w:val="single" w:sz="4" w:space="0" w:color="000000" w:themeColor="text1"/>
              <w:bottom w:val="single" w:sz="4" w:space="0" w:color="FFFFFF"/>
            </w:tcBorders>
          </w:tcPr>
          <w:p w14:paraId="31ED62A3" w14:textId="77777777" w:rsidR="00DE464C" w:rsidRDefault="00DE464C" w:rsidP="00024AA4">
            <w:pPr>
              <w:pStyle w:val="Compact"/>
              <w:jc w:val="right"/>
            </w:pPr>
          </w:p>
        </w:tc>
        <w:tc>
          <w:tcPr>
            <w:tcW w:w="1128" w:type="pct"/>
            <w:tcBorders>
              <w:top w:val="single" w:sz="4" w:space="0" w:color="000000" w:themeColor="text1"/>
              <w:bottom w:val="single" w:sz="4" w:space="0" w:color="FFFFFF"/>
            </w:tcBorders>
          </w:tcPr>
          <w:p w14:paraId="7AEDC40E" w14:textId="77777777" w:rsidR="00DE464C" w:rsidRDefault="00DE464C" w:rsidP="00024AA4">
            <w:pPr>
              <w:pStyle w:val="Compact"/>
              <w:jc w:val="right"/>
            </w:pPr>
          </w:p>
        </w:tc>
        <w:tc>
          <w:tcPr>
            <w:tcW w:w="1129" w:type="pct"/>
            <w:tcBorders>
              <w:top w:val="single" w:sz="4" w:space="0" w:color="000000" w:themeColor="text1"/>
              <w:bottom w:val="single" w:sz="4" w:space="0" w:color="FFFFFF"/>
            </w:tcBorders>
          </w:tcPr>
          <w:p w14:paraId="0E8739CF" w14:textId="77777777" w:rsidR="00DE464C" w:rsidRDefault="00DE464C" w:rsidP="00024AA4">
            <w:pPr>
              <w:pStyle w:val="Compact"/>
              <w:jc w:val="right"/>
            </w:pPr>
          </w:p>
        </w:tc>
      </w:tr>
      <w:tr w:rsidR="00DE464C" w14:paraId="73336FB3" w14:textId="77777777" w:rsidTr="00095CEE">
        <w:tc>
          <w:tcPr>
            <w:tcW w:w="1614" w:type="pct"/>
            <w:tcBorders>
              <w:top w:val="single" w:sz="4" w:space="0" w:color="808080" w:themeColor="background1" w:themeShade="80"/>
              <w:right w:val="single" w:sz="4" w:space="0" w:color="000000" w:themeColor="text1"/>
            </w:tcBorders>
          </w:tcPr>
          <w:p w14:paraId="3ED53246" w14:textId="77777777" w:rsidR="00DE464C" w:rsidRPr="00DE464C" w:rsidRDefault="00DE464C" w:rsidP="00DE464C">
            <w:pPr>
              <w:pStyle w:val="Compact"/>
              <w:ind w:left="180"/>
              <w:jc w:val="center"/>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C5E0B3" w:themeFill="accent6" w:themeFillTint="66"/>
          </w:tcPr>
          <w:p w14:paraId="13F6835F" w14:textId="77777777" w:rsidR="00DE464C" w:rsidRDefault="00DE464C" w:rsidP="00024AA4">
            <w:pPr>
              <w:pStyle w:val="Compact"/>
              <w:jc w:val="right"/>
            </w:pPr>
            <w:r>
              <w:t>0</w:t>
            </w:r>
          </w:p>
        </w:tc>
        <w:tc>
          <w:tcPr>
            <w:tcW w:w="1128" w:type="pct"/>
            <w:tcBorders>
              <w:top w:val="single" w:sz="4" w:space="0" w:color="FFFFFF"/>
            </w:tcBorders>
            <w:shd w:val="clear" w:color="auto" w:fill="BDD6EE" w:themeFill="accent1" w:themeFillTint="66"/>
          </w:tcPr>
          <w:p w14:paraId="731A821D" w14:textId="77777777" w:rsidR="00DE464C" w:rsidRDefault="00DE464C" w:rsidP="00024AA4">
            <w:pPr>
              <w:pStyle w:val="Compact"/>
              <w:jc w:val="right"/>
            </w:pPr>
            <w:r>
              <w:t>1</w:t>
            </w:r>
          </w:p>
        </w:tc>
        <w:tc>
          <w:tcPr>
            <w:tcW w:w="1129" w:type="pct"/>
            <w:tcBorders>
              <w:top w:val="single" w:sz="4" w:space="0" w:color="FFFFFF"/>
            </w:tcBorders>
            <w:shd w:val="clear" w:color="auto" w:fill="BDD6EE" w:themeFill="accent1" w:themeFillTint="66"/>
          </w:tcPr>
          <w:p w14:paraId="5AFE91FD" w14:textId="77777777" w:rsidR="00DE464C" w:rsidRDefault="00DE464C" w:rsidP="00024AA4">
            <w:pPr>
              <w:pStyle w:val="Compact"/>
              <w:jc w:val="right"/>
            </w:pPr>
            <w:r>
              <w:t>1</w:t>
            </w:r>
          </w:p>
        </w:tc>
      </w:tr>
      <w:tr w:rsidR="00DE464C" w14:paraId="37B0AE11" w14:textId="77777777" w:rsidTr="00095CEE">
        <w:tc>
          <w:tcPr>
            <w:tcW w:w="1614" w:type="pct"/>
            <w:tcBorders>
              <w:right w:val="single" w:sz="4" w:space="0" w:color="000000" w:themeColor="text1"/>
            </w:tcBorders>
          </w:tcPr>
          <w:p w14:paraId="1751093C" w14:textId="77777777" w:rsidR="00DE464C" w:rsidRPr="00DE464C" w:rsidRDefault="00DE464C" w:rsidP="00DE464C">
            <w:pPr>
              <w:pStyle w:val="Compact"/>
              <w:ind w:left="180"/>
              <w:jc w:val="center"/>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FFE599" w:themeFill="accent4" w:themeFillTint="66"/>
          </w:tcPr>
          <w:p w14:paraId="1ADC0928" w14:textId="77777777" w:rsidR="00DE464C" w:rsidRDefault="00DE464C" w:rsidP="00024AA4">
            <w:pPr>
              <w:pStyle w:val="Compact"/>
              <w:jc w:val="right"/>
            </w:pPr>
            <w:r>
              <w:t>2</w:t>
            </w:r>
          </w:p>
        </w:tc>
        <w:tc>
          <w:tcPr>
            <w:tcW w:w="1128" w:type="pct"/>
            <w:shd w:val="clear" w:color="auto" w:fill="FFE599" w:themeFill="accent4" w:themeFillTint="66"/>
          </w:tcPr>
          <w:p w14:paraId="06580C84" w14:textId="77777777" w:rsidR="00DE464C" w:rsidRDefault="00DE464C" w:rsidP="00024AA4">
            <w:pPr>
              <w:pStyle w:val="Compact"/>
              <w:jc w:val="right"/>
            </w:pPr>
            <w:r>
              <w:t>2</w:t>
            </w:r>
          </w:p>
        </w:tc>
        <w:tc>
          <w:tcPr>
            <w:tcW w:w="1129" w:type="pct"/>
            <w:shd w:val="clear" w:color="auto" w:fill="F7CAAC" w:themeFill="accent2" w:themeFillTint="66"/>
          </w:tcPr>
          <w:p w14:paraId="7AE4D447" w14:textId="77777777" w:rsidR="00DE464C" w:rsidRDefault="00DE464C" w:rsidP="00024AA4">
            <w:pPr>
              <w:pStyle w:val="Compact"/>
              <w:jc w:val="right"/>
            </w:pPr>
            <w:r>
              <w:t>4</w:t>
            </w:r>
          </w:p>
        </w:tc>
      </w:tr>
      <w:tr w:rsidR="00DE464C" w14:paraId="7DF3EB7F" w14:textId="77777777" w:rsidTr="00095CEE">
        <w:tc>
          <w:tcPr>
            <w:tcW w:w="1614" w:type="pct"/>
            <w:tcBorders>
              <w:right w:val="single" w:sz="4" w:space="0" w:color="000000" w:themeColor="text1"/>
            </w:tcBorders>
          </w:tcPr>
          <w:p w14:paraId="101288D6" w14:textId="77777777" w:rsidR="00DE464C" w:rsidRPr="00DE464C" w:rsidRDefault="00DE464C" w:rsidP="00DE464C">
            <w:pPr>
              <w:pStyle w:val="Compact"/>
              <w:ind w:left="180"/>
              <w:jc w:val="center"/>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FFE599" w:themeFill="accent4" w:themeFillTint="66"/>
          </w:tcPr>
          <w:p w14:paraId="3218383C" w14:textId="77777777" w:rsidR="00DE464C" w:rsidRDefault="00DE464C" w:rsidP="00024AA4">
            <w:pPr>
              <w:pStyle w:val="Compact"/>
              <w:jc w:val="right"/>
            </w:pPr>
            <w:r>
              <w:t>2</w:t>
            </w:r>
          </w:p>
        </w:tc>
        <w:tc>
          <w:tcPr>
            <w:tcW w:w="1128" w:type="pct"/>
            <w:shd w:val="clear" w:color="auto" w:fill="F7CAAC" w:themeFill="accent2" w:themeFillTint="66"/>
          </w:tcPr>
          <w:p w14:paraId="66321C01" w14:textId="77777777" w:rsidR="00DE464C" w:rsidRDefault="00DE464C" w:rsidP="00024AA4">
            <w:pPr>
              <w:pStyle w:val="Compact"/>
              <w:jc w:val="right"/>
            </w:pPr>
            <w:r>
              <w:t>4</w:t>
            </w:r>
          </w:p>
        </w:tc>
        <w:tc>
          <w:tcPr>
            <w:tcW w:w="1129" w:type="pct"/>
            <w:shd w:val="clear" w:color="auto" w:fill="F7CAAC" w:themeFill="accent2" w:themeFillTint="66"/>
          </w:tcPr>
          <w:p w14:paraId="2B6933C6" w14:textId="77777777" w:rsidR="00DE464C" w:rsidRDefault="00DE464C" w:rsidP="00024AA4">
            <w:pPr>
              <w:pStyle w:val="Compact"/>
              <w:jc w:val="right"/>
            </w:pPr>
            <w:r>
              <w:t>4</w:t>
            </w:r>
          </w:p>
        </w:tc>
      </w:tr>
      <w:tr w:rsidR="00DE464C" w14:paraId="59CF0967" w14:textId="77777777" w:rsidTr="00DE464C">
        <w:tc>
          <w:tcPr>
            <w:tcW w:w="1614" w:type="pct"/>
            <w:tcBorders>
              <w:bottom w:val="single" w:sz="4" w:space="0" w:color="808080" w:themeColor="background1" w:themeShade="80"/>
              <w:right w:val="single" w:sz="4" w:space="0" w:color="000000" w:themeColor="text1"/>
            </w:tcBorders>
          </w:tcPr>
          <w:p w14:paraId="119E6CA9" w14:textId="77777777" w:rsidR="00DE464C" w:rsidRPr="00DE464C" w:rsidRDefault="00DE464C" w:rsidP="00024AA4">
            <w:pPr>
              <w:pStyle w:val="Compact"/>
            </w:pPr>
            <m:oMathPara>
              <m:oMathParaPr>
                <m:jc m:val="left"/>
              </m:oMathParaPr>
              <m:oMath>
                <m:r>
                  <w:rPr>
                    <w:rFonts w:ascii="Cambria Math" w:hAnsi="Cambria Math"/>
                  </w:rPr>
                  <m:t>Delay=1</m:t>
                </m:r>
              </m:oMath>
            </m:oMathPara>
          </w:p>
        </w:tc>
        <w:tc>
          <w:tcPr>
            <w:tcW w:w="1128" w:type="pct"/>
            <w:tcBorders>
              <w:left w:val="single" w:sz="4" w:space="0" w:color="000000" w:themeColor="text1"/>
              <w:bottom w:val="single" w:sz="4" w:space="0" w:color="FFFFFF"/>
            </w:tcBorders>
          </w:tcPr>
          <w:p w14:paraId="05BB5D40" w14:textId="77777777" w:rsidR="00DE464C" w:rsidRDefault="00DE464C" w:rsidP="00024AA4">
            <w:pPr>
              <w:pStyle w:val="Compact"/>
              <w:jc w:val="right"/>
            </w:pPr>
          </w:p>
        </w:tc>
        <w:tc>
          <w:tcPr>
            <w:tcW w:w="1128" w:type="pct"/>
            <w:tcBorders>
              <w:bottom w:val="single" w:sz="4" w:space="0" w:color="FFFFFF"/>
            </w:tcBorders>
          </w:tcPr>
          <w:p w14:paraId="7FF50928" w14:textId="77777777" w:rsidR="00DE464C" w:rsidRDefault="00DE464C" w:rsidP="00024AA4">
            <w:pPr>
              <w:pStyle w:val="Compact"/>
              <w:jc w:val="right"/>
            </w:pPr>
          </w:p>
        </w:tc>
        <w:tc>
          <w:tcPr>
            <w:tcW w:w="1129" w:type="pct"/>
            <w:tcBorders>
              <w:bottom w:val="single" w:sz="4" w:space="0" w:color="FFFFFF"/>
            </w:tcBorders>
          </w:tcPr>
          <w:p w14:paraId="766D4A79" w14:textId="77777777" w:rsidR="00DE464C" w:rsidRDefault="00DE464C" w:rsidP="00024AA4">
            <w:pPr>
              <w:pStyle w:val="Compact"/>
              <w:jc w:val="right"/>
            </w:pPr>
          </w:p>
        </w:tc>
      </w:tr>
      <w:tr w:rsidR="00DE464C" w14:paraId="18860DC9" w14:textId="77777777" w:rsidTr="00095CEE">
        <w:tc>
          <w:tcPr>
            <w:tcW w:w="1614" w:type="pct"/>
            <w:tcBorders>
              <w:top w:val="single" w:sz="4" w:space="0" w:color="808080" w:themeColor="background1" w:themeShade="80"/>
              <w:right w:val="single" w:sz="4" w:space="0" w:color="000000" w:themeColor="text1"/>
            </w:tcBorders>
          </w:tcPr>
          <w:p w14:paraId="76A8A196" w14:textId="77777777" w:rsidR="00DE464C" w:rsidRPr="00DE464C" w:rsidRDefault="00DE464C" w:rsidP="00024AA4">
            <w:pPr>
              <w:pStyle w:val="Compact"/>
              <w:ind w:left="180"/>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C5E0B3" w:themeFill="accent6" w:themeFillTint="66"/>
          </w:tcPr>
          <w:p w14:paraId="3E4BEA48" w14:textId="77777777" w:rsidR="00DE464C" w:rsidRDefault="00DE464C" w:rsidP="00024AA4">
            <w:pPr>
              <w:pStyle w:val="Compact"/>
              <w:jc w:val="right"/>
            </w:pPr>
            <w:r>
              <w:t>0</w:t>
            </w:r>
          </w:p>
        </w:tc>
        <w:tc>
          <w:tcPr>
            <w:tcW w:w="1128" w:type="pct"/>
            <w:tcBorders>
              <w:top w:val="single" w:sz="4" w:space="0" w:color="FFFFFF"/>
            </w:tcBorders>
            <w:shd w:val="clear" w:color="auto" w:fill="BDD6EE" w:themeFill="accent1" w:themeFillTint="66"/>
          </w:tcPr>
          <w:p w14:paraId="0167B07D" w14:textId="77777777" w:rsidR="00DE464C" w:rsidRDefault="00DE464C" w:rsidP="00024AA4">
            <w:pPr>
              <w:pStyle w:val="Compact"/>
              <w:jc w:val="right"/>
            </w:pPr>
            <w:r>
              <w:t>1</w:t>
            </w:r>
          </w:p>
        </w:tc>
        <w:tc>
          <w:tcPr>
            <w:tcW w:w="1129" w:type="pct"/>
            <w:tcBorders>
              <w:top w:val="single" w:sz="4" w:space="0" w:color="FFFFFF"/>
            </w:tcBorders>
            <w:shd w:val="clear" w:color="auto" w:fill="FFE599" w:themeFill="accent4" w:themeFillTint="66"/>
          </w:tcPr>
          <w:p w14:paraId="01EA6735" w14:textId="77777777" w:rsidR="00DE464C" w:rsidRDefault="00DE464C" w:rsidP="00024AA4">
            <w:pPr>
              <w:pStyle w:val="Compact"/>
              <w:jc w:val="right"/>
            </w:pPr>
            <w:r>
              <w:t>2</w:t>
            </w:r>
          </w:p>
        </w:tc>
      </w:tr>
      <w:tr w:rsidR="00DE464C" w14:paraId="2486CD82" w14:textId="77777777" w:rsidTr="00095CEE">
        <w:tc>
          <w:tcPr>
            <w:tcW w:w="1614" w:type="pct"/>
            <w:tcBorders>
              <w:right w:val="single" w:sz="4" w:space="0" w:color="000000" w:themeColor="text1"/>
            </w:tcBorders>
          </w:tcPr>
          <w:p w14:paraId="69CB9977" w14:textId="77777777" w:rsidR="00DE464C" w:rsidRPr="00DE464C" w:rsidRDefault="00DE464C" w:rsidP="00024AA4">
            <w:pPr>
              <w:pStyle w:val="Compact"/>
              <w:ind w:left="180"/>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FFE599" w:themeFill="accent4" w:themeFillTint="66"/>
          </w:tcPr>
          <w:p w14:paraId="42CB59B0" w14:textId="77777777" w:rsidR="00DE464C" w:rsidRDefault="00DE464C" w:rsidP="00024AA4">
            <w:pPr>
              <w:pStyle w:val="Compact"/>
              <w:jc w:val="right"/>
            </w:pPr>
            <w:r>
              <w:t>2</w:t>
            </w:r>
          </w:p>
        </w:tc>
        <w:tc>
          <w:tcPr>
            <w:tcW w:w="1128" w:type="pct"/>
            <w:shd w:val="clear" w:color="auto" w:fill="FFE599" w:themeFill="accent4" w:themeFillTint="66"/>
          </w:tcPr>
          <w:p w14:paraId="0E3C82DE" w14:textId="77777777" w:rsidR="00DE464C" w:rsidRDefault="00DE464C" w:rsidP="00024AA4">
            <w:pPr>
              <w:pStyle w:val="Compact"/>
              <w:jc w:val="right"/>
            </w:pPr>
            <w:r>
              <w:t>2</w:t>
            </w:r>
          </w:p>
        </w:tc>
        <w:tc>
          <w:tcPr>
            <w:tcW w:w="1129" w:type="pct"/>
            <w:shd w:val="clear" w:color="auto" w:fill="F7CAAC" w:themeFill="accent2" w:themeFillTint="66"/>
          </w:tcPr>
          <w:p w14:paraId="42752E87" w14:textId="77777777" w:rsidR="00DE464C" w:rsidRDefault="00DE464C" w:rsidP="00024AA4">
            <w:pPr>
              <w:pStyle w:val="Compact"/>
              <w:jc w:val="right"/>
            </w:pPr>
            <w:r>
              <w:t>4</w:t>
            </w:r>
          </w:p>
        </w:tc>
      </w:tr>
      <w:tr w:rsidR="00DE464C" w14:paraId="58BAE5F5" w14:textId="77777777" w:rsidTr="00095CEE">
        <w:tc>
          <w:tcPr>
            <w:tcW w:w="1614" w:type="pct"/>
            <w:tcBorders>
              <w:right w:val="single" w:sz="4" w:space="0" w:color="000000" w:themeColor="text1"/>
            </w:tcBorders>
          </w:tcPr>
          <w:p w14:paraId="6286AD3F" w14:textId="77777777" w:rsidR="00DE464C" w:rsidRPr="00DE464C" w:rsidRDefault="00DE464C" w:rsidP="00024AA4">
            <w:pPr>
              <w:pStyle w:val="Compact"/>
              <w:ind w:left="180"/>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FFE599" w:themeFill="accent4" w:themeFillTint="66"/>
          </w:tcPr>
          <w:p w14:paraId="63B12C7E" w14:textId="77777777" w:rsidR="00DE464C" w:rsidRDefault="00DE464C" w:rsidP="00024AA4">
            <w:pPr>
              <w:pStyle w:val="Compact"/>
              <w:jc w:val="right"/>
            </w:pPr>
            <w:r>
              <w:t>2</w:t>
            </w:r>
          </w:p>
        </w:tc>
        <w:tc>
          <w:tcPr>
            <w:tcW w:w="1128" w:type="pct"/>
            <w:shd w:val="clear" w:color="auto" w:fill="F7CAAC" w:themeFill="accent2" w:themeFillTint="66"/>
          </w:tcPr>
          <w:p w14:paraId="1F04B91D" w14:textId="77777777" w:rsidR="00DE464C" w:rsidRDefault="00DE464C" w:rsidP="00024AA4">
            <w:pPr>
              <w:pStyle w:val="Compact"/>
              <w:jc w:val="right"/>
            </w:pPr>
            <w:r>
              <w:t>4</w:t>
            </w:r>
          </w:p>
        </w:tc>
        <w:tc>
          <w:tcPr>
            <w:tcW w:w="1129" w:type="pct"/>
            <w:shd w:val="clear" w:color="auto" w:fill="F7CAAC" w:themeFill="accent2" w:themeFillTint="66"/>
          </w:tcPr>
          <w:p w14:paraId="133E5120" w14:textId="77777777" w:rsidR="00DE464C" w:rsidRDefault="00DE464C" w:rsidP="00024AA4">
            <w:pPr>
              <w:pStyle w:val="Compact"/>
              <w:jc w:val="right"/>
            </w:pPr>
            <w:r>
              <w:t>4</w:t>
            </w:r>
          </w:p>
        </w:tc>
      </w:tr>
    </w:tbl>
    <w:p w14:paraId="653E7FAA" w14:textId="77777777" w:rsidR="001A4EEB" w:rsidRDefault="001A4EEB" w:rsidP="008C1FD0"/>
    <w:p w14:paraId="79AC6265" w14:textId="5B7D969D" w:rsidR="00095CEE" w:rsidRPr="00095CEE" w:rsidRDefault="00095CEE" w:rsidP="00095CEE">
      <w:pPr>
        <w:spacing w:after="0" w:line="480" w:lineRule="auto"/>
        <w:ind w:firstLine="720"/>
        <w:jc w:val="both"/>
        <w:rPr>
          <w:rFonts w:ascii="Times New Roman" w:hAnsi="Times New Roman" w:cs="Times New Roman"/>
          <w:sz w:val="24"/>
          <w:szCs w:val="24"/>
        </w:rPr>
      </w:pPr>
      <w:r w:rsidRPr="00095CEE">
        <w:rPr>
          <w:rFonts w:ascii="Times New Roman" w:hAnsi="Times New Roman" w:cs="Times New Roman"/>
          <w:sz w:val="24"/>
          <w:szCs w:val="24"/>
        </w:rPr>
        <w:t>An alternative threshold approach to aid decision-making, particularly in resource-constrained settings, is the ITER</w:t>
      </w:r>
      <w:r w:rsidR="00410BFC">
        <w:rPr>
          <w:rFonts w:ascii="Times New Roman" w:hAnsi="Times New Roman" w:cs="Times New Roman"/>
          <w:sz w:val="24"/>
          <w:szCs w:val="24"/>
        </w:rPr>
        <w:t>, interpreted as the number of tests needed to prevent on infection</w:t>
      </w:r>
      <w:r w:rsidRPr="00095CEE">
        <w:rPr>
          <w:rFonts w:ascii="Times New Roman" w:hAnsi="Times New Roman" w:cs="Times New Roman"/>
          <w:sz w:val="24"/>
          <w:szCs w:val="24"/>
        </w:rPr>
        <w:t>. Figure 4 shows estimates of the</w:t>
      </w:r>
      <w:r w:rsidR="00410BFC">
        <w:rPr>
          <w:rFonts w:ascii="Times New Roman" w:hAnsi="Times New Roman" w:cs="Times New Roman"/>
          <w:sz w:val="24"/>
          <w:szCs w:val="24"/>
        </w:rPr>
        <w:t xml:space="preserve"> </w:t>
      </w:r>
      <w:r w:rsidRPr="00095CEE">
        <w:rPr>
          <w:rFonts w:ascii="Times New Roman" w:hAnsi="Times New Roman" w:cs="Times New Roman"/>
          <w:sz w:val="24"/>
          <w:szCs w:val="24"/>
        </w:rPr>
        <w:t>ITER across transmission scenarios, test strategies, and test frequencies. In the highest transmission scenario (</w:t>
      </w:r>
      <m:oMath>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095CEE">
        <w:rPr>
          <w:rFonts w:ascii="Times New Roman" w:hAnsi="Times New Roman" w:cs="Times New Roman"/>
          <w:sz w:val="24"/>
          <w:szCs w:val="24"/>
        </w:rPr>
        <w:t xml:space="preserve">, </w:t>
      </w:r>
      <m:oMath>
        <m:r>
          <w:rPr>
            <w:rFonts w:ascii="Cambria Math" w:hAnsi="Cambria Math" w:cs="Times New Roman"/>
            <w:sz w:val="24"/>
            <w:szCs w:val="24"/>
          </w:rPr>
          <m:t>1</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community prevalence), testing systematically on the first day of every other work week with no delay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Pr="00095CEE">
        <w:rPr>
          <w:rFonts w:ascii="Times New Roman" w:hAnsi="Times New Roman" w:cs="Times New Roman"/>
          <w:sz w:val="24"/>
          <w:szCs w:val="24"/>
        </w:rPr>
        <w:t xml:space="preserve">, fig 4 squares) leads to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30.84 (IQR 29.6 - 32.38), while increasing test frequency to weekly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095CEE">
        <w:rPr>
          <w:rFonts w:ascii="Times New Roman" w:hAnsi="Times New Roman" w:cs="Times New Roman"/>
          <w:sz w:val="24"/>
          <w:szCs w:val="24"/>
        </w:rPr>
        <w:t xml:space="preserve">) results in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37.11 (IQR 36.61 - 37.61), to twice weekly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095CEE">
        <w:rPr>
          <w:rFonts w:ascii="Times New Roman" w:hAnsi="Times New Roman" w:cs="Times New Roman"/>
          <w:sz w:val="24"/>
          <w:szCs w:val="24"/>
        </w:rPr>
        <w:t xml:space="preserve">):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64.54 (IQR 64.22 - 65), and to every shift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095CEE">
        <w:rPr>
          <w:rFonts w:ascii="Times New Roman" w:hAnsi="Times New Roman" w:cs="Times New Roman"/>
          <w:sz w:val="24"/>
          <w:szCs w:val="24"/>
        </w:rPr>
        <w:t xml:space="preserve">): </w:t>
      </w:r>
      <m:oMath>
        <m:r>
          <w:rPr>
            <w:rFonts w:ascii="Cambria Math" w:hAnsi="Cambria Math" w:cs="Times New Roman"/>
            <w:sz w:val="24"/>
            <w:szCs w:val="24"/>
          </w:rPr>
          <m:t>ITER</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123.62 (IQR 122.72 - 124.31). These values approximately correspond to test positivity rates of 3.24%, 2.69%, 1.55%, and 0.81% due to the inter</w:t>
      </w:r>
      <w:proofErr w:type="spellStart"/>
      <w:r w:rsidRPr="00095CEE">
        <w:rPr>
          <w:rFonts w:ascii="Times New Roman" w:hAnsi="Times New Roman" w:cs="Times New Roman"/>
          <w:sz w:val="24"/>
          <w:szCs w:val="24"/>
        </w:rPr>
        <w:t>pretation</w:t>
      </w:r>
      <w:proofErr w:type="spellEnd"/>
      <w:r w:rsidRPr="00095CEE">
        <w:rPr>
          <w:rFonts w:ascii="Times New Roman" w:hAnsi="Times New Roman" w:cs="Times New Roman"/>
          <w:sz w:val="24"/>
          <w:szCs w:val="24"/>
        </w:rPr>
        <w:t xml:space="preserve"> of the ITER as the number of tests per positive result. It is also clear from figure 4 that testing frequency has the most influence on the </w:t>
      </w:r>
      <m:oMath>
        <m:r>
          <w:rPr>
            <w:rFonts w:ascii="Cambria Math" w:hAnsi="Cambria Math" w:cs="Times New Roman"/>
            <w:sz w:val="24"/>
            <w:szCs w:val="24"/>
          </w:rPr>
          <m:t>ITER</m:t>
        </m:r>
      </m:oMath>
      <w:r w:rsidRPr="00095CEE">
        <w:rPr>
          <w:rFonts w:ascii="Times New Roman" w:hAnsi="Times New Roman" w:cs="Times New Roman"/>
          <w:sz w:val="24"/>
          <w:szCs w:val="24"/>
        </w:rPr>
        <w:t xml:space="preserve"> within th</w:t>
      </w:r>
      <w:r>
        <w:rPr>
          <w:rFonts w:ascii="Times New Roman" w:hAnsi="Times New Roman" w:cs="Times New Roman"/>
          <w:sz w:val="24"/>
          <w:szCs w:val="24"/>
        </w:rPr>
        <w:t>e</w:t>
      </w:r>
      <w:r w:rsidRPr="00095CEE">
        <w:rPr>
          <w:rFonts w:ascii="Times New Roman" w:hAnsi="Times New Roman" w:cs="Times New Roman"/>
          <w:sz w:val="24"/>
          <w:szCs w:val="24"/>
        </w:rPr>
        <w:t xml:space="preserve"> same transmission scenario, </w:t>
      </w:r>
      <w:r w:rsidRPr="00095CEE">
        <w:rPr>
          <w:rFonts w:ascii="Times New Roman" w:hAnsi="Times New Roman" w:cs="Times New Roman"/>
          <w:sz w:val="24"/>
          <w:szCs w:val="24"/>
        </w:rPr>
        <w:lastRenderedPageBreak/>
        <w:t xml:space="preserve">with minimal differences between test strategies and delays. Figure 4 also provides an example reference line at </w:t>
      </w:r>
      <m:oMath>
        <m:r>
          <w:rPr>
            <w:rFonts w:ascii="Cambria Math" w:hAnsi="Cambria Math" w:cs="Times New Roman"/>
            <w:sz w:val="24"/>
            <w:szCs w:val="24"/>
          </w:rPr>
          <m:t>ITER</m:t>
        </m:r>
        <m:r>
          <m:rPr>
            <m:sty m:val="p"/>
          </m:rPr>
          <w:rPr>
            <w:rFonts w:ascii="Cambria Math" w:hAnsi="Cambria Math" w:cs="Times New Roman"/>
            <w:sz w:val="24"/>
            <w:szCs w:val="24"/>
          </w:rPr>
          <m:t>=</m:t>
        </m:r>
        <m:r>
          <w:rPr>
            <w:rFonts w:ascii="Cambria Math" w:hAnsi="Cambria Math" w:cs="Times New Roman"/>
            <w:sz w:val="24"/>
            <w:szCs w:val="24"/>
          </w:rPr>
          <m:t>400</m:t>
        </m:r>
      </m:oMath>
      <w:r w:rsidRPr="00095CEE">
        <w:rPr>
          <w:rFonts w:ascii="Times New Roman" w:hAnsi="Times New Roman" w:cs="Times New Roman"/>
          <w:sz w:val="24"/>
          <w:szCs w:val="24"/>
        </w:rPr>
        <w:t xml:space="preserve">, corresponding to an approximate </w:t>
      </w:r>
      <m:oMath>
        <m:r>
          <w:rPr>
            <w:rFonts w:ascii="Cambria Math" w:hAnsi="Cambria Math" w:cs="Times New Roman"/>
            <w:sz w:val="24"/>
            <w:szCs w:val="24"/>
          </w:rPr>
          <m:t>0.25</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available.</w:t>
      </w:r>
    </w:p>
    <w:p w14:paraId="5781A138" w14:textId="48D94766" w:rsidR="008C1FD0" w:rsidRPr="008C1FD0" w:rsidRDefault="00095CEE" w:rsidP="008C1FD0">
      <w:pPr>
        <w:spacing w:after="0" w:line="360" w:lineRule="auto"/>
        <w:jc w:val="both"/>
        <w:rPr>
          <w:rFonts w:eastAsia="Times New Roman" w:cstheme="majorBidi"/>
          <w:b/>
          <w:sz w:val="24"/>
          <w:szCs w:val="26"/>
        </w:rPr>
      </w:pPr>
      <w:r>
        <w:rPr>
          <w:noProof/>
        </w:rPr>
        <w:drawing>
          <wp:inline distT="0" distB="0" distL="0" distR="0" wp14:anchorId="529502DF" wp14:editId="399C17A7">
            <wp:extent cx="5334000" cy="3048000"/>
            <wp:effectExtent l="0" t="0" r="0" b="0"/>
            <wp:docPr id="3" name="Picture" descr="Figure 4. Incremental test effectiveness ratio (ITER) from simulations across transmission scenarios and testing frequencies and strateg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_iter-1.png"/>
                    <pic:cNvPicPr>
                      <a:picLocks noChangeAspect="1" noChangeArrowheads="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14:paraId="22A7AAAE" w14:textId="221E5812" w:rsidR="00095CEE" w:rsidRPr="00095CEE" w:rsidRDefault="00095CEE" w:rsidP="00095CEE">
      <w:pPr>
        <w:pStyle w:val="Subtitle"/>
        <w:rPr>
          <w:rFonts w:eastAsia="Times New Roman"/>
        </w:rPr>
      </w:pPr>
      <w:r w:rsidRPr="00095CEE">
        <w:rPr>
          <w:rFonts w:eastAsia="Times New Roman"/>
          <w:b/>
          <w:bCs/>
        </w:rPr>
        <w:t>Figure 4. Incremental test effectiveness ratio (ITER) from simulations across transmission scenarios and testing frequencies and strategies</w:t>
      </w:r>
      <w:r w:rsidRPr="00095CEE">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095CEE">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095CEE">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400</m:t>
        </m:r>
      </m:oMath>
      <w:r w:rsidRPr="00095CEE">
        <w:rPr>
          <w:rFonts w:eastAsia="Times New Roman"/>
        </w:rPr>
        <w:t xml:space="preserve"> is provided to aid vi</w:t>
      </w:r>
      <w:proofErr w:type="spellStart"/>
      <w:r w:rsidRPr="00095CEE">
        <w:rPr>
          <w:rFonts w:eastAsia="Times New Roman"/>
        </w:rPr>
        <w:t>sual</w:t>
      </w:r>
      <w:proofErr w:type="spellEnd"/>
      <w:r w:rsidRPr="00095CEE">
        <w:rPr>
          <w:rFonts w:eastAsia="Times New Roman"/>
        </w:rPr>
        <w:t xml:space="preserve"> comparison across scenarios. Error bars represent the interquartile range of expected infections derived from 100 simulations per scenario.</w:t>
      </w:r>
    </w:p>
    <w:p w14:paraId="5C6475C1" w14:textId="0A31C37F" w:rsidR="001072BC" w:rsidRPr="000B3CAB" w:rsidRDefault="00D9684A" w:rsidP="000B3CAB">
      <w:pPr>
        <w:pStyle w:val="Heading2"/>
        <w:spacing w:line="480" w:lineRule="auto"/>
        <w:rPr>
          <w:rFonts w:ascii="Times New Roman" w:hAnsi="Times New Roman" w:cs="Times New Roman"/>
          <w:szCs w:val="24"/>
        </w:rPr>
      </w:pPr>
      <w:r w:rsidRPr="000B3CAB">
        <w:rPr>
          <w:rFonts w:ascii="Times New Roman" w:hAnsi="Times New Roman" w:cs="Times New Roman"/>
          <w:szCs w:val="24"/>
        </w:rPr>
        <w:t>Discussion</w:t>
      </w:r>
      <w:r w:rsidR="00737A07" w:rsidRPr="000B3CAB">
        <w:rPr>
          <w:rFonts w:ascii="Times New Roman" w:hAnsi="Times New Roman" w:cs="Times New Roman"/>
          <w:szCs w:val="24"/>
        </w:rPr>
        <w:t xml:space="preserve"> (</w:t>
      </w:r>
      <w:del w:id="400" w:author="Hoover, Christopher M" w:date="2021-08-19T12:47:00Z">
        <w:r w:rsidR="0051026B" w:rsidDel="00D23B03">
          <w:rPr>
            <w:rFonts w:ascii="Times New Roman" w:hAnsi="Times New Roman" w:cs="Times New Roman"/>
            <w:szCs w:val="24"/>
          </w:rPr>
          <w:delText>90</w:delText>
        </w:r>
        <w:r w:rsidR="002D4CDB" w:rsidDel="00D23B03">
          <w:rPr>
            <w:rFonts w:ascii="Times New Roman" w:hAnsi="Times New Roman" w:cs="Times New Roman"/>
            <w:szCs w:val="24"/>
          </w:rPr>
          <w:delText>6</w:delText>
        </w:r>
        <w:r w:rsidR="00737A07" w:rsidRPr="000B3CAB" w:rsidDel="00D23B03">
          <w:rPr>
            <w:rFonts w:ascii="Times New Roman" w:hAnsi="Times New Roman" w:cs="Times New Roman"/>
            <w:szCs w:val="24"/>
          </w:rPr>
          <w:delText xml:space="preserve"> </w:delText>
        </w:r>
      </w:del>
      <w:ins w:id="401" w:author="Hoover, Christopher M" w:date="2021-08-19T12:47:00Z">
        <w:r w:rsidR="00D23B03">
          <w:rPr>
            <w:rFonts w:ascii="Times New Roman" w:hAnsi="Times New Roman" w:cs="Times New Roman"/>
            <w:szCs w:val="24"/>
          </w:rPr>
          <w:t>929</w:t>
        </w:r>
        <w:r w:rsidR="00D23B03" w:rsidRPr="000B3CAB">
          <w:rPr>
            <w:rFonts w:ascii="Times New Roman" w:hAnsi="Times New Roman" w:cs="Times New Roman"/>
            <w:szCs w:val="24"/>
          </w:rPr>
          <w:t xml:space="preserve"> </w:t>
        </w:r>
      </w:ins>
      <w:r w:rsidR="00737A07" w:rsidRPr="000B3CAB">
        <w:rPr>
          <w:rFonts w:ascii="Times New Roman" w:hAnsi="Times New Roman" w:cs="Times New Roman"/>
          <w:szCs w:val="24"/>
        </w:rPr>
        <w:t>words)</w:t>
      </w:r>
    </w:p>
    <w:p w14:paraId="219EA5D3" w14:textId="28956CA9" w:rsidR="00870F7F" w:rsidRPr="000B3CAB" w:rsidRDefault="00870F7F"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Here we have built on previous modeling and simulation analyses to demonstrate that systematic testing strategies </w:t>
      </w:r>
      <w:r w:rsidR="00F371A2" w:rsidRPr="000B3CAB">
        <w:rPr>
          <w:rFonts w:ascii="Times New Roman" w:hAnsi="Times New Roman" w:cs="Times New Roman"/>
          <w:sz w:val="24"/>
          <w:szCs w:val="24"/>
        </w:rPr>
        <w:t xml:space="preserve">with fast turnaround </w:t>
      </w:r>
      <w:r w:rsidRPr="000B3CAB">
        <w:rPr>
          <w:rFonts w:ascii="Times New Roman" w:hAnsi="Times New Roman" w:cs="Times New Roman"/>
          <w:sz w:val="24"/>
          <w:szCs w:val="24"/>
        </w:rPr>
        <w:t xml:space="preserve">that align testing schedules with working schedules prevent more transmission events than </w:t>
      </w:r>
      <w:del w:id="402" w:author="Hoover, Christopher M" w:date="2021-08-19T11:06:00Z">
        <w:r w:rsidRPr="000B3CAB" w:rsidDel="00DB37A9">
          <w:rPr>
            <w:rFonts w:ascii="Times New Roman" w:hAnsi="Times New Roman" w:cs="Times New Roman"/>
            <w:sz w:val="24"/>
            <w:szCs w:val="24"/>
          </w:rPr>
          <w:delText>non-systematic</w:delText>
        </w:r>
      </w:del>
      <w:ins w:id="403" w:author="Hoover, Christopher M" w:date="2021-08-19T11:06:00Z">
        <w:r w:rsidR="00DB37A9">
          <w:rPr>
            <w:rFonts w:ascii="Times New Roman" w:hAnsi="Times New Roman" w:cs="Times New Roman"/>
            <w:sz w:val="24"/>
            <w:szCs w:val="24"/>
          </w:rPr>
          <w:t>random</w:t>
        </w:r>
      </w:ins>
      <w:r w:rsidRPr="000B3CAB">
        <w:rPr>
          <w:rFonts w:ascii="Times New Roman" w:hAnsi="Times New Roman" w:cs="Times New Roman"/>
          <w:sz w:val="24"/>
          <w:szCs w:val="24"/>
        </w:rPr>
        <w:t xml:space="preserve"> testing strategies</w:t>
      </w:r>
      <w:r w:rsidR="00F371A2" w:rsidRPr="000B3CAB">
        <w:rPr>
          <w:rFonts w:ascii="Times New Roman" w:hAnsi="Times New Roman" w:cs="Times New Roman"/>
          <w:sz w:val="24"/>
          <w:szCs w:val="24"/>
        </w:rPr>
        <w:t xml:space="preserve"> or those with a delay between testing and </w:t>
      </w:r>
      <w:del w:id="404" w:author="Hoover, Christopher M" w:date="2021-08-19T11:06:00Z">
        <w:r w:rsidR="00F371A2" w:rsidRPr="000B3CAB" w:rsidDel="00DB37A9">
          <w:rPr>
            <w:rFonts w:ascii="Times New Roman" w:hAnsi="Times New Roman" w:cs="Times New Roman"/>
            <w:sz w:val="24"/>
            <w:szCs w:val="24"/>
          </w:rPr>
          <w:delText>disclosure of a test result</w:delText>
        </w:r>
      </w:del>
      <w:ins w:id="405" w:author="Hoover, Christopher M" w:date="2021-08-19T11:06:00Z">
        <w:r w:rsidR="00DB37A9">
          <w:rPr>
            <w:rFonts w:ascii="Times New Roman" w:hAnsi="Times New Roman" w:cs="Times New Roman"/>
            <w:sz w:val="24"/>
            <w:szCs w:val="24"/>
          </w:rPr>
          <w:t>isolation</w:t>
        </w:r>
      </w:ins>
      <w:r w:rsidRPr="000B3CAB">
        <w:rPr>
          <w:rFonts w:ascii="Times New Roman" w:hAnsi="Times New Roman" w:cs="Times New Roman"/>
          <w:sz w:val="24"/>
          <w:szCs w:val="24"/>
        </w:rPr>
        <w:t xml:space="preserve">. A major benefit of such strategies is that they do not require higher testing frequency, </w:t>
      </w:r>
      <w:del w:id="406" w:author="Hoover, Christopher M" w:date="2021-08-19T11:07:00Z">
        <w:r w:rsidRPr="000B3CAB" w:rsidDel="00DB37A9">
          <w:rPr>
            <w:rFonts w:ascii="Times New Roman" w:hAnsi="Times New Roman" w:cs="Times New Roman"/>
            <w:sz w:val="24"/>
            <w:szCs w:val="24"/>
          </w:rPr>
          <w:delText xml:space="preserve">nor </w:delText>
        </w:r>
        <w:r w:rsidR="007501C4" w:rsidRPr="000B3CAB" w:rsidDel="00DB37A9">
          <w:rPr>
            <w:rFonts w:ascii="Times New Roman" w:hAnsi="Times New Roman" w:cs="Times New Roman"/>
            <w:sz w:val="24"/>
            <w:szCs w:val="24"/>
          </w:rPr>
          <w:delText>large</w:delText>
        </w:r>
        <w:r w:rsidRPr="000B3CAB" w:rsidDel="00DB37A9">
          <w:rPr>
            <w:rFonts w:ascii="Times New Roman" w:hAnsi="Times New Roman" w:cs="Times New Roman"/>
            <w:sz w:val="24"/>
            <w:szCs w:val="24"/>
          </w:rPr>
          <w:delText xml:space="preserve"> additional </w:delText>
        </w:r>
        <w:commentRangeStart w:id="407"/>
        <w:commentRangeStart w:id="408"/>
        <w:r w:rsidRPr="000B3CAB" w:rsidDel="00DB37A9">
          <w:rPr>
            <w:rFonts w:ascii="Times New Roman" w:hAnsi="Times New Roman" w:cs="Times New Roman"/>
            <w:sz w:val="24"/>
            <w:szCs w:val="24"/>
          </w:rPr>
          <w:delText>logistic</w:delText>
        </w:r>
        <w:r w:rsidR="00F371A2" w:rsidRPr="000B3CAB" w:rsidDel="00DB37A9">
          <w:rPr>
            <w:rFonts w:ascii="Times New Roman" w:hAnsi="Times New Roman" w:cs="Times New Roman"/>
            <w:sz w:val="24"/>
            <w:szCs w:val="24"/>
          </w:rPr>
          <w:delText>al</w:delText>
        </w:r>
        <w:r w:rsidRPr="000B3CAB" w:rsidDel="00DB37A9">
          <w:rPr>
            <w:rFonts w:ascii="Times New Roman" w:hAnsi="Times New Roman" w:cs="Times New Roman"/>
            <w:sz w:val="24"/>
            <w:szCs w:val="24"/>
          </w:rPr>
          <w:delText xml:space="preserve"> investments</w:delText>
        </w:r>
        <w:commentRangeEnd w:id="407"/>
        <w:r w:rsidR="00263DBA" w:rsidDel="00DB37A9">
          <w:rPr>
            <w:rStyle w:val="CommentReference"/>
            <w:rFonts w:ascii="Times New Roman" w:hAnsi="Times New Roman" w:cs="Times New Roman"/>
          </w:rPr>
          <w:commentReference w:id="407"/>
        </w:r>
        <w:commentRangeEnd w:id="408"/>
        <w:r w:rsidR="00963F4D" w:rsidDel="00DB37A9">
          <w:rPr>
            <w:rStyle w:val="CommentReference"/>
            <w:rFonts w:ascii="Times New Roman" w:hAnsi="Times New Roman" w:cs="Times New Roman"/>
          </w:rPr>
          <w:commentReference w:id="408"/>
        </w:r>
      </w:del>
      <w:ins w:id="409" w:author="Hoover, Christopher M" w:date="2021-08-19T11:07:00Z">
        <w:r w:rsidR="00DB37A9">
          <w:rPr>
            <w:rFonts w:ascii="Times New Roman" w:hAnsi="Times New Roman" w:cs="Times New Roman"/>
            <w:sz w:val="24"/>
            <w:szCs w:val="24"/>
          </w:rPr>
          <w:t>only a change in timing of when testing occurs</w:t>
        </w:r>
      </w:ins>
      <w:r w:rsidRPr="000B3CAB">
        <w:rPr>
          <w:rFonts w:ascii="Times New Roman" w:hAnsi="Times New Roman" w:cs="Times New Roman"/>
          <w:sz w:val="24"/>
          <w:szCs w:val="24"/>
        </w:rPr>
        <w:t xml:space="preserve">. As such, we believe that </w:t>
      </w:r>
      <w:r w:rsidR="0060041F" w:rsidRPr="000B3CAB">
        <w:rPr>
          <w:rFonts w:ascii="Times New Roman" w:hAnsi="Times New Roman" w:cs="Times New Roman"/>
          <w:sz w:val="24"/>
          <w:szCs w:val="24"/>
        </w:rPr>
        <w:t xml:space="preserve">there is substantial value in </w:t>
      </w:r>
      <w:r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Pr="000B3CAB">
        <w:rPr>
          <w:rFonts w:ascii="Times New Roman" w:hAnsi="Times New Roman" w:cs="Times New Roman"/>
          <w:sz w:val="24"/>
          <w:szCs w:val="24"/>
        </w:rPr>
        <w:t xml:space="preserve"> testing at the beginning of the work week </w:t>
      </w:r>
      <w:r w:rsidRPr="000B3CAB">
        <w:rPr>
          <w:rFonts w:ascii="Times New Roman" w:hAnsi="Times New Roman" w:cs="Times New Roman"/>
          <w:sz w:val="24"/>
          <w:szCs w:val="24"/>
        </w:rPr>
        <w:lastRenderedPageBreak/>
        <w:t xml:space="preserve">for staff working in high-risk COVID-19 facilities such as carceral facilities, </w:t>
      </w:r>
      <w:r w:rsidR="0060041F" w:rsidRPr="000B3CAB">
        <w:rPr>
          <w:rFonts w:ascii="Times New Roman" w:hAnsi="Times New Roman" w:cs="Times New Roman"/>
          <w:sz w:val="24"/>
          <w:szCs w:val="24"/>
        </w:rPr>
        <w:t>skilled nursing facilities, and homeless shelters.</w:t>
      </w:r>
    </w:p>
    <w:p w14:paraId="25A7FBFE" w14:textId="59CFC9EC" w:rsidR="00192622" w:rsidRPr="000B3CAB" w:rsidRDefault="00192622" w:rsidP="00690A47">
      <w:pPr>
        <w:spacing w:line="480" w:lineRule="auto"/>
        <w:ind w:firstLine="720"/>
        <w:rPr>
          <w:rFonts w:ascii="Times New Roman" w:eastAsiaTheme="minorEastAsia" w:hAnsi="Times New Roman" w:cs="Times New Roman"/>
          <w:sz w:val="24"/>
          <w:szCs w:val="24"/>
        </w:rPr>
      </w:pPr>
      <w:r w:rsidRPr="000B3CAB">
        <w:rPr>
          <w:rFonts w:ascii="Times New Roman" w:hAnsi="Times New Roman" w:cs="Times New Roman"/>
          <w:sz w:val="24"/>
          <w:szCs w:val="24"/>
        </w:rPr>
        <w:t>For SARS-CoV</w:t>
      </w:r>
      <w:r w:rsidR="000B3CAB" w:rsidRPr="000B3CAB">
        <w:rPr>
          <w:rFonts w:ascii="Times New Roman" w:hAnsi="Times New Roman" w:cs="Times New Roman"/>
          <w:sz w:val="24"/>
          <w:szCs w:val="24"/>
        </w:rPr>
        <w:t>-</w:t>
      </w:r>
      <w:r w:rsidRPr="000B3CAB">
        <w:rPr>
          <w:rFonts w:ascii="Times New Roman" w:hAnsi="Times New Roman" w:cs="Times New Roman"/>
          <w:sz w:val="24"/>
          <w:szCs w:val="24"/>
        </w:rPr>
        <w:t xml:space="preserve">2, pre- and asymptomatic transmission make </w:t>
      </w:r>
      <w:del w:id="410" w:author="Hoover, Christopher M" w:date="2021-08-19T11:08:00Z">
        <w:r w:rsidRPr="000B3CAB" w:rsidDel="00DB37A9">
          <w:rPr>
            <w:rFonts w:ascii="Times New Roman" w:hAnsi="Times New Roman" w:cs="Times New Roman"/>
            <w:sz w:val="24"/>
            <w:szCs w:val="24"/>
          </w:rPr>
          <w:delText xml:space="preserve">viral </w:delText>
        </w:r>
      </w:del>
      <w:ins w:id="411" w:author="Hoover, Christopher M" w:date="2021-08-19T11:08:00Z">
        <w:r w:rsidR="00DB37A9">
          <w:rPr>
            <w:rFonts w:ascii="Times New Roman" w:hAnsi="Times New Roman" w:cs="Times New Roman"/>
            <w:sz w:val="24"/>
            <w:szCs w:val="24"/>
          </w:rPr>
          <w:t>surveillance</w:t>
        </w:r>
        <w:r w:rsidR="00DB37A9" w:rsidRPr="000B3CAB">
          <w:rPr>
            <w:rFonts w:ascii="Times New Roman" w:hAnsi="Times New Roman" w:cs="Times New Roman"/>
            <w:sz w:val="24"/>
            <w:szCs w:val="24"/>
          </w:rPr>
          <w:t xml:space="preserve"> </w:t>
        </w:r>
      </w:ins>
      <w:r w:rsidRPr="000B3CAB">
        <w:rPr>
          <w:rFonts w:ascii="Times New Roman" w:hAnsi="Times New Roman" w:cs="Times New Roman"/>
          <w:sz w:val="24"/>
          <w:szCs w:val="24"/>
        </w:rPr>
        <w:t>testing a key component of prevention strategies. Preventing delays between testing and the test result is also found to be an essential component to any testing strategy</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M8VqgKGt","properties":{"formattedCitation":"(15)","plainCitation":"(15)","dontUpdate":true,"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2D4CDB">
        <w:rPr>
          <w:rFonts w:ascii="Times New Roman" w:hAnsi="Times New Roman" w:cs="Times New Roman"/>
          <w:sz w:val="24"/>
          <w:szCs w:val="24"/>
        </w:rPr>
        <w:fldChar w:fldCharType="separate"/>
      </w:r>
      <w:r w:rsidR="002D4CDB">
        <w:rPr>
          <w:rFonts w:ascii="Times New Roman" w:hAnsi="Times New Roman" w:cs="Times New Roman"/>
          <w:noProof/>
          <w:sz w:val="24"/>
          <w:szCs w:val="24"/>
        </w:rPr>
        <w:t>(1</w:t>
      </w:r>
      <w:ins w:id="412" w:author="Fukunaga, Rena (CDC/DDPHSIS/CGH/DGHT)" w:date="2021-08-19T12:22:00Z">
        <w:r w:rsidR="00C13FF1">
          <w:rPr>
            <w:rFonts w:ascii="Times New Roman" w:hAnsi="Times New Roman" w:cs="Times New Roman"/>
            <w:noProof/>
            <w:sz w:val="24"/>
            <w:szCs w:val="24"/>
          </w:rPr>
          <w:t>8</w:t>
        </w:r>
      </w:ins>
      <w:del w:id="413" w:author="Fukunaga, Rena (CDC/DDPHSIS/CGH/DGHT)" w:date="2021-08-19T12:22:00Z">
        <w:r w:rsidR="002D4CDB" w:rsidDel="00C13FF1">
          <w:rPr>
            <w:rFonts w:ascii="Times New Roman" w:hAnsi="Times New Roman" w:cs="Times New Roman"/>
            <w:noProof/>
            <w:sz w:val="24"/>
            <w:szCs w:val="24"/>
          </w:rPr>
          <w:delText>5</w:delText>
        </w:r>
      </w:del>
      <w:r w:rsidR="002D4CDB">
        <w:rPr>
          <w:rFonts w:ascii="Times New Roman" w:hAnsi="Times New Roman" w:cs="Times New Roman"/>
          <w:noProof/>
          <w:sz w:val="24"/>
          <w:szCs w:val="24"/>
        </w:rPr>
        <w:t>)</w:t>
      </w:r>
      <w:r w:rsidR="002D4CD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Confirmatory PCR testing may also be necessary in scenarios where less sensitive rapid tests </w:t>
      </w:r>
      <w:r w:rsidR="00BC4B97" w:rsidRPr="000B3CAB">
        <w:rPr>
          <w:rFonts w:ascii="Times New Roman" w:hAnsi="Times New Roman" w:cs="Times New Roman"/>
          <w:sz w:val="24"/>
          <w:szCs w:val="24"/>
        </w:rPr>
        <w:t xml:space="preserve">with quicker turnaround time </w:t>
      </w:r>
      <w:r w:rsidRPr="000B3CAB">
        <w:rPr>
          <w:rFonts w:ascii="Times New Roman" w:hAnsi="Times New Roman" w:cs="Times New Roman"/>
          <w:sz w:val="24"/>
          <w:szCs w:val="24"/>
        </w:rPr>
        <w:t xml:space="preserve">are used as an initial screen. Additionally, increasing the frequency of testing may be necessary in settings with high community prevalence or the opportunity for rapid spread </w:t>
      </w:r>
      <w:ins w:id="414" w:author="Zhao, Guixiang (Grace) (CDC/ONDIEH/NCCDPHP)" w:date="2021-08-17T17:24:00Z">
        <w:r w:rsidR="00E10F29">
          <w:rPr>
            <w:rFonts w:ascii="Times New Roman" w:hAnsi="Times New Roman" w:cs="Times New Roman"/>
            <w:sz w:val="24"/>
            <w:szCs w:val="24"/>
          </w:rPr>
          <w:t xml:space="preserve">of the virus </w:t>
        </w:r>
      </w:ins>
      <w:r w:rsidRPr="000B3CAB">
        <w:rPr>
          <w:rFonts w:ascii="Times New Roman" w:hAnsi="Times New Roman" w:cs="Times New Roman"/>
          <w:sz w:val="24"/>
          <w:szCs w:val="24"/>
        </w:rPr>
        <w:t>within a facility (</w:t>
      </w:r>
      <w:proofErr w:type="gramStart"/>
      <w:r w:rsidRPr="000B3CAB">
        <w:rPr>
          <w:rFonts w:ascii="Times New Roman" w:hAnsi="Times New Roman" w:cs="Times New Roman"/>
          <w:sz w:val="24"/>
          <w:szCs w:val="24"/>
        </w:rPr>
        <w:t>e.g.</w:t>
      </w:r>
      <w:proofErr w:type="gramEnd"/>
      <w:r w:rsidR="000B3CAB" w:rsidRPr="000B3CAB">
        <w:rPr>
          <w:rFonts w:ascii="Times New Roman" w:hAnsi="Times New Roman" w:cs="Times New Roman"/>
          <w:sz w:val="24"/>
          <w:szCs w:val="24"/>
        </w:rPr>
        <w:t xml:space="preserve"> </w:t>
      </w:r>
      <w:del w:id="415" w:author="Hoover, Christopher M" w:date="2021-08-19T11:08:00Z">
        <w:r w:rsidR="000B3CAB" w:rsidRPr="000B3CAB" w:rsidDel="00DB37A9">
          <w:rPr>
            <w:rFonts w:ascii="Times New Roman" w:hAnsi="Times New Roman" w:cs="Times New Roman"/>
            <w:sz w:val="24"/>
            <w:szCs w:val="24"/>
          </w:rPr>
          <w:delText>rapid variant transmission</w:delText>
        </w:r>
      </w:del>
      <w:ins w:id="416" w:author="Hoover, Christopher M" w:date="2021-08-19T11:08:00Z">
        <w:r w:rsidR="00DB37A9">
          <w:rPr>
            <w:rFonts w:ascii="Times New Roman" w:hAnsi="Times New Roman" w:cs="Times New Roman"/>
            <w:sz w:val="24"/>
            <w:szCs w:val="24"/>
          </w:rPr>
          <w:t>highly transmissible variants</w:t>
        </w:r>
      </w:ins>
      <w:r w:rsidR="000B3CAB" w:rsidRPr="000B3CAB">
        <w:rPr>
          <w:rFonts w:ascii="Times New Roman" w:hAnsi="Times New Roman" w:cs="Times New Roman"/>
          <w:sz w:val="24"/>
          <w:szCs w:val="24"/>
        </w:rPr>
        <w:t>,</w:t>
      </w:r>
      <w:r w:rsidRPr="000B3CAB">
        <w:rPr>
          <w:rFonts w:ascii="Times New Roman" w:hAnsi="Times New Roman" w:cs="Times New Roman"/>
          <w:sz w:val="24"/>
          <w:szCs w:val="24"/>
        </w:rPr>
        <w:t xml:space="preserve"> low vaccination rates, </w:t>
      </w:r>
      <w:r w:rsidR="000B3CAB" w:rsidRPr="000B3CAB">
        <w:rPr>
          <w:rFonts w:ascii="Times New Roman" w:hAnsi="Times New Roman" w:cs="Times New Roman"/>
          <w:sz w:val="24"/>
          <w:szCs w:val="24"/>
        </w:rPr>
        <w:t>inadequate</w:t>
      </w:r>
      <w:r w:rsidRPr="000B3CAB">
        <w:rPr>
          <w:rFonts w:ascii="Times New Roman" w:hAnsi="Times New Roman" w:cs="Times New Roman"/>
          <w:sz w:val="24"/>
          <w:szCs w:val="24"/>
        </w:rPr>
        <w:t xml:space="preserve"> </w:t>
      </w:r>
      <w:r w:rsidR="000B3CAB" w:rsidRPr="000B3CAB">
        <w:rPr>
          <w:rFonts w:ascii="Times New Roman" w:hAnsi="Times New Roman" w:cs="Times New Roman"/>
          <w:sz w:val="24"/>
          <w:szCs w:val="24"/>
        </w:rPr>
        <w:t>mitigation practices</w:t>
      </w:r>
      <w:r w:rsidRPr="000B3CAB">
        <w:rPr>
          <w:rFonts w:ascii="Times New Roman" w:hAnsi="Times New Roman" w:cs="Times New Roman"/>
          <w:sz w:val="24"/>
          <w:szCs w:val="24"/>
        </w:rPr>
        <w:t xml:space="preserve">). </w:t>
      </w:r>
      <w:r w:rsidR="008831C2" w:rsidRPr="000B3CAB">
        <w:rPr>
          <w:rFonts w:ascii="Times New Roman" w:eastAsiaTheme="minorEastAsia" w:hAnsi="Times New Roman" w:cs="Times New Roman"/>
          <w:sz w:val="24"/>
          <w:szCs w:val="24"/>
        </w:rPr>
        <w:t xml:space="preserve">Lower thresholds than one </w:t>
      </w:r>
      <w:r w:rsidR="00410BFC">
        <w:rPr>
          <w:rFonts w:ascii="Times New Roman" w:eastAsiaTheme="minorEastAsia" w:hAnsi="Times New Roman" w:cs="Times New Roman"/>
          <w:sz w:val="24"/>
          <w:szCs w:val="24"/>
        </w:rPr>
        <w:t>expected infection event</w:t>
      </w:r>
      <w:r w:rsidR="008831C2" w:rsidRPr="000B3CAB">
        <w:rPr>
          <w:rFonts w:ascii="Times New Roman" w:eastAsiaTheme="minorEastAsia" w:hAnsi="Times New Roman" w:cs="Times New Roman"/>
          <w:sz w:val="24"/>
          <w:szCs w:val="24"/>
        </w:rPr>
        <w:t xml:space="preserve"> </w:t>
      </w:r>
      <w:r w:rsidR="00085D6B" w:rsidRPr="000B3CAB">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00CA4738" w:rsidRPr="000B3CAB">
        <w:rPr>
          <w:rFonts w:ascii="Times New Roman" w:eastAsiaTheme="minorEastAsia" w:hAnsi="Times New Roman" w:cs="Times New Roman"/>
          <w:sz w:val="24"/>
          <w:szCs w:val="24"/>
        </w:rPr>
        <w:t>estimated</w:t>
      </w:r>
      <w:r w:rsidR="00085D6B" w:rsidRPr="000B3CAB">
        <w:rPr>
          <w:rFonts w:ascii="Times New Roman" w:eastAsiaTheme="minorEastAsia" w:hAnsi="Times New Roman" w:cs="Times New Roman"/>
          <w:sz w:val="24"/>
          <w:szCs w:val="24"/>
        </w:rPr>
        <w:t xml:space="preserve"> </w:t>
      </w:r>
      <w:r w:rsidR="00D44DE9" w:rsidRPr="000B3CAB">
        <w:rPr>
          <w:rFonts w:ascii="Times New Roman" w:eastAsiaTheme="minorEastAsia" w:hAnsi="Times New Roman" w:cs="Times New Roman"/>
          <w:sz w:val="24"/>
          <w:szCs w:val="24"/>
        </w:rPr>
        <w:t>46</w:t>
      </w:r>
      <w:r w:rsidR="001012D6" w:rsidRPr="000B3CAB">
        <w:rPr>
          <w:rFonts w:ascii="Times New Roman" w:eastAsiaTheme="minorEastAsia" w:hAnsi="Times New Roman" w:cs="Times New Roman"/>
          <w:sz w:val="24"/>
          <w:szCs w:val="24"/>
        </w:rPr>
        <w:t xml:space="preserve">% of </w:t>
      </w:r>
      <w:r w:rsidR="00D44DE9" w:rsidRPr="000B3CAB">
        <w:rPr>
          <w:rFonts w:ascii="Times New Roman" w:eastAsiaTheme="minorEastAsia" w:hAnsi="Times New Roman" w:cs="Times New Roman"/>
          <w:sz w:val="24"/>
          <w:szCs w:val="24"/>
        </w:rPr>
        <w:t>118</w:t>
      </w:r>
      <w:r w:rsidR="00CA4738" w:rsidRPr="000B3CAB">
        <w:rPr>
          <w:rFonts w:ascii="Times New Roman" w:eastAsiaTheme="minorEastAsia" w:hAnsi="Times New Roman" w:cs="Times New Roman"/>
          <w:sz w:val="24"/>
          <w:szCs w:val="24"/>
        </w:rPr>
        <w:t xml:space="preserve"> </w:t>
      </w:r>
      <w:r w:rsidR="001012D6" w:rsidRPr="000B3CAB">
        <w:rPr>
          <w:rFonts w:ascii="Times New Roman" w:eastAsiaTheme="minorEastAsia" w:hAnsi="Times New Roman" w:cs="Times New Roman"/>
          <w:sz w:val="24"/>
          <w:szCs w:val="24"/>
        </w:rPr>
        <w:t>introductions</w:t>
      </w:r>
      <w:r w:rsidR="00480EC3">
        <w:rPr>
          <w:rFonts w:ascii="Times New Roman" w:eastAsiaTheme="minorEastAsia" w:hAnsi="Times New Roman" w:cs="Times New Roman"/>
          <w:sz w:val="24"/>
          <w:szCs w:val="24"/>
        </w:rPr>
        <w:t xml:space="preserve"> into resident populations</w:t>
      </w:r>
      <w:r w:rsidR="001012D6" w:rsidRPr="000B3CAB">
        <w:rPr>
          <w:rFonts w:ascii="Times New Roman" w:eastAsiaTheme="minorEastAsia" w:hAnsi="Times New Roman" w:cs="Times New Roman"/>
          <w:sz w:val="24"/>
          <w:szCs w:val="24"/>
        </w:rPr>
        <w:t xml:space="preserve"> </w:t>
      </w:r>
      <w:r w:rsidR="00CA4738" w:rsidRPr="000B3CAB">
        <w:rPr>
          <w:rFonts w:ascii="Times New Roman" w:eastAsiaTheme="minorEastAsia" w:hAnsi="Times New Roman" w:cs="Times New Roman"/>
          <w:sz w:val="24"/>
          <w:szCs w:val="24"/>
        </w:rPr>
        <w:t>from April 2020</w:t>
      </w:r>
      <w:ins w:id="417" w:author="Hoover, Christopher M" w:date="2021-08-19T11:09:00Z">
        <w:r w:rsidR="00DB37A9">
          <w:rPr>
            <w:rFonts w:ascii="Times New Roman" w:eastAsiaTheme="minorEastAsia" w:hAnsi="Times New Roman" w:cs="Times New Roman"/>
            <w:sz w:val="24"/>
            <w:szCs w:val="24"/>
          </w:rPr>
          <w:t xml:space="preserve"> </w:t>
        </w:r>
      </w:ins>
      <w:del w:id="418" w:author="Zhao, Guixiang (Grace) (CDC/ONDIEH/NCCDPHP)" w:date="2021-08-17T16:43:00Z">
        <w:r w:rsidR="00CA4738" w:rsidRPr="000B3CAB" w:rsidDel="00DA7B9F">
          <w:rPr>
            <w:rFonts w:ascii="Times New Roman" w:eastAsiaTheme="minorEastAsia" w:hAnsi="Times New Roman" w:cs="Times New Roman"/>
            <w:sz w:val="24"/>
            <w:szCs w:val="24"/>
          </w:rPr>
          <w:delText>-</w:delText>
        </w:r>
      </w:del>
      <w:ins w:id="419" w:author="Zhao, Guixiang (Grace) (CDC/ONDIEH/NCCDPHP)" w:date="2021-08-17T16:43:00Z">
        <w:r w:rsidR="00DA7B9F">
          <w:rPr>
            <w:rFonts w:ascii="Times New Roman" w:eastAsiaTheme="minorEastAsia" w:hAnsi="Times New Roman" w:cs="Times New Roman"/>
            <w:sz w:val="24"/>
            <w:szCs w:val="24"/>
          </w:rPr>
          <w:t xml:space="preserve">to </w:t>
        </w:r>
      </w:ins>
      <w:r w:rsidR="00CA4738" w:rsidRPr="000B3CAB">
        <w:rPr>
          <w:rFonts w:ascii="Times New Roman" w:eastAsiaTheme="minorEastAsia" w:hAnsi="Times New Roman" w:cs="Times New Roman"/>
          <w:sz w:val="24"/>
          <w:szCs w:val="24"/>
        </w:rPr>
        <w:t xml:space="preserve">March 2021 across 35 facilities </w:t>
      </w:r>
      <w:r w:rsidR="001012D6" w:rsidRPr="000B3CAB">
        <w:rPr>
          <w:rFonts w:ascii="Times New Roman" w:eastAsiaTheme="minorEastAsia" w:hAnsi="Times New Roman" w:cs="Times New Roman"/>
          <w:sz w:val="24"/>
          <w:szCs w:val="24"/>
        </w:rPr>
        <w:t>resulted in</w:t>
      </w:r>
      <w:r w:rsidR="00085D6B" w:rsidRPr="000B3CAB">
        <w:rPr>
          <w:rFonts w:ascii="Times New Roman" w:eastAsiaTheme="minorEastAsia" w:hAnsi="Times New Roman" w:cs="Times New Roman"/>
          <w:sz w:val="24"/>
          <w:szCs w:val="24"/>
        </w:rPr>
        <w:t xml:space="preserve"> outbreaks of greater than 10 resident cases </w:t>
      </w:r>
      <w:r w:rsidR="00085D6B" w:rsidRPr="000B3CAB">
        <w:rPr>
          <w:rFonts w:ascii="Times New Roman" w:eastAsiaTheme="minorEastAsia" w:hAnsi="Times New Roman" w:cs="Times New Roman"/>
          <w:sz w:val="24"/>
          <w:szCs w:val="24"/>
        </w:rPr>
        <w:fldChar w:fldCharType="begin"/>
      </w:r>
      <w:r w:rsidR="005D11A5">
        <w:rPr>
          <w:rFonts w:ascii="Times New Roman" w:eastAsiaTheme="minorEastAsia" w:hAnsi="Times New Roman" w:cs="Times New Roman"/>
          <w:sz w:val="24"/>
          <w:szCs w:val="24"/>
        </w:rPr>
        <w:instrText xml:space="preserve"> ADDIN ZOTERO_ITEM CSL_CITATION {"citationID":"utNV9vHb","properties":{"formattedCitation":"(28)","plainCitation":"(28)","dontUpdate":true,"noteIndex":0},"citationItems":[{"id":591,"uris":["http://zotero.org/users/3463997/items/AMU6GHSM"],"uri":["http://zotero.org/users/3463997/items/AMU6GHSM"],"itemData":{"id":591,"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00085D6B" w:rsidRPr="000B3CAB">
        <w:rPr>
          <w:rFonts w:ascii="Times New Roman" w:eastAsiaTheme="minorEastAsia" w:hAnsi="Times New Roman" w:cs="Times New Roman"/>
          <w:sz w:val="24"/>
          <w:szCs w:val="24"/>
        </w:rPr>
        <w:fldChar w:fldCharType="separate"/>
      </w:r>
      <w:r w:rsidR="00D3542D">
        <w:rPr>
          <w:rFonts w:ascii="Times New Roman" w:eastAsiaTheme="minorEastAsia" w:hAnsi="Times New Roman" w:cs="Times New Roman"/>
          <w:noProof/>
          <w:sz w:val="24"/>
          <w:szCs w:val="24"/>
        </w:rPr>
        <w:t>(</w:t>
      </w:r>
      <w:ins w:id="420" w:author="Fukunaga, Rena (CDC/DDPHSIS/CGH/DGHT)" w:date="2021-08-19T12:22:00Z">
        <w:r w:rsidR="00C13FF1">
          <w:rPr>
            <w:rFonts w:ascii="Times New Roman" w:eastAsiaTheme="minorEastAsia" w:hAnsi="Times New Roman" w:cs="Times New Roman"/>
            <w:noProof/>
            <w:sz w:val="24"/>
            <w:szCs w:val="24"/>
          </w:rPr>
          <w:t>31</w:t>
        </w:r>
      </w:ins>
      <w:del w:id="421" w:author="Fukunaga, Rena (CDC/DDPHSIS/CGH/DGHT)" w:date="2021-08-19T12:22:00Z">
        <w:r w:rsidR="00D3542D" w:rsidDel="00C13FF1">
          <w:rPr>
            <w:rFonts w:ascii="Times New Roman" w:eastAsiaTheme="minorEastAsia" w:hAnsi="Times New Roman" w:cs="Times New Roman"/>
            <w:noProof/>
            <w:sz w:val="24"/>
            <w:szCs w:val="24"/>
          </w:rPr>
          <w:delText>28</w:delText>
        </w:r>
      </w:del>
      <w:r w:rsidR="00D3542D">
        <w:rPr>
          <w:rFonts w:ascii="Times New Roman" w:eastAsiaTheme="minorEastAsia" w:hAnsi="Times New Roman" w:cs="Times New Roman"/>
          <w:noProof/>
          <w:sz w:val="24"/>
          <w:szCs w:val="24"/>
        </w:rPr>
        <w:t>)</w:t>
      </w:r>
      <w:r w:rsidR="00085D6B" w:rsidRPr="000B3CAB">
        <w:rPr>
          <w:rFonts w:ascii="Times New Roman" w:eastAsiaTheme="minorEastAsia" w:hAnsi="Times New Roman" w:cs="Times New Roman"/>
          <w:sz w:val="24"/>
          <w:szCs w:val="24"/>
        </w:rPr>
        <w:fldChar w:fldCharType="end"/>
      </w:r>
      <w:r w:rsidR="00D44DE9" w:rsidRPr="000B3CAB">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and limited testing resources</w:t>
      </w:r>
      <w:r w:rsidR="00085D6B" w:rsidRPr="000B3CAB">
        <w:rPr>
          <w:rFonts w:ascii="Times New Roman" w:eastAsiaTheme="minorEastAsia" w:hAnsi="Times New Roman" w:cs="Times New Roman"/>
          <w:sz w:val="24"/>
          <w:szCs w:val="24"/>
        </w:rPr>
        <w:t>.</w:t>
      </w:r>
    </w:p>
    <w:p w14:paraId="387B11C5" w14:textId="77777777" w:rsidR="00192622" w:rsidRPr="000B3CAB" w:rsidRDefault="00192622" w:rsidP="00690A47">
      <w:pPr>
        <w:spacing w:line="480" w:lineRule="auto"/>
        <w:ind w:firstLine="720"/>
        <w:rPr>
          <w:rFonts w:ascii="Times New Roman" w:hAnsi="Times New Roman" w:cs="Times New Roman"/>
          <w:sz w:val="24"/>
          <w:szCs w:val="24"/>
        </w:rPr>
      </w:pPr>
      <w:r w:rsidRPr="000B3CAB">
        <w:rPr>
          <w:rFonts w:ascii="Times New Roman" w:eastAsiaTheme="minorEastAsia" w:hAnsi="Times New Roman" w:cs="Times New Roman"/>
          <w:sz w:val="24"/>
          <w:szCs w:val="24"/>
        </w:rPr>
        <w:t>We also present the incremental test effectiveness ratio (ITER) as a per-test measure of effectiveness for systematic testing across a range of frequencies and transmission scenarios. In resource-constrained environments in which tests are difficult to acquire or limited funds are available to purchase tests, the ITER and its relationship to test positivity may be used to guide decisions on test frequency.</w:t>
      </w:r>
    </w:p>
    <w:p w14:paraId="314FFA2B" w14:textId="3AF75E42"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Even </w:t>
      </w:r>
      <w:r w:rsidR="00480EC3">
        <w:rPr>
          <w:rFonts w:ascii="Times New Roman" w:hAnsi="Times New Roman" w:cs="Times New Roman"/>
          <w:sz w:val="24"/>
          <w:szCs w:val="24"/>
        </w:rPr>
        <w:t>though</w:t>
      </w:r>
      <w:r w:rsidRPr="000B3CAB">
        <w:rPr>
          <w:rFonts w:ascii="Times New Roman" w:hAnsi="Times New Roman" w:cs="Times New Roman"/>
          <w:sz w:val="24"/>
          <w:szCs w:val="24"/>
        </w:rPr>
        <w:t xml:space="preserve">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w:t>
      </w:r>
      <w:r w:rsidRPr="000B3CAB">
        <w:rPr>
          <w:rFonts w:ascii="Times New Roman" w:hAnsi="Times New Roman" w:cs="Times New Roman"/>
          <w:sz w:val="24"/>
          <w:szCs w:val="24"/>
        </w:rPr>
        <w:lastRenderedPageBreak/>
        <w:t>should be implemented to prevent SAS-CoV</w:t>
      </w:r>
      <w:ins w:id="422" w:author="Zhao, Guixiang (Grace) (CDC/ONDIEH/NCCDPHP)" w:date="2021-08-17T16:45:00Z">
        <w:r w:rsidR="00DA7B9F">
          <w:rPr>
            <w:rFonts w:ascii="Times New Roman" w:hAnsi="Times New Roman" w:cs="Times New Roman"/>
            <w:sz w:val="24"/>
            <w:szCs w:val="24"/>
          </w:rPr>
          <w:t>-</w:t>
        </w:r>
      </w:ins>
      <w:r w:rsidRPr="000B3CAB">
        <w:rPr>
          <w:rFonts w:ascii="Times New Roman" w:hAnsi="Times New Roman" w:cs="Times New Roman"/>
          <w:sz w:val="24"/>
          <w:szCs w:val="24"/>
        </w:rPr>
        <w:t xml:space="preserve">2 </w:t>
      </w:r>
      <w:r w:rsidR="00480EC3">
        <w:rPr>
          <w:rFonts w:ascii="Times New Roman" w:hAnsi="Times New Roman" w:cs="Times New Roman"/>
          <w:sz w:val="24"/>
          <w:szCs w:val="24"/>
        </w:rPr>
        <w:t>infections</w:t>
      </w:r>
      <w:r w:rsidRPr="000B3CAB">
        <w:rPr>
          <w:rFonts w:ascii="Times New Roman" w:hAnsi="Times New Roman" w:cs="Times New Roman"/>
          <w:sz w:val="24"/>
          <w:szCs w:val="24"/>
        </w:rPr>
        <w:t xml:space="preserve"> in congregate facilities. Universal masking, </w:t>
      </w:r>
      <w:ins w:id="423" w:author="Hoover, Christopher M" w:date="2021-08-19T11:11:00Z">
        <w:r w:rsidR="00DB37A9">
          <w:rPr>
            <w:rFonts w:ascii="Times New Roman" w:hAnsi="Times New Roman" w:cs="Times New Roman"/>
            <w:sz w:val="24"/>
            <w:szCs w:val="24"/>
          </w:rPr>
          <w:t>rapid isolation of COVID-19 cases, quarantine of individuals with high risk exposures</w:t>
        </w:r>
        <w:r w:rsidR="00DB37A9" w:rsidRPr="000B3CAB">
          <w:rPr>
            <w:rFonts w:ascii="Times New Roman" w:hAnsi="Times New Roman" w:cs="Times New Roman"/>
            <w:sz w:val="24"/>
            <w:szCs w:val="24"/>
          </w:rPr>
          <w:t xml:space="preserve">, </w:t>
        </w:r>
      </w:ins>
      <w:del w:id="424" w:author="Hoover, Christopher M" w:date="2021-08-19T11:11:00Z">
        <w:r w:rsidR="00F43EF9" w:rsidRPr="000B3CAB" w:rsidDel="00DB37A9">
          <w:rPr>
            <w:rFonts w:ascii="Times New Roman" w:hAnsi="Times New Roman" w:cs="Times New Roman"/>
            <w:sz w:val="24"/>
            <w:szCs w:val="24"/>
          </w:rPr>
          <w:delText>medical</w:delText>
        </w:r>
        <w:r w:rsidR="00B7244D" w:rsidRPr="000B3CAB" w:rsidDel="00DB37A9">
          <w:rPr>
            <w:rFonts w:ascii="Times New Roman" w:hAnsi="Times New Roman" w:cs="Times New Roman"/>
            <w:sz w:val="24"/>
            <w:szCs w:val="24"/>
          </w:rPr>
          <w:delText xml:space="preserve"> </w:delText>
        </w:r>
        <w:r w:rsidRPr="000B3CAB" w:rsidDel="00DB37A9">
          <w:rPr>
            <w:rFonts w:ascii="Times New Roman" w:hAnsi="Times New Roman" w:cs="Times New Roman"/>
            <w:sz w:val="24"/>
            <w:szCs w:val="24"/>
          </w:rPr>
          <w:delText xml:space="preserve">isolation </w:delText>
        </w:r>
        <w:r w:rsidR="00F43EF9" w:rsidRPr="000B3CAB" w:rsidDel="00DB37A9">
          <w:rPr>
            <w:rFonts w:ascii="Times New Roman" w:hAnsi="Times New Roman" w:cs="Times New Roman"/>
            <w:sz w:val="24"/>
            <w:szCs w:val="24"/>
          </w:rPr>
          <w:delText>and quarantine</w:delText>
        </w:r>
        <w:r w:rsidRPr="000B3CAB" w:rsidDel="00DB37A9">
          <w:rPr>
            <w:rFonts w:ascii="Times New Roman" w:hAnsi="Times New Roman" w:cs="Times New Roman"/>
            <w:sz w:val="24"/>
            <w:szCs w:val="24"/>
          </w:rPr>
          <w:delText>,</w:delText>
        </w:r>
        <w:r w:rsidR="00F43EF9" w:rsidRPr="000B3CAB" w:rsidDel="00DB37A9">
          <w:rPr>
            <w:rFonts w:ascii="Times New Roman" w:hAnsi="Times New Roman" w:cs="Times New Roman"/>
            <w:sz w:val="24"/>
            <w:szCs w:val="24"/>
          </w:rPr>
          <w:delText xml:space="preserve"> </w:delText>
        </w:r>
      </w:del>
      <w:r w:rsidR="00F43EF9" w:rsidRPr="000B3CAB">
        <w:rPr>
          <w:rFonts w:ascii="Times New Roman" w:hAnsi="Times New Roman" w:cs="Times New Roman"/>
          <w:sz w:val="24"/>
          <w:szCs w:val="24"/>
        </w:rPr>
        <w:t xml:space="preserve">avoiding crowds, </w:t>
      </w:r>
      <w:ins w:id="425" w:author="Zhao, Guixiang (Grace) (CDC/ONDIEH/NCCDPHP)" w:date="2021-08-17T16:45:00Z">
        <w:r w:rsidR="00E43895">
          <w:rPr>
            <w:rFonts w:ascii="Times New Roman" w:hAnsi="Times New Roman" w:cs="Times New Roman"/>
            <w:sz w:val="24"/>
            <w:szCs w:val="24"/>
          </w:rPr>
          <w:t>physical distanc</w:t>
        </w:r>
      </w:ins>
      <w:ins w:id="426" w:author="Zhao, Guixiang (Grace) (CDC/ONDIEH/NCCDPHP)" w:date="2021-08-17T17:26:00Z">
        <w:r w:rsidR="00C522BA">
          <w:rPr>
            <w:rFonts w:ascii="Times New Roman" w:hAnsi="Times New Roman" w:cs="Times New Roman"/>
            <w:sz w:val="24"/>
            <w:szCs w:val="24"/>
          </w:rPr>
          <w:t>ing</w:t>
        </w:r>
      </w:ins>
      <w:ins w:id="427" w:author="Zhao, Guixiang (Grace) (CDC/ONDIEH/NCCDPHP)" w:date="2021-08-17T16:45:00Z">
        <w:r w:rsidR="00E43895">
          <w:rPr>
            <w:rFonts w:ascii="Times New Roman" w:hAnsi="Times New Roman" w:cs="Times New Roman"/>
            <w:sz w:val="24"/>
            <w:szCs w:val="24"/>
          </w:rPr>
          <w:t xml:space="preserve">, </w:t>
        </w:r>
      </w:ins>
      <w:r w:rsidR="00F43EF9" w:rsidRPr="000B3CAB">
        <w:rPr>
          <w:rFonts w:ascii="Times New Roman" w:hAnsi="Times New Roman" w:cs="Times New Roman"/>
          <w:sz w:val="24"/>
          <w:szCs w:val="24"/>
        </w:rPr>
        <w:t>proper ventilation</w:t>
      </w:r>
      <w:r w:rsidR="00B7244D" w:rsidRPr="000B3CAB">
        <w:rPr>
          <w:rFonts w:ascii="Times New Roman" w:hAnsi="Times New Roman" w:cs="Times New Roman"/>
          <w:sz w:val="24"/>
          <w:szCs w:val="24"/>
        </w:rPr>
        <w:t>,</w:t>
      </w:r>
      <w:r w:rsidRPr="000B3CAB">
        <w:rPr>
          <w:rFonts w:ascii="Times New Roman" w:hAnsi="Times New Roman" w:cs="Times New Roman"/>
          <w:sz w:val="24"/>
          <w:szCs w:val="24"/>
        </w:rPr>
        <w:t xml:space="preserve"> and </w:t>
      </w:r>
      <w:r w:rsidR="00F43EF9" w:rsidRPr="000B3CAB">
        <w:rPr>
          <w:rFonts w:ascii="Times New Roman" w:hAnsi="Times New Roman" w:cs="Times New Roman"/>
          <w:sz w:val="24"/>
          <w:szCs w:val="24"/>
        </w:rPr>
        <w:t xml:space="preserve">facility-wide </w:t>
      </w:r>
      <w:r w:rsidRPr="000B3CAB">
        <w:rPr>
          <w:rFonts w:ascii="Times New Roman" w:hAnsi="Times New Roman" w:cs="Times New Roman"/>
          <w:sz w:val="24"/>
          <w:szCs w:val="24"/>
        </w:rPr>
        <w:t xml:space="preserve">vaccination all play an important role in </w:t>
      </w:r>
      <w:r w:rsidR="00F43EF9" w:rsidRPr="000B3CAB">
        <w:rPr>
          <w:rFonts w:ascii="Times New Roman" w:hAnsi="Times New Roman" w:cs="Times New Roman"/>
          <w:sz w:val="24"/>
          <w:szCs w:val="24"/>
        </w:rPr>
        <w:t xml:space="preserve">mitigating COVID-19 transmission </w:t>
      </w:r>
      <w:r w:rsidRPr="000B3CAB">
        <w:rPr>
          <w:rFonts w:ascii="Times New Roman" w:hAnsi="Times New Roman" w:cs="Times New Roman"/>
          <w:sz w:val="24"/>
          <w:szCs w:val="24"/>
        </w:rPr>
        <w:t>in</w:t>
      </w:r>
      <w:r w:rsidR="00F43EF9" w:rsidRPr="000B3CAB">
        <w:rPr>
          <w:rFonts w:ascii="Times New Roman" w:hAnsi="Times New Roman" w:cs="Times New Roman"/>
          <w:sz w:val="24"/>
          <w:szCs w:val="24"/>
        </w:rPr>
        <w:t xml:space="preserve"> correctional facilities</w:t>
      </w:r>
      <w:r w:rsidR="00B7244D" w:rsidRPr="000B3CAB">
        <w:rPr>
          <w:rFonts w:ascii="Times New Roman" w:hAnsi="Times New Roman" w:cs="Times New Roman"/>
          <w:sz w:val="24"/>
          <w:szCs w:val="24"/>
        </w:rPr>
        <w:t xml:space="preserve"> and other congregate settings</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qagDYeFf","properties":{"formattedCitation":"(29)","plainCitation":"(29)","dontUpdate":true,"noteIndex":0},"citationItems":[{"id":713,"uris":["http://zotero.org/users/3463997/items/PVNEP2ST"],"uri":["http://zotero.org/users/3463997/items/PVNEP2ST"],"itemData":{"id":713,"type":"article-journal","abstract":"&lt;h2&gt;Summary&lt;/h2&gt;&lt;h3&gt;Background&lt;/h3&gt;&lt;p&gt;Residents of prisons have experienced disproportionate COVID-19-related health harms. To control outbreaks, many prisons in the USA restricted in-person activities, which are now resuming even as viral variants proliferate. This study aims to use mathematical modelling to assess the risks and harms of COVID-19 outbreaks in prisons under a range of policies, including resumption of activities.&lt;/p&gt;&lt;h3&gt;Methods&lt;/h3&gt;&lt;p&gt;We obtained daily resident-level data for all California state prisons from Jan 1, 2020, to May 15, 2021, describing prison layouts, housing status, sociodemographic and health characteristics, participation in activities, and COVID-19 testing, infection, and vaccination status. We developed a transmission-dynamic stochastic microsimulation parameterised by the California data and published literature. After an initial infection is introduced to a prison, the model evaluates the effect of various policy scenarios on infections and hospitalisations over 200 days. Scenarios vary by vaccine coverage, baseline immunity (0%, 25%, or 50%), resumption of activities, and use of non-pharmaceutical interventions (NPIs) that reduce transmission by 75%. We simulated five prison types that differ by residential layout and demographics, and estimated outcomes with and without repeated infection introductions over the 200 days.&lt;/p&gt;&lt;h3&gt;Findings&lt;/h3&gt;&lt;p&gt;If a viral variant is introduced into a prison that has resumed pre-2020 contact levels, has moderate vaccine coverage (ranging from 36% to 76% among residents, dependent on age, with 40% coverage for staff), and has no baseline immunity, 23–74% of residents are expected to be infected over 200 days. High vaccination coverage (90%) coupled with NPIs reduces cumulative infections to 2–54%. Even in prisons with low room occupancies (ie, no more than two occupants) and low levels of cumulative infections (ie, &lt;10%), hospitalisation risks are substantial when these prisons house medically vulnerable populations. Risks of large outbreaks (&gt;20% of residents infected) are substantially higher if infections are repeatedly introduced.&lt;/p&gt;&lt;h3&gt;Interpretation&lt;/h3&gt;&lt;p&gt;Balancing benefits of resuming activities against risks of outbreaks presents challenging trade-offs. After achieving high vaccine coverage, prisons with mostly one-to-two-person cells that have higher baseline immunity from previous outbreaks can resume in-person activities with low risk of a widespread new outbreak, provided they maintain widespread NPIs, continue testing, and take measures to protect the medically vulnerable.&lt;/p&gt;&lt;h3&gt;Funding&lt;/h3&gt;&lt;p&gt;Horowitz Family Foundation, National Institute on Drug Abuse, Centers for Disease Control and Prevention, National Science Foundation, Open Society Foundation, Advanced Micro Devices.&lt;/p&gt;","container-title":"The Lancet Public Health","DOI":"10.1016/S2468-2667(21)00162-6","ISSN":"2468-2667","issue":"0","journalAbbreviation":"The Lancet Public Health","language":"English","note":"publisher: Elsevier\nPMID: 34364404","source":"www.thelancet.com","title":"Outbreaks of COVID-19 variants in US prisons: a mathematical modelling analysis of vaccination and reopening policies","title-short":"Outbreaks of COVID-19 variants in US prisons","URL":"https://www.thelancet.com/journals/lanpub/article/PIIS2468-2667(21)00162-6/abstract","volume":"0","author":[{"family":"Ryckman","given":"Theresa"},{"family":"Chin","given":"Elizabeth T."},{"family":"Prince","given":"Lea"},{"family":"Leidner","given":"David"},{"family":"Long","given":"Elizabeth"},{"family":"Studdert","given":"David M."},{"family":"Salomon","given":"Joshua A."},{"family":"Alarid-Escudero","given":"Fernando"},{"family":"Andrews","given":"Jason R."},{"family":"Goldhaber-Fiebert","given":"Jeremy D."}],"accessed":{"date-parts":[["2021",8,11]]},"issued":{"date-parts":[["2021",8,5]]}}}],"schema":"https://github.com/citation-style-language/schema/raw/master/csl-citation.json"} </w:instrText>
      </w:r>
      <w:r w:rsidR="002D4CDB">
        <w:rPr>
          <w:rFonts w:ascii="Times New Roman" w:hAnsi="Times New Roman" w:cs="Times New Roman"/>
          <w:sz w:val="24"/>
          <w:szCs w:val="24"/>
        </w:rPr>
        <w:fldChar w:fldCharType="separate"/>
      </w:r>
      <w:r w:rsidR="002D4CDB">
        <w:rPr>
          <w:rFonts w:ascii="Times New Roman" w:hAnsi="Times New Roman" w:cs="Times New Roman"/>
          <w:noProof/>
          <w:sz w:val="24"/>
          <w:szCs w:val="24"/>
        </w:rPr>
        <w:t>(</w:t>
      </w:r>
      <w:ins w:id="428" w:author="Fukunaga, Rena (CDC/DDPHSIS/CGH/DGHT)" w:date="2021-08-19T12:23:00Z">
        <w:r w:rsidR="00C13FF1">
          <w:rPr>
            <w:rFonts w:ascii="Times New Roman" w:hAnsi="Times New Roman" w:cs="Times New Roman"/>
            <w:noProof/>
            <w:sz w:val="24"/>
            <w:szCs w:val="24"/>
          </w:rPr>
          <w:t>32</w:t>
        </w:r>
      </w:ins>
      <w:del w:id="429" w:author="Fukunaga, Rena (CDC/DDPHSIS/CGH/DGHT)" w:date="2021-08-19T12:23:00Z">
        <w:r w:rsidR="002D4CDB" w:rsidDel="00C13FF1">
          <w:rPr>
            <w:rFonts w:ascii="Times New Roman" w:hAnsi="Times New Roman" w:cs="Times New Roman"/>
            <w:noProof/>
            <w:sz w:val="24"/>
            <w:szCs w:val="24"/>
          </w:rPr>
          <w:delText>29</w:delText>
        </w:r>
      </w:del>
      <w:r w:rsidR="002D4CDB">
        <w:rPr>
          <w:rFonts w:ascii="Times New Roman" w:hAnsi="Times New Roman" w:cs="Times New Roman"/>
          <w:noProof/>
          <w:sz w:val="24"/>
          <w:szCs w:val="24"/>
        </w:rPr>
        <w:t>)</w:t>
      </w:r>
      <w:r w:rsidR="002D4CDB">
        <w:rPr>
          <w:rFonts w:ascii="Times New Roman" w:hAnsi="Times New Roman" w:cs="Times New Roman"/>
          <w:sz w:val="24"/>
          <w:szCs w:val="24"/>
        </w:rPr>
        <w:fldChar w:fldCharType="end"/>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 xml:space="preserve">However, </w:t>
      </w:r>
      <w:r w:rsidR="00480EC3">
        <w:rPr>
          <w:rFonts w:ascii="Times New Roman" w:hAnsi="Times New Roman" w:cs="Times New Roman"/>
          <w:sz w:val="24"/>
          <w:szCs w:val="24"/>
        </w:rPr>
        <w:t xml:space="preserve">sometimes </w:t>
      </w:r>
      <w:r w:rsidR="00F42835" w:rsidRPr="000B3CAB">
        <w:rPr>
          <w:rFonts w:ascii="Times New Roman" w:hAnsi="Times New Roman" w:cs="Times New Roman"/>
          <w:sz w:val="24"/>
          <w:szCs w:val="24"/>
        </w:rPr>
        <w:t>l</w:t>
      </w:r>
      <w:r w:rsidR="00F43EF9" w:rsidRPr="000B3CAB">
        <w:rPr>
          <w:rFonts w:ascii="Times New Roman" w:hAnsi="Times New Roman" w:cs="Times New Roman"/>
          <w:sz w:val="24"/>
          <w:szCs w:val="24"/>
        </w:rPr>
        <w:t xml:space="preserve">ow vaccine acceptance rates among both residents and staff in correctional settings coupled with </w:t>
      </w:r>
      <w:del w:id="430" w:author="Hoover, Christopher M" w:date="2021-08-19T11:12:00Z">
        <w:r w:rsidR="00F43EF9" w:rsidRPr="000B3CAB" w:rsidDel="00DB37A9">
          <w:rPr>
            <w:rFonts w:ascii="Times New Roman" w:hAnsi="Times New Roman" w:cs="Times New Roman"/>
            <w:sz w:val="24"/>
            <w:szCs w:val="24"/>
          </w:rPr>
          <w:delText>a rapidly spreading</w:delText>
        </w:r>
      </w:del>
      <w:ins w:id="431" w:author="Hoover, Christopher M" w:date="2021-08-19T11:12:00Z">
        <w:r w:rsidR="00DB37A9">
          <w:rPr>
            <w:rFonts w:ascii="Times New Roman" w:hAnsi="Times New Roman" w:cs="Times New Roman"/>
            <w:sz w:val="24"/>
            <w:szCs w:val="24"/>
          </w:rPr>
          <w:t>more transmissible</w:t>
        </w:r>
      </w:ins>
      <w:r w:rsidR="00F43EF9" w:rsidRPr="000B3CAB">
        <w:rPr>
          <w:rFonts w:ascii="Times New Roman" w:hAnsi="Times New Roman" w:cs="Times New Roman"/>
          <w:sz w:val="24"/>
          <w:szCs w:val="24"/>
        </w:rPr>
        <w:t xml:space="preserve"> </w:t>
      </w:r>
      <w:del w:id="432" w:author="Zhao, Guixiang (Grace) (CDC/ONDIEH/NCCDPHP)" w:date="2021-08-17T16:46:00Z">
        <w:r w:rsidR="00F43EF9" w:rsidRPr="000B3CAB" w:rsidDel="00E43895">
          <w:rPr>
            <w:rFonts w:ascii="Times New Roman" w:hAnsi="Times New Roman" w:cs="Times New Roman"/>
            <w:sz w:val="24"/>
            <w:szCs w:val="24"/>
          </w:rPr>
          <w:delText>COVID-19</w:delText>
        </w:r>
      </w:del>
      <w:ins w:id="433" w:author="Zhao, Guixiang (Grace) (CDC/ONDIEH/NCCDPHP)" w:date="2021-08-17T16:46:00Z">
        <w:r w:rsidR="00E43895">
          <w:rPr>
            <w:rFonts w:ascii="Times New Roman" w:hAnsi="Times New Roman" w:cs="Times New Roman"/>
            <w:sz w:val="24"/>
            <w:szCs w:val="24"/>
          </w:rPr>
          <w:t>SARS-CoV-2</w:t>
        </w:r>
      </w:ins>
      <w:r w:rsidR="00F43EF9" w:rsidRPr="000B3CAB">
        <w:rPr>
          <w:rFonts w:ascii="Times New Roman" w:hAnsi="Times New Roman" w:cs="Times New Roman"/>
          <w:sz w:val="24"/>
          <w:szCs w:val="24"/>
        </w:rPr>
        <w:t xml:space="preserve"> variant</w:t>
      </w:r>
      <w:ins w:id="434" w:author="Zhao, Guixiang (Grace) (CDC/ONDIEH/NCCDPHP)" w:date="2021-08-17T16:47:00Z">
        <w:r w:rsidR="00E43895">
          <w:rPr>
            <w:rFonts w:ascii="Times New Roman" w:hAnsi="Times New Roman" w:cs="Times New Roman"/>
            <w:sz w:val="24"/>
            <w:szCs w:val="24"/>
          </w:rPr>
          <w:t>s</w:t>
        </w:r>
      </w:ins>
      <w:r w:rsidR="00F42835" w:rsidRPr="000B3CAB">
        <w:rPr>
          <w:rFonts w:ascii="Times New Roman" w:hAnsi="Times New Roman" w:cs="Times New Roman"/>
          <w:sz w:val="24"/>
          <w:szCs w:val="24"/>
        </w:rPr>
        <w:t xml:space="preserve"> puts this population at continued risk of localized outbreaks. Therefore, it is increasingly important that facilities implement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for early identification of COVID-19 cases (including breakthroughs)</w:t>
      </w:r>
      <w:r w:rsidR="00093D5C" w:rsidRPr="000B3CAB">
        <w:rPr>
          <w:rFonts w:ascii="Times New Roman" w:hAnsi="Times New Roman" w:cs="Times New Roman"/>
          <w:sz w:val="24"/>
          <w:szCs w:val="24"/>
        </w:rPr>
        <w:t xml:space="preserve"> and</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093D5C" w:rsidRPr="000B3CAB">
        <w:rPr>
          <w:rFonts w:ascii="Times New Roman" w:hAnsi="Times New Roman" w:cs="Times New Roman"/>
          <w:sz w:val="24"/>
          <w:szCs w:val="24"/>
        </w:rPr>
        <w:t xml:space="preserve">not only within a facility, but also spilling over into other facilities and nearby communities. </w:t>
      </w:r>
    </w:p>
    <w:p w14:paraId="77CF404B" w14:textId="34ADE0D7" w:rsidR="008E3B72" w:rsidRPr="000B3CAB" w:rsidRDefault="002E1A9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The exclusion of </w:t>
      </w:r>
      <w:commentRangeStart w:id="435"/>
      <w:commentRangeStart w:id="436"/>
      <w:commentRangeStart w:id="437"/>
      <w:del w:id="438" w:author="Hoover, Christopher M" w:date="2021-08-19T11:13:00Z">
        <w:r w:rsidRPr="000B3CAB" w:rsidDel="00DB37A9">
          <w:rPr>
            <w:rFonts w:ascii="Times New Roman" w:hAnsi="Times New Roman" w:cs="Times New Roman"/>
            <w:sz w:val="24"/>
            <w:szCs w:val="24"/>
          </w:rPr>
          <w:delText xml:space="preserve">these </w:delText>
        </w:r>
      </w:del>
      <w:r w:rsidRPr="000B3CAB">
        <w:rPr>
          <w:rFonts w:ascii="Times New Roman" w:hAnsi="Times New Roman" w:cs="Times New Roman"/>
          <w:sz w:val="24"/>
          <w:szCs w:val="24"/>
        </w:rPr>
        <w:t xml:space="preserve">additional </w:t>
      </w:r>
      <w:ins w:id="439" w:author="Hoover, Christopher M" w:date="2021-08-19T11:13:00Z">
        <w:r w:rsidR="00DB37A9">
          <w:rPr>
            <w:rFonts w:ascii="Times New Roman" w:hAnsi="Times New Roman" w:cs="Times New Roman"/>
            <w:sz w:val="24"/>
            <w:szCs w:val="24"/>
          </w:rPr>
          <w:t xml:space="preserve">control </w:t>
        </w:r>
      </w:ins>
      <w:r w:rsidRPr="000B3CAB">
        <w:rPr>
          <w:rFonts w:ascii="Times New Roman" w:hAnsi="Times New Roman" w:cs="Times New Roman"/>
          <w:sz w:val="24"/>
          <w:szCs w:val="24"/>
        </w:rPr>
        <w:t>interventions</w:t>
      </w:r>
      <w:commentRangeEnd w:id="435"/>
      <w:r w:rsidR="007C49CA">
        <w:rPr>
          <w:rStyle w:val="CommentReference"/>
          <w:rFonts w:ascii="Times New Roman" w:hAnsi="Times New Roman" w:cs="Times New Roman"/>
        </w:rPr>
        <w:commentReference w:id="435"/>
      </w:r>
      <w:commentRangeEnd w:id="436"/>
      <w:r w:rsidR="003064B9">
        <w:rPr>
          <w:rStyle w:val="CommentReference"/>
          <w:rFonts w:ascii="Times New Roman" w:hAnsi="Times New Roman" w:cs="Times New Roman"/>
        </w:rPr>
        <w:commentReference w:id="436"/>
      </w:r>
      <w:commentRangeEnd w:id="437"/>
      <w:r w:rsidR="0034476B">
        <w:rPr>
          <w:rStyle w:val="CommentReference"/>
          <w:rFonts w:ascii="Times New Roman" w:hAnsi="Times New Roman" w:cs="Times New Roman"/>
        </w:rPr>
        <w:commentReference w:id="437"/>
      </w:r>
      <w:r w:rsidRPr="000B3CAB">
        <w:rPr>
          <w:rFonts w:ascii="Times New Roman" w:hAnsi="Times New Roman" w:cs="Times New Roman"/>
          <w:sz w:val="24"/>
          <w:szCs w:val="24"/>
        </w:rPr>
        <w:t xml:space="preserve"> is a </w:t>
      </w:r>
      <w:del w:id="440" w:author="Hoover, Christopher M" w:date="2021-08-19T11:13:00Z">
        <w:r w:rsidR="00652FDF" w:rsidRPr="000B3CAB" w:rsidDel="00DB37A9">
          <w:rPr>
            <w:rFonts w:ascii="Times New Roman" w:hAnsi="Times New Roman" w:cs="Times New Roman"/>
            <w:sz w:val="24"/>
            <w:szCs w:val="24"/>
          </w:rPr>
          <w:delText xml:space="preserve">potential </w:delText>
        </w:r>
      </w:del>
      <w:r w:rsidR="00652FDF" w:rsidRPr="000B3CAB">
        <w:rPr>
          <w:rFonts w:ascii="Times New Roman" w:hAnsi="Times New Roman" w:cs="Times New Roman"/>
          <w:sz w:val="24"/>
          <w:szCs w:val="24"/>
        </w:rPr>
        <w:t>limitation</w:t>
      </w:r>
      <w:ins w:id="441" w:author="Hoover, Christopher M" w:date="2021-08-19T11:13:00Z">
        <w:r w:rsidR="00DB37A9">
          <w:rPr>
            <w:rFonts w:ascii="Times New Roman" w:hAnsi="Times New Roman" w:cs="Times New Roman"/>
            <w:sz w:val="24"/>
            <w:szCs w:val="24"/>
          </w:rPr>
          <w:t xml:space="preserve"> of our model</w:t>
        </w:r>
      </w:ins>
      <w:del w:id="442" w:author="Hoover, Christopher M" w:date="2021-08-19T11:13:00Z">
        <w:r w:rsidR="00652FDF" w:rsidRPr="000B3CAB" w:rsidDel="00DB37A9">
          <w:rPr>
            <w:rFonts w:ascii="Times New Roman" w:hAnsi="Times New Roman" w:cs="Times New Roman"/>
            <w:sz w:val="24"/>
            <w:szCs w:val="24"/>
          </w:rPr>
          <w:delText xml:space="preserve">, </w:delText>
        </w:r>
      </w:del>
      <w:ins w:id="443" w:author="Hoover, Christopher M" w:date="2021-08-19T11:13:00Z">
        <w:r w:rsidR="00DB37A9">
          <w:rPr>
            <w:rFonts w:ascii="Times New Roman" w:hAnsi="Times New Roman" w:cs="Times New Roman"/>
            <w:sz w:val="24"/>
            <w:szCs w:val="24"/>
          </w:rPr>
          <w:t>.</w:t>
        </w:r>
        <w:r w:rsidR="00DB37A9" w:rsidRPr="000B3CAB">
          <w:rPr>
            <w:rFonts w:ascii="Times New Roman" w:hAnsi="Times New Roman" w:cs="Times New Roman"/>
            <w:sz w:val="24"/>
            <w:szCs w:val="24"/>
          </w:rPr>
          <w:t xml:space="preserve"> </w:t>
        </w:r>
      </w:ins>
      <w:del w:id="444" w:author="Hoover, Christopher M" w:date="2021-08-19T11:13:00Z">
        <w:r w:rsidR="00652FDF" w:rsidRPr="000B3CAB" w:rsidDel="00DB37A9">
          <w:rPr>
            <w:rFonts w:ascii="Times New Roman" w:hAnsi="Times New Roman" w:cs="Times New Roman"/>
            <w:sz w:val="24"/>
            <w:szCs w:val="24"/>
          </w:rPr>
          <w:delText>however</w:delText>
        </w:r>
      </w:del>
      <w:ins w:id="445" w:author="Hoover, Christopher M" w:date="2021-08-19T11:13:00Z">
        <w:r w:rsidR="00DB37A9">
          <w:rPr>
            <w:rFonts w:ascii="Times New Roman" w:hAnsi="Times New Roman" w:cs="Times New Roman"/>
            <w:sz w:val="24"/>
            <w:szCs w:val="24"/>
          </w:rPr>
          <w:t>H</w:t>
        </w:r>
        <w:r w:rsidR="00DB37A9" w:rsidRPr="000B3CAB">
          <w:rPr>
            <w:rFonts w:ascii="Times New Roman" w:hAnsi="Times New Roman" w:cs="Times New Roman"/>
            <w:sz w:val="24"/>
            <w:szCs w:val="24"/>
          </w:rPr>
          <w:t>owever</w:t>
        </w:r>
      </w:ins>
      <w:r w:rsidR="00652FDF" w:rsidRPr="000B3CAB">
        <w:rPr>
          <w:rFonts w:ascii="Times New Roman" w:hAnsi="Times New Roman" w:cs="Times New Roman"/>
          <w:sz w:val="24"/>
          <w:szCs w:val="24"/>
        </w:rPr>
        <w:t>,</w:t>
      </w:r>
      <w:ins w:id="446" w:author="Hoover, Christopher M" w:date="2021-08-19T11:13:00Z">
        <w:r w:rsidR="00802357">
          <w:rPr>
            <w:rFonts w:ascii="Times New Roman" w:hAnsi="Times New Roman" w:cs="Times New Roman"/>
            <w:sz w:val="24"/>
            <w:szCs w:val="24"/>
          </w:rPr>
          <w:t xml:space="preserve"> if additional control interventions were implemented,</w:t>
        </w:r>
      </w:ins>
      <w:r w:rsidR="00652FDF"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del w:id="447" w:author="Hoover, Christopher M" w:date="2021-08-19T11:14:00Z">
        <w:r w:rsidR="00B7244D" w:rsidRPr="000B3CAB" w:rsidDel="00802357">
          <w:rPr>
            <w:rFonts w:ascii="Times New Roman" w:hAnsi="Times New Roman" w:cs="Times New Roman"/>
            <w:sz w:val="24"/>
            <w:szCs w:val="24"/>
          </w:rPr>
          <w:delText>them</w:delText>
        </w:r>
        <w:r w:rsidR="00652FDF" w:rsidRPr="000B3CAB" w:rsidDel="00802357">
          <w:rPr>
            <w:rFonts w:ascii="Times New Roman" w:hAnsi="Times New Roman" w:cs="Times New Roman"/>
            <w:sz w:val="24"/>
            <w:szCs w:val="24"/>
          </w:rPr>
          <w:delText xml:space="preserve"> to lead to simple proportional reductions in the simulated number of transmission events in a facility.</w:delText>
        </w:r>
        <w:r w:rsidRPr="000B3CAB" w:rsidDel="00802357">
          <w:rPr>
            <w:rFonts w:ascii="Times New Roman" w:hAnsi="Times New Roman" w:cs="Times New Roman"/>
            <w:sz w:val="24"/>
            <w:szCs w:val="24"/>
          </w:rPr>
          <w:delText xml:space="preserve"> We therefore expect consistent relative findings</w:delText>
        </w:r>
      </w:del>
      <w:ins w:id="448" w:author="Hoover, Christopher M" w:date="2021-08-19T11:14:00Z">
        <w:r w:rsidR="00802357">
          <w:rPr>
            <w:rFonts w:ascii="Times New Roman" w:hAnsi="Times New Roman" w:cs="Times New Roman"/>
            <w:sz w:val="24"/>
            <w:szCs w:val="24"/>
          </w:rPr>
          <w:t>qualitative trends in the expected number of transmission ev</w:t>
        </w:r>
      </w:ins>
      <w:ins w:id="449" w:author="Hoover, Christopher M" w:date="2021-08-19T11:15:00Z">
        <w:r w:rsidR="00802357">
          <w:rPr>
            <w:rFonts w:ascii="Times New Roman" w:hAnsi="Times New Roman" w:cs="Times New Roman"/>
            <w:sz w:val="24"/>
            <w:szCs w:val="24"/>
          </w:rPr>
          <w:t xml:space="preserve">ents </w:t>
        </w:r>
      </w:ins>
      <w:ins w:id="450" w:author="Hoover, Christopher M" w:date="2021-08-19T11:14:00Z">
        <w:r w:rsidR="00802357">
          <w:rPr>
            <w:rFonts w:ascii="Times New Roman" w:hAnsi="Times New Roman" w:cs="Times New Roman"/>
            <w:sz w:val="24"/>
            <w:szCs w:val="24"/>
          </w:rPr>
          <w:t>to persist</w:t>
        </w:r>
      </w:ins>
      <w:r w:rsidRPr="000B3CAB">
        <w:rPr>
          <w:rFonts w:ascii="Times New Roman" w:hAnsi="Times New Roman" w:cs="Times New Roman"/>
          <w:sz w:val="24"/>
          <w:szCs w:val="24"/>
        </w:rPr>
        <w:t xml:space="preserve"> between testing strategies and frequencies across different transmission scenarios. An additional limitation is that we do not distinguish between staff-to-staff and staff-to-resident transmission events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but rather record the total number of transmission events. Estimation of staff-staff and staff-resident contact rates or reproduction numbers would enable more precise accounting and simulation of importation events and subsequent transmission within a facility.</w:t>
      </w:r>
      <w:r w:rsidR="0008785C" w:rsidRPr="000B3CAB">
        <w:rPr>
          <w:rFonts w:ascii="Times New Roman" w:hAnsi="Times New Roman" w:cs="Times New Roman"/>
          <w:sz w:val="24"/>
          <w:szCs w:val="24"/>
        </w:rPr>
        <w:t xml:space="preserve"> </w:t>
      </w:r>
      <w:r w:rsidR="00FA3FA4">
        <w:rPr>
          <w:rFonts w:ascii="Times New Roman" w:hAnsi="Times New Roman" w:cs="Times New Roman"/>
          <w:sz w:val="24"/>
          <w:szCs w:val="24"/>
        </w:rPr>
        <w:t>Furthermore, we assume that the probability density function of the triangle distribution is an accurate representation of SARS-CoV</w:t>
      </w:r>
      <w:ins w:id="451" w:author="Zhao, Guixiang (Grace) (CDC/ONDIEH/NCCDPHP)" w:date="2021-08-17T16:50:00Z">
        <w:r w:rsidR="00457C9A">
          <w:rPr>
            <w:rFonts w:ascii="Times New Roman" w:hAnsi="Times New Roman" w:cs="Times New Roman"/>
            <w:sz w:val="24"/>
            <w:szCs w:val="24"/>
          </w:rPr>
          <w:t>-</w:t>
        </w:r>
      </w:ins>
      <w:r w:rsidR="00FA3FA4">
        <w:rPr>
          <w:rFonts w:ascii="Times New Roman" w:hAnsi="Times New Roman" w:cs="Times New Roman"/>
          <w:sz w:val="24"/>
          <w:szCs w:val="24"/>
        </w:rPr>
        <w:t xml:space="preserve">2 viral dynamics and therefore infectiousness through time. Though this function captures the general viral dynamics profile seen previously </w:t>
      </w:r>
      <w:r w:rsidR="00FA3FA4">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ExLB6O8R","properties":{"formattedCitation":"(15,18)","plainCitation":"(15,18)","dontUpdate":true,"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label":"page"},{"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M."}],"issued":{"date-parts":[["2020",5]]}},"label":"page"}],"schema":"https://github.com/citation-style-language/schema/raw/master/csl-citation.json"} </w:instrText>
      </w:r>
      <w:r w:rsidR="00FA3FA4">
        <w:rPr>
          <w:rFonts w:ascii="Times New Roman" w:hAnsi="Times New Roman" w:cs="Times New Roman"/>
          <w:sz w:val="24"/>
          <w:szCs w:val="24"/>
        </w:rPr>
        <w:fldChar w:fldCharType="separate"/>
      </w:r>
      <w:r w:rsidR="00D3542D">
        <w:rPr>
          <w:rFonts w:ascii="Times New Roman" w:hAnsi="Times New Roman" w:cs="Times New Roman"/>
          <w:noProof/>
          <w:sz w:val="24"/>
          <w:szCs w:val="24"/>
        </w:rPr>
        <w:t>(</w:t>
      </w:r>
      <w:ins w:id="452" w:author="Fukunaga, Rena (CDC/DDPHSIS/CGH/DGHT)" w:date="2021-08-19T12:23:00Z">
        <w:r w:rsidR="00C13FF1">
          <w:rPr>
            <w:rFonts w:ascii="Times New Roman" w:hAnsi="Times New Roman" w:cs="Times New Roman"/>
            <w:noProof/>
            <w:sz w:val="24"/>
            <w:szCs w:val="24"/>
          </w:rPr>
          <w:t>18</w:t>
        </w:r>
      </w:ins>
      <w:del w:id="453" w:author="Fukunaga, Rena (CDC/DDPHSIS/CGH/DGHT)" w:date="2021-08-19T12:23:00Z">
        <w:r w:rsidR="00D3542D" w:rsidDel="00C13FF1">
          <w:rPr>
            <w:rFonts w:ascii="Times New Roman" w:hAnsi="Times New Roman" w:cs="Times New Roman"/>
            <w:noProof/>
            <w:sz w:val="24"/>
            <w:szCs w:val="24"/>
          </w:rPr>
          <w:delText>15</w:delText>
        </w:r>
      </w:del>
      <w:r w:rsidR="00D3542D">
        <w:rPr>
          <w:rFonts w:ascii="Times New Roman" w:hAnsi="Times New Roman" w:cs="Times New Roman"/>
          <w:noProof/>
          <w:sz w:val="24"/>
          <w:szCs w:val="24"/>
        </w:rPr>
        <w:t>,</w:t>
      </w:r>
      <w:ins w:id="454" w:author="Fukunaga, Rena (CDC/DDPHSIS/CGH/DGHT)" w:date="2021-08-19T12:23:00Z">
        <w:r w:rsidR="00C13FF1">
          <w:rPr>
            <w:rFonts w:ascii="Times New Roman" w:hAnsi="Times New Roman" w:cs="Times New Roman"/>
            <w:noProof/>
            <w:sz w:val="24"/>
            <w:szCs w:val="24"/>
          </w:rPr>
          <w:t>21</w:t>
        </w:r>
      </w:ins>
      <w:del w:id="455" w:author="Fukunaga, Rena (CDC/DDPHSIS/CGH/DGHT)" w:date="2021-08-19T12:23:00Z">
        <w:r w:rsidR="00D3542D" w:rsidDel="00C13FF1">
          <w:rPr>
            <w:rFonts w:ascii="Times New Roman" w:hAnsi="Times New Roman" w:cs="Times New Roman"/>
            <w:noProof/>
            <w:sz w:val="24"/>
            <w:szCs w:val="24"/>
          </w:rPr>
          <w:delText>18</w:delText>
        </w:r>
      </w:del>
      <w:r w:rsidR="00D3542D">
        <w:rPr>
          <w:rFonts w:ascii="Times New Roman" w:hAnsi="Times New Roman" w:cs="Times New Roman"/>
          <w:noProof/>
          <w:sz w:val="24"/>
          <w:szCs w:val="24"/>
        </w:rPr>
        <w:t>)</w:t>
      </w:r>
      <w:r w:rsidR="00FA3FA4">
        <w:rPr>
          <w:rFonts w:ascii="Times New Roman" w:hAnsi="Times New Roman" w:cs="Times New Roman"/>
          <w:sz w:val="24"/>
          <w:szCs w:val="24"/>
        </w:rPr>
        <w:fldChar w:fldCharType="end"/>
      </w:r>
      <w:r w:rsidR="00FA3FA4">
        <w:rPr>
          <w:rFonts w:ascii="Times New Roman" w:hAnsi="Times New Roman" w:cs="Times New Roman"/>
          <w:sz w:val="24"/>
          <w:szCs w:val="24"/>
        </w:rPr>
        <w:t xml:space="preserve">, other distributions or functions may also be applicable. </w:t>
      </w:r>
      <w:r w:rsidR="0008785C" w:rsidRPr="000B3CAB">
        <w:rPr>
          <w:rFonts w:ascii="Times New Roman" w:hAnsi="Times New Roman" w:cs="Times New Roman"/>
          <w:sz w:val="24"/>
          <w:szCs w:val="24"/>
        </w:rPr>
        <w:t xml:space="preserve">Finally, we assume that the community force of infection among staff is constant through time and across individuals. </w:t>
      </w:r>
      <w:proofErr w:type="gramStart"/>
      <w:r w:rsidR="0008785C" w:rsidRPr="000B3CAB">
        <w:rPr>
          <w:rFonts w:ascii="Times New Roman" w:hAnsi="Times New Roman" w:cs="Times New Roman"/>
          <w:sz w:val="24"/>
          <w:szCs w:val="24"/>
        </w:rPr>
        <w:t>In reality, community</w:t>
      </w:r>
      <w:proofErr w:type="gramEnd"/>
      <w:r w:rsidR="0008785C" w:rsidRPr="000B3CAB">
        <w:rPr>
          <w:rFonts w:ascii="Times New Roman" w:hAnsi="Times New Roman" w:cs="Times New Roman"/>
          <w:sz w:val="24"/>
          <w:szCs w:val="24"/>
        </w:rPr>
        <w:t xml:space="preserve"> prevalence </w:t>
      </w:r>
      <w:r w:rsidR="0008785C" w:rsidRPr="000B3CAB">
        <w:rPr>
          <w:rFonts w:ascii="Times New Roman" w:hAnsi="Times New Roman" w:cs="Times New Roman"/>
          <w:sz w:val="24"/>
          <w:szCs w:val="24"/>
        </w:rPr>
        <w:lastRenderedPageBreak/>
        <w:t xml:space="preserve">can increase rapidly, necessitating a corresponding increase in test frequency. Furthermore, some staff may be more or less likely to acquire infection in the community or in the facility based on compliance with </w:t>
      </w:r>
      <w:commentRangeStart w:id="456"/>
      <w:commentRangeStart w:id="457"/>
      <w:del w:id="458" w:author="Fukunaga, Rena (CDC/DDPHSIS/CGH/DGHT)" w:date="2021-08-19T11:28:00Z">
        <w:r w:rsidR="0008785C" w:rsidRPr="000B3CAB" w:rsidDel="00A92432">
          <w:rPr>
            <w:rFonts w:ascii="Times New Roman" w:hAnsi="Times New Roman" w:cs="Times New Roman"/>
            <w:sz w:val="24"/>
            <w:szCs w:val="24"/>
          </w:rPr>
          <w:delText xml:space="preserve">social </w:delText>
        </w:r>
      </w:del>
      <w:ins w:id="459" w:author="Fukunaga, Rena (CDC/DDPHSIS/CGH/DGHT)" w:date="2021-08-19T11:28:00Z">
        <w:r w:rsidR="00A92432">
          <w:rPr>
            <w:rFonts w:ascii="Times New Roman" w:hAnsi="Times New Roman" w:cs="Times New Roman"/>
            <w:sz w:val="24"/>
            <w:szCs w:val="24"/>
          </w:rPr>
          <w:t>physical</w:t>
        </w:r>
        <w:r w:rsidR="00A92432" w:rsidRPr="000B3CAB">
          <w:rPr>
            <w:rFonts w:ascii="Times New Roman" w:hAnsi="Times New Roman" w:cs="Times New Roman"/>
            <w:sz w:val="24"/>
            <w:szCs w:val="24"/>
          </w:rPr>
          <w:t xml:space="preserve"> </w:t>
        </w:r>
      </w:ins>
      <w:r w:rsidR="0008785C" w:rsidRPr="000B3CAB">
        <w:rPr>
          <w:rFonts w:ascii="Times New Roman" w:hAnsi="Times New Roman" w:cs="Times New Roman"/>
          <w:sz w:val="24"/>
          <w:szCs w:val="24"/>
        </w:rPr>
        <w:t>distancing</w:t>
      </w:r>
      <w:commentRangeEnd w:id="456"/>
      <w:r w:rsidR="00CA503C">
        <w:rPr>
          <w:rStyle w:val="CommentReference"/>
          <w:rFonts w:ascii="Times New Roman" w:hAnsi="Times New Roman" w:cs="Times New Roman"/>
        </w:rPr>
        <w:commentReference w:id="456"/>
      </w:r>
      <w:commentRangeEnd w:id="457"/>
      <w:r w:rsidR="00A92432">
        <w:rPr>
          <w:rStyle w:val="CommentReference"/>
          <w:rFonts w:ascii="Times New Roman" w:hAnsi="Times New Roman" w:cs="Times New Roman"/>
        </w:rPr>
        <w:commentReference w:id="457"/>
      </w:r>
      <w:r w:rsidR="0008785C" w:rsidRPr="000B3CAB">
        <w:rPr>
          <w:rFonts w:ascii="Times New Roman" w:hAnsi="Times New Roman" w:cs="Times New Roman"/>
          <w:sz w:val="24"/>
          <w:szCs w:val="24"/>
        </w:rPr>
        <w:t xml:space="preserve"> and masking policies, their household structure, and other behavioral factors.</w:t>
      </w:r>
    </w:p>
    <w:p w14:paraId="3ECDDF0C" w14:textId="55DEF055" w:rsidR="00DE268B" w:rsidRPr="000B3CAB" w:rsidRDefault="00F371A2"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 modeling and simulation framework presented here is applicable beyond COVID-19 in congregate settings</w:t>
      </w:r>
      <w:r w:rsidR="00D07C11" w:rsidRPr="000B3CAB">
        <w:rPr>
          <w:rFonts w:ascii="Times New Roman" w:hAnsi="Times New Roman" w:cs="Times New Roman"/>
          <w:sz w:val="24"/>
          <w:szCs w:val="24"/>
        </w:rPr>
        <w:t xml:space="preserve"> in which outbreaks sparked by </w:t>
      </w:r>
      <w:proofErr w:type="spellStart"/>
      <w:r w:rsidR="00D07C11" w:rsidRPr="000B3CAB">
        <w:rPr>
          <w:rFonts w:ascii="Times New Roman" w:hAnsi="Times New Roman" w:cs="Times New Roman"/>
          <w:sz w:val="24"/>
          <w:szCs w:val="24"/>
        </w:rPr>
        <w:t>staff</w:t>
      </w:r>
      <w:proofErr w:type="spellEnd"/>
      <w:r w:rsidR="00D07C11" w:rsidRPr="000B3CAB">
        <w:rPr>
          <w:rFonts w:ascii="Times New Roman" w:hAnsi="Times New Roman" w:cs="Times New Roman"/>
          <w:sz w:val="24"/>
          <w:szCs w:val="24"/>
        </w:rPr>
        <w:t xml:space="preserve"> </w:t>
      </w:r>
      <w:r w:rsidR="00480EC3">
        <w:rPr>
          <w:rFonts w:ascii="Times New Roman" w:hAnsi="Times New Roman" w:cs="Times New Roman"/>
          <w:sz w:val="24"/>
          <w:szCs w:val="24"/>
        </w:rPr>
        <w:t>infections</w:t>
      </w:r>
      <w:r w:rsidR="00D07C11" w:rsidRPr="000B3CAB">
        <w:rPr>
          <w:rFonts w:ascii="Times New Roman" w:hAnsi="Times New Roman" w:cs="Times New Roman"/>
          <w:sz w:val="24"/>
          <w:szCs w:val="24"/>
        </w:rPr>
        <w:t xml:space="preserve"> are a hazard</w:t>
      </w:r>
      <w:r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t>Other applicable settings may include the introduction of hospital acquired infections from newly admitted patients or from hospital staff</w:t>
      </w:r>
      <w:r w:rsidR="00A53230">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IMuEHSgG","properties":{"formattedCitation":"(30)","plainCitation":"(30)","dontUpdate":true,"noteIndex":0},"citationItems":[{"id":629,"uris":["http://zotero.org/users/3463997/items/85ETHUQ2"],"uri":["http://zotero.org/users/3463997/items/85ETHUQ2"],"itemData":{"id":629,"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2D4CDB">
        <w:rPr>
          <w:rFonts w:ascii="Times New Roman" w:hAnsi="Times New Roman" w:cs="Times New Roman"/>
          <w:noProof/>
          <w:sz w:val="24"/>
          <w:szCs w:val="24"/>
        </w:rPr>
        <w:t>(3</w:t>
      </w:r>
      <w:ins w:id="460" w:author="Fukunaga, Rena (CDC/DDPHSIS/CGH/DGHT)" w:date="2021-08-19T12:23:00Z">
        <w:r w:rsidR="00C13FF1">
          <w:rPr>
            <w:rFonts w:ascii="Times New Roman" w:hAnsi="Times New Roman" w:cs="Times New Roman"/>
            <w:noProof/>
            <w:sz w:val="24"/>
            <w:szCs w:val="24"/>
          </w:rPr>
          <w:t>3</w:t>
        </w:r>
      </w:ins>
      <w:del w:id="461" w:author="Fukunaga, Rena (CDC/DDPHSIS/CGH/DGHT)" w:date="2021-08-19T12:23:00Z">
        <w:r w:rsidR="002D4CDB" w:rsidDel="00C13FF1">
          <w:rPr>
            <w:rFonts w:ascii="Times New Roman" w:hAnsi="Times New Roman" w:cs="Times New Roman"/>
            <w:noProof/>
            <w:sz w:val="24"/>
            <w:szCs w:val="24"/>
          </w:rPr>
          <w:delText>0</w:delText>
        </w:r>
      </w:del>
      <w:r w:rsidR="002D4CDB">
        <w:rPr>
          <w:rFonts w:ascii="Times New Roman" w:hAnsi="Times New Roman" w:cs="Times New Roman"/>
          <w:noProof/>
          <w:sz w:val="24"/>
          <w:szCs w:val="24"/>
        </w:rPr>
        <w:t>)</w:t>
      </w:r>
      <w:r w:rsidR="00A53230">
        <w:rPr>
          <w:rFonts w:ascii="Times New Roman" w:hAnsi="Times New Roman" w:cs="Times New Roman"/>
          <w:sz w:val="24"/>
          <w:szCs w:val="24"/>
        </w:rPr>
        <w:fldChar w:fldCharType="end"/>
      </w:r>
      <w:r w:rsidR="003B5E4B" w:rsidRPr="000B3CAB">
        <w:rPr>
          <w:rFonts w:ascii="Times New Roman" w:hAnsi="Times New Roman" w:cs="Times New Roman"/>
          <w:sz w:val="24"/>
          <w:szCs w:val="24"/>
        </w:rPr>
        <w:t>, introduction of other respiratory pathogens such as influenza or pertussis into congregate settings</w:t>
      </w:r>
      <w:r w:rsidR="00C07AEB">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cl9ZRcR6","properties":{"formattedCitation":"(31)","plainCitation":"(31)","dontUpdate":true,"noteIndex":0},"citationItems":[{"id":626,"uris":["http://zotero.org/users/3463997/items/GLFI3KPU"],"uri":["http://zotero.org/users/3463997/items/GLFI3KPU"],"itemData":{"id":626,"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2D4CDB">
        <w:rPr>
          <w:rFonts w:ascii="Times New Roman" w:hAnsi="Times New Roman" w:cs="Times New Roman"/>
          <w:noProof/>
          <w:sz w:val="24"/>
          <w:szCs w:val="24"/>
        </w:rPr>
        <w:t>(3</w:t>
      </w:r>
      <w:ins w:id="462" w:author="Fukunaga, Rena (CDC/DDPHSIS/CGH/DGHT)" w:date="2021-08-19T12:23:00Z">
        <w:r w:rsidR="00C13FF1">
          <w:rPr>
            <w:rFonts w:ascii="Times New Roman" w:hAnsi="Times New Roman" w:cs="Times New Roman"/>
            <w:noProof/>
            <w:sz w:val="24"/>
            <w:szCs w:val="24"/>
          </w:rPr>
          <w:t>4</w:t>
        </w:r>
      </w:ins>
      <w:del w:id="463" w:author="Fukunaga, Rena (CDC/DDPHSIS/CGH/DGHT)" w:date="2021-08-19T12:23:00Z">
        <w:r w:rsidR="002D4CDB" w:rsidDel="00C13FF1">
          <w:rPr>
            <w:rFonts w:ascii="Times New Roman" w:hAnsi="Times New Roman" w:cs="Times New Roman"/>
            <w:noProof/>
            <w:sz w:val="24"/>
            <w:szCs w:val="24"/>
          </w:rPr>
          <w:delText>1</w:delText>
        </w:r>
      </w:del>
      <w:r w:rsidR="002D4CDB">
        <w:rPr>
          <w:rFonts w:ascii="Times New Roman" w:hAnsi="Times New Roman" w:cs="Times New Roman"/>
          <w:noProof/>
          <w:sz w:val="24"/>
          <w:szCs w:val="24"/>
        </w:rPr>
        <w:t>)</w:t>
      </w:r>
      <w:r w:rsidR="00C07AEB">
        <w:rPr>
          <w:rFonts w:ascii="Times New Roman" w:hAnsi="Times New Roman" w:cs="Times New Roman"/>
          <w:sz w:val="24"/>
          <w:szCs w:val="24"/>
        </w:rPr>
        <w:fldChar w:fldCharType="end"/>
      </w:r>
      <w:r w:rsidR="003B5E4B" w:rsidRPr="000B3CAB">
        <w:rPr>
          <w:rFonts w:ascii="Times New Roman" w:hAnsi="Times New Roman" w:cs="Times New Roman"/>
          <w:sz w:val="24"/>
          <w:szCs w:val="24"/>
        </w:rPr>
        <w:t xml:space="preserve">, </w:t>
      </w:r>
      <w:r w:rsidR="00B7244D" w:rsidRPr="000B3CAB">
        <w:rPr>
          <w:rFonts w:ascii="Times New Roman" w:hAnsi="Times New Roman" w:cs="Times New Roman"/>
          <w:sz w:val="24"/>
          <w:szCs w:val="24"/>
        </w:rPr>
        <w:t>or tuberculosis transmission between communities and populations experiencing incarceration</w:t>
      </w:r>
      <w:r w:rsidR="00C07AEB">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qSeS13oJ","properties":{"formattedCitation":"(32)","plainCitation":"(32)","dontUpdate":true,"noteIndex":0},"citationItems":[{"id":407,"uris":["http://zotero.org/users/3463997/items/3SJBL9GX"],"uri":["http://zotero.org/users/3463997/items/3SJBL9GX"],"itemData":{"id":407,"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2D4CDB">
        <w:rPr>
          <w:rFonts w:ascii="Times New Roman" w:hAnsi="Times New Roman" w:cs="Times New Roman"/>
          <w:noProof/>
          <w:sz w:val="24"/>
          <w:szCs w:val="24"/>
        </w:rPr>
        <w:t>(3</w:t>
      </w:r>
      <w:ins w:id="464" w:author="Fukunaga, Rena (CDC/DDPHSIS/CGH/DGHT)" w:date="2021-08-19T12:23:00Z">
        <w:r w:rsidR="00C13FF1">
          <w:rPr>
            <w:rFonts w:ascii="Times New Roman" w:hAnsi="Times New Roman" w:cs="Times New Roman"/>
            <w:noProof/>
            <w:sz w:val="24"/>
            <w:szCs w:val="24"/>
          </w:rPr>
          <w:t>5</w:t>
        </w:r>
      </w:ins>
      <w:del w:id="465" w:author="Fukunaga, Rena (CDC/DDPHSIS/CGH/DGHT)" w:date="2021-08-19T12:23:00Z">
        <w:r w:rsidR="002D4CDB" w:rsidDel="00C13FF1">
          <w:rPr>
            <w:rFonts w:ascii="Times New Roman" w:hAnsi="Times New Roman" w:cs="Times New Roman"/>
            <w:noProof/>
            <w:sz w:val="24"/>
            <w:szCs w:val="24"/>
          </w:rPr>
          <w:delText>2</w:delText>
        </w:r>
      </w:del>
      <w:r w:rsidR="002D4CDB">
        <w:rPr>
          <w:rFonts w:ascii="Times New Roman" w:hAnsi="Times New Roman" w:cs="Times New Roman"/>
          <w:noProof/>
          <w:sz w:val="24"/>
          <w:szCs w:val="24"/>
        </w:rPr>
        <w:t>)</w:t>
      </w:r>
      <w:r w:rsidR="00C07AEB">
        <w:rPr>
          <w:rFonts w:ascii="Times New Roman" w:hAnsi="Times New Roman" w:cs="Times New Roman"/>
          <w:sz w:val="24"/>
          <w:szCs w:val="24"/>
        </w:rPr>
        <w:fldChar w:fldCharType="end"/>
      </w:r>
      <w:r w:rsidR="003B5E4B"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00D07C11" w:rsidRPr="000B3CAB">
        <w:rPr>
          <w:rFonts w:ascii="Times New Roman" w:hAnsi="Times New Roman" w:cs="Times New Roman"/>
          <w:sz w:val="24"/>
          <w:szCs w:val="24"/>
        </w:rPr>
        <w:t xml:space="preserve">key </w:t>
      </w:r>
      <w:r w:rsidR="003B5E4B"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00D07C11"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003B5E4B" w:rsidRPr="000B3CAB">
        <w:rPr>
          <w:rFonts w:ascii="Times New Roman" w:hAnsi="Times New Roman" w:cs="Times New Roman"/>
          <w:sz w:val="24"/>
          <w:szCs w:val="24"/>
        </w:rPr>
        <w:t xml:space="preserve">estimate the impact of nonpharmaceutical interventions such as asymptomatic screening </w:t>
      </w:r>
      <w:r w:rsidR="003B5E4B" w:rsidRPr="000B3CAB">
        <w:rPr>
          <w:rFonts w:ascii="Times New Roman" w:hAnsi="Times New Roman" w:cs="Times New Roman"/>
          <w:sz w:val="24"/>
          <w:szCs w:val="24"/>
        </w:rPr>
        <w:fldChar w:fldCharType="begin"/>
      </w:r>
      <w:r w:rsidR="005D11A5">
        <w:rPr>
          <w:rFonts w:ascii="Times New Roman" w:hAnsi="Times New Roman" w:cs="Times New Roman"/>
          <w:sz w:val="24"/>
          <w:szCs w:val="24"/>
        </w:rPr>
        <w:instrText xml:space="preserve"> ADDIN ZOTERO_ITEM CSL_CITATION {"citationID":"Z9n67MKQ","properties":{"formattedCitation":"(14)","plainCitation":"(14)","dontUpdate":true,"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D3542D">
        <w:rPr>
          <w:rFonts w:ascii="Times New Roman" w:hAnsi="Times New Roman" w:cs="Times New Roman"/>
          <w:noProof/>
          <w:sz w:val="24"/>
          <w:szCs w:val="24"/>
        </w:rPr>
        <w:t>(1</w:t>
      </w:r>
      <w:ins w:id="466" w:author="Fukunaga, Rena (CDC/DDPHSIS/CGH/DGHT)" w:date="2021-08-19T12:23:00Z">
        <w:r w:rsidR="00C13FF1">
          <w:rPr>
            <w:rFonts w:ascii="Times New Roman" w:hAnsi="Times New Roman" w:cs="Times New Roman"/>
            <w:noProof/>
            <w:sz w:val="24"/>
            <w:szCs w:val="24"/>
          </w:rPr>
          <w:t>7</w:t>
        </w:r>
      </w:ins>
      <w:del w:id="467" w:author="Fukunaga, Rena (CDC/DDPHSIS/CGH/DGHT)" w:date="2021-08-19T12:23:00Z">
        <w:r w:rsidR="00D3542D" w:rsidDel="00C13FF1">
          <w:rPr>
            <w:rFonts w:ascii="Times New Roman" w:hAnsi="Times New Roman" w:cs="Times New Roman"/>
            <w:noProof/>
            <w:sz w:val="24"/>
            <w:szCs w:val="24"/>
          </w:rPr>
          <w:delText>4</w:delText>
        </w:r>
      </w:del>
      <w:r w:rsidR="00D3542D">
        <w:rPr>
          <w:rFonts w:ascii="Times New Roman" w:hAnsi="Times New Roman" w:cs="Times New Roman"/>
          <w:noProof/>
          <w:sz w:val="24"/>
          <w:szCs w:val="24"/>
        </w:rPr>
        <w:t>)</w:t>
      </w:r>
      <w:r w:rsidR="003B5E4B" w:rsidRPr="000B3CAB">
        <w:rPr>
          <w:rFonts w:ascii="Times New Roman" w:hAnsi="Times New Roman" w:cs="Times New Roman"/>
          <w:sz w:val="24"/>
          <w:szCs w:val="24"/>
        </w:rPr>
        <w:fldChar w:fldCharType="end"/>
      </w:r>
      <w:r w:rsidR="003B5E4B" w:rsidRPr="000B3CAB">
        <w:rPr>
          <w:rFonts w:ascii="Times New Roman" w:hAnsi="Times New Roman" w:cs="Times New Roman"/>
          <w:sz w:val="24"/>
          <w:szCs w:val="24"/>
        </w:rPr>
        <w:t>. Pathogens that cause symptoms prior to infectiousness (</w:t>
      </w:r>
      <m:oMath>
        <m:sSub>
          <m:sSubPr>
            <m:ctrlPr>
              <w:ins w:id="468"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ins w:id="469" w:author="Hoover, Christopher M" w:date="2021-08-19T12:39:00Z">
                <w:rPr>
                  <w:rFonts w:ascii="Cambria Math" w:hAnsi="Cambria Math" w:cs="Times New Roman"/>
                  <w:i/>
                  <w:sz w:val="24"/>
                  <w:szCs w:val="24"/>
                </w:rPr>
              </w:ins>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003B5E4B" w:rsidRPr="000B3CAB">
        <w:rPr>
          <w:rFonts w:ascii="Times New Roman" w:hAnsi="Times New Roman" w:cs="Times New Roman"/>
          <w:sz w:val="24"/>
          <w:szCs w:val="24"/>
        </w:rPr>
        <w:t xml:space="preserve">), for instance, may be more effectively controlled at lower cost via symptom screening and subsequent isolation. </w:t>
      </w:r>
    </w:p>
    <w:p w14:paraId="74038987" w14:textId="1F464C3E" w:rsidR="00BD02C3" w:rsidRPr="000B3CAB" w:rsidRDefault="00BD02C3"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In conclusion, we have shown that aligning the timing of testing with regular working schedules for staff in congregate settings can substantially improve the efficacy of asymptomatic screening.</w:t>
      </w:r>
      <w:r w:rsidR="00251108" w:rsidRPr="000B3CAB">
        <w:rPr>
          <w:rFonts w:ascii="Times New Roman" w:hAnsi="Times New Roman" w:cs="Times New Roman"/>
          <w:sz w:val="24"/>
          <w:szCs w:val="24"/>
        </w:rPr>
        <w:t xml:space="preserve"> Two metrics, the number of expected within-facility transmission events and the ITER, derived from simulated facilities are presented to inform decisions on the frequency of systematic testing needed in different transmission scenarios to limit transmission under key thresholds. We conclude that systematic testing of staff working with </w:t>
      </w:r>
      <w:r w:rsidR="009F7989" w:rsidRPr="000B3CAB">
        <w:rPr>
          <w:rFonts w:ascii="Times New Roman" w:hAnsi="Times New Roman" w:cs="Times New Roman"/>
          <w:sz w:val="24"/>
          <w:szCs w:val="24"/>
        </w:rPr>
        <w:t>high-risk</w:t>
      </w:r>
      <w:r w:rsidR="00251108" w:rsidRPr="000B3CAB">
        <w:rPr>
          <w:rFonts w:ascii="Times New Roman" w:hAnsi="Times New Roman" w:cs="Times New Roman"/>
          <w:sz w:val="24"/>
          <w:szCs w:val="24"/>
        </w:rPr>
        <w:t xml:space="preserve"> populations in congregate settings should </w:t>
      </w:r>
      <w:ins w:id="470" w:author="Hoover, Christopher M" w:date="2021-08-19T11:17:00Z">
        <w:r w:rsidR="00802357">
          <w:rPr>
            <w:rFonts w:ascii="Times New Roman" w:hAnsi="Times New Roman" w:cs="Times New Roman"/>
            <w:sz w:val="24"/>
            <w:szCs w:val="24"/>
          </w:rPr>
          <w:t>be al</w:t>
        </w:r>
      </w:ins>
      <w:ins w:id="471" w:author="Hoover, Christopher M" w:date="2021-08-19T11:18:00Z">
        <w:r w:rsidR="00802357">
          <w:rPr>
            <w:rFonts w:ascii="Times New Roman" w:hAnsi="Times New Roman" w:cs="Times New Roman"/>
            <w:sz w:val="24"/>
            <w:szCs w:val="24"/>
          </w:rPr>
          <w:t xml:space="preserve">igned with work schedules and should </w:t>
        </w:r>
      </w:ins>
      <w:r w:rsidR="00251108" w:rsidRPr="000B3CAB">
        <w:rPr>
          <w:rFonts w:ascii="Times New Roman" w:hAnsi="Times New Roman" w:cs="Times New Roman"/>
          <w:sz w:val="24"/>
          <w:szCs w:val="24"/>
        </w:rPr>
        <w:t xml:space="preserve">continue until </w:t>
      </w:r>
      <w:r w:rsidR="00B40165" w:rsidRPr="000B3CAB">
        <w:rPr>
          <w:rFonts w:ascii="Times New Roman" w:hAnsi="Times New Roman" w:cs="Times New Roman"/>
          <w:sz w:val="24"/>
          <w:szCs w:val="24"/>
        </w:rPr>
        <w:t xml:space="preserve">community </w:t>
      </w:r>
      <w:r w:rsidR="00B40165" w:rsidRPr="000B3CAB">
        <w:rPr>
          <w:rFonts w:ascii="Times New Roman" w:hAnsi="Times New Roman" w:cs="Times New Roman"/>
          <w:sz w:val="24"/>
          <w:szCs w:val="24"/>
        </w:rPr>
        <w:lastRenderedPageBreak/>
        <w:t>transmission or within-facility transmission potential are sufficiently reduced to prevent outbreaks.</w:t>
      </w:r>
    </w:p>
    <w:p w14:paraId="7DD86554" w14:textId="21FE7ED3"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t>Acknowledgements</w:t>
      </w:r>
    </w:p>
    <w:p w14:paraId="287413B8" w14:textId="4A7C1195" w:rsidR="00C42E7B" w:rsidRDefault="00C42E7B" w:rsidP="00E14288">
      <w:pPr>
        <w:spacing w:after="0"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residents and staff members at the facilities of the California Department of Corrections and Rehabilitation, </w:t>
      </w:r>
      <w:r w:rsidR="00C50E5E">
        <w:rPr>
          <w:rFonts w:ascii="Times New Roman" w:hAnsi="Times New Roman" w:cs="Times New Roman"/>
          <w:sz w:val="24"/>
          <w:szCs w:val="24"/>
        </w:rPr>
        <w:t xml:space="preserve">Dr. </w:t>
      </w:r>
      <w:r>
        <w:rPr>
          <w:rFonts w:ascii="Times New Roman" w:hAnsi="Times New Roman" w:cs="Times New Roman"/>
          <w:sz w:val="24"/>
          <w:szCs w:val="24"/>
        </w:rPr>
        <w:t xml:space="preserve">David </w:t>
      </w:r>
      <w:proofErr w:type="spellStart"/>
      <w:r>
        <w:rPr>
          <w:rFonts w:ascii="Times New Roman" w:hAnsi="Times New Roman" w:cs="Times New Roman"/>
          <w:sz w:val="24"/>
          <w:szCs w:val="24"/>
        </w:rPr>
        <w:t>Leidner</w:t>
      </w:r>
      <w:proofErr w:type="spellEnd"/>
      <w:r>
        <w:rPr>
          <w:rFonts w:ascii="Times New Roman" w:hAnsi="Times New Roman" w:cs="Times New Roman"/>
          <w:sz w:val="24"/>
          <w:szCs w:val="24"/>
        </w:rPr>
        <w:t>,</w:t>
      </w:r>
      <w:r w:rsidR="00B64955">
        <w:rPr>
          <w:rFonts w:ascii="Times New Roman" w:hAnsi="Times New Roman" w:cs="Times New Roman"/>
          <w:sz w:val="24"/>
          <w:szCs w:val="24"/>
        </w:rPr>
        <w:t xml:space="preserve"> </w:t>
      </w:r>
      <w:r w:rsidR="00C50E5E">
        <w:rPr>
          <w:rFonts w:ascii="Times New Roman" w:hAnsi="Times New Roman" w:cs="Times New Roman"/>
          <w:sz w:val="24"/>
          <w:szCs w:val="24"/>
        </w:rPr>
        <w:t xml:space="preserve">Dr. </w:t>
      </w:r>
      <w:r w:rsidR="009F7989">
        <w:rPr>
          <w:rFonts w:ascii="Times New Roman" w:hAnsi="Times New Roman" w:cs="Times New Roman"/>
          <w:sz w:val="24"/>
          <w:szCs w:val="24"/>
        </w:rPr>
        <w:t xml:space="preserve">Heidi Bauer,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p>
    <w:p w14:paraId="52C46F62" w14:textId="77777777" w:rsidR="00C42E7B" w:rsidRPr="00C42E7B" w:rsidRDefault="00C42E7B" w:rsidP="00E14288">
      <w:pPr>
        <w:spacing w:after="0" w:line="480" w:lineRule="auto"/>
        <w:rPr>
          <w:rFonts w:ascii="Times New Roman" w:hAnsi="Times New Roman" w:cs="Times New Roman"/>
          <w:b/>
          <w:bCs/>
          <w:sz w:val="24"/>
          <w:szCs w:val="24"/>
        </w:rPr>
      </w:pPr>
      <w:r w:rsidRPr="00C42E7B">
        <w:rPr>
          <w:rFonts w:ascii="Times New Roman" w:hAnsi="Times New Roman" w:cs="Times New Roman"/>
          <w:b/>
          <w:bCs/>
          <w:sz w:val="24"/>
          <w:szCs w:val="24"/>
        </w:rPr>
        <w:t>Funding</w:t>
      </w:r>
    </w:p>
    <w:p w14:paraId="2D3E636F" w14:textId="70FC8B09" w:rsidR="00EC656A" w:rsidRPr="00C42E7B" w:rsidRDefault="00FB26D1" w:rsidP="00C42E7B">
      <w:pPr>
        <w:spacing w:after="0" w:line="480" w:lineRule="auto"/>
        <w:rPr>
          <w:rFonts w:ascii="Times New Roman" w:hAnsi="Times New Roman" w:cs="Times New Roman"/>
          <w:sz w:val="24"/>
          <w:szCs w:val="24"/>
        </w:rPr>
      </w:pPr>
      <w:r w:rsidRPr="00E14288">
        <w:rPr>
          <w:rFonts w:ascii="Times New Roman" w:eastAsia="Times New Roman" w:hAnsi="Times New Roman" w:cs="Times New Roman"/>
          <w:sz w:val="24"/>
          <w:szCs w:val="24"/>
        </w:rPr>
        <w:t>CMH and SB were supported by CDC U01CK000590, as part of the Modeling Infectious Diseases in Healthcare Network.</w:t>
      </w:r>
    </w:p>
    <w:p w14:paraId="4D797603" w14:textId="77777777"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7AC439B3" w14:textId="41869FBC" w:rsidR="00EB3D0F" w:rsidRPr="00E14288" w:rsidRDefault="00D54964" w:rsidP="00E14288">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174F9A2F" w14:textId="77777777" w:rsidR="000C4642" w:rsidRPr="00E14288" w:rsidRDefault="000C4642" w:rsidP="00E14288">
      <w:pPr>
        <w:spacing w:line="480" w:lineRule="auto"/>
        <w:rPr>
          <w:rFonts w:ascii="Times New Roman" w:hAnsi="Times New Roman" w:cs="Times New Roman"/>
          <w:b/>
          <w:color w:val="000000"/>
          <w:sz w:val="24"/>
          <w:szCs w:val="24"/>
          <w:shd w:val="clear" w:color="auto" w:fill="FFFFFF"/>
        </w:rPr>
      </w:pPr>
    </w:p>
    <w:p w14:paraId="403C6958" w14:textId="0CAB00EF" w:rsidR="000C4642" w:rsidRPr="00E14288" w:rsidRDefault="000C4642" w:rsidP="00E14288">
      <w:pPr>
        <w:pStyle w:val="Heading2"/>
        <w:spacing w:line="480" w:lineRule="auto"/>
        <w:rPr>
          <w:rFonts w:ascii="Times New Roman" w:hAnsi="Times New Roman" w:cs="Times New Roman"/>
          <w:szCs w:val="24"/>
          <w:shd w:val="clear" w:color="auto" w:fill="FFFFFF"/>
        </w:rPr>
      </w:pPr>
      <w:r w:rsidRPr="00E14288">
        <w:rPr>
          <w:rFonts w:ascii="Times New Roman" w:hAnsi="Times New Roman" w:cs="Times New Roman"/>
          <w:szCs w:val="24"/>
          <w:shd w:val="clear" w:color="auto" w:fill="FFFFFF"/>
        </w:rPr>
        <w:t>Biographical sketch</w:t>
      </w:r>
    </w:p>
    <w:p w14:paraId="64AAC876" w14:textId="644A2143" w:rsidR="000C4642" w:rsidRPr="00E14288" w:rsidRDefault="000C4642" w:rsidP="00E14288">
      <w:pPr>
        <w:spacing w:line="480" w:lineRule="auto"/>
        <w:rPr>
          <w:rFonts w:ascii="Times New Roman" w:hAnsi="Times New Roman" w:cs="Times New Roman"/>
          <w:color w:val="000000"/>
          <w:sz w:val="24"/>
          <w:szCs w:val="24"/>
          <w:shd w:val="clear" w:color="auto" w:fill="FFFFFF"/>
        </w:r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is </w:t>
      </w:r>
      <w:r w:rsidR="006C74B6" w:rsidRPr="00E14288">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6AB390CB" w14:textId="6233B7B6"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p>
    <w:p w14:paraId="751BB7CD" w14:textId="77777777"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p>
    <w:p w14:paraId="5AE6094F" w14:textId="7D1C6B5E" w:rsidR="00D21B0A" w:rsidRPr="00536F49" w:rsidRDefault="005F6118" w:rsidP="00BD02C3">
      <w:pPr>
        <w:pStyle w:val="Heading2"/>
        <w:rPr>
          <w:rFonts w:ascii="Times New Roman" w:eastAsia="Times New Roman" w:hAnsi="Times New Roman" w:cs="Times New Roman"/>
          <w:shd w:val="clear" w:color="auto" w:fill="FFFFFF"/>
          <w:lang w:eastAsia="zh-CN"/>
        </w:rPr>
      </w:pPr>
      <w:r w:rsidRPr="00536F49">
        <w:rPr>
          <w:rFonts w:ascii="Times New Roman" w:eastAsia="Times New Roman" w:hAnsi="Times New Roman" w:cs="Times New Roman"/>
          <w:shd w:val="clear" w:color="auto" w:fill="FFFFFF"/>
          <w:lang w:eastAsia="zh-CN"/>
        </w:rPr>
        <w:lastRenderedPageBreak/>
        <w:t>References</w:t>
      </w:r>
    </w:p>
    <w:p w14:paraId="4F221736" w14:textId="77777777" w:rsidR="008F141A" w:rsidRPr="008F141A" w:rsidRDefault="00D21B0A" w:rsidP="008F141A">
      <w:pPr>
        <w:pStyle w:val="Bibliography"/>
        <w:rPr>
          <w:rFonts w:ascii="Times New Roman" w:hAnsi="Times New Roman" w:cs="Times New Roman"/>
        </w:rPr>
      </w:pPr>
      <w:r>
        <w:rPr>
          <w:rFonts w:eastAsia="Times New Roman"/>
          <w:b/>
          <w:color w:val="000000"/>
          <w:sz w:val="24"/>
          <w:szCs w:val="24"/>
          <w:shd w:val="clear" w:color="auto" w:fill="FFFFFF"/>
          <w:lang w:eastAsia="zh-CN"/>
        </w:rPr>
        <w:fldChar w:fldCharType="begin"/>
      </w:r>
      <w:r w:rsidR="008F141A">
        <w:rPr>
          <w:rFonts w:eastAsia="Times New Roman"/>
          <w:b/>
          <w:color w:val="000000"/>
          <w:sz w:val="24"/>
          <w:szCs w:val="24"/>
          <w:shd w:val="clear" w:color="auto" w:fill="FFFFFF"/>
          <w:lang w:eastAsia="zh-CN"/>
        </w:rPr>
        <w:instrText xml:space="preserve"> ADDIN ZOTERO_BIBL {"uncited":[],"omitted":[],"custom":[]} CSL_BIBLIOGRAPHY </w:instrText>
      </w:r>
      <w:r>
        <w:rPr>
          <w:rFonts w:eastAsia="Times New Roman"/>
          <w:b/>
          <w:color w:val="000000"/>
          <w:sz w:val="24"/>
          <w:szCs w:val="24"/>
          <w:shd w:val="clear" w:color="auto" w:fill="FFFFFF"/>
          <w:lang w:eastAsia="zh-CN"/>
        </w:rPr>
        <w:fldChar w:fldCharType="separate"/>
      </w:r>
      <w:r w:rsidR="008F141A" w:rsidRPr="008F141A">
        <w:rPr>
          <w:rFonts w:ascii="Times New Roman" w:hAnsi="Times New Roman" w:cs="Times New Roman"/>
        </w:rPr>
        <w:t xml:space="preserve">1. </w:t>
      </w:r>
      <w:r w:rsidR="008F141A" w:rsidRPr="008F141A">
        <w:rPr>
          <w:rFonts w:ascii="Times New Roman" w:hAnsi="Times New Roman" w:cs="Times New Roman"/>
        </w:rPr>
        <w:tab/>
        <w:t>Chen MK, Chevalier JA, Long EF. Nursing home staff networks and COVID-19. PNAS [Internet]. 2021 Jan 5 [cited 2021 Jul 22];118(1). Available from: https://www.pnas.org/content/118/1/e2015455118</w:t>
      </w:r>
    </w:p>
    <w:p w14:paraId="69E14B8E"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 </w:t>
      </w:r>
      <w:r w:rsidRPr="008F141A">
        <w:rPr>
          <w:rFonts w:ascii="Times New Roman" w:hAnsi="Times New Roman" w:cs="Times New Roman"/>
        </w:rPr>
        <w:tab/>
        <w:t xml:space="preserve">Tobolowsky FA, Gonzales E, Self JL, Rao CY, Keating R, Marx GE, et al. COVID-19 Outbreak Among Three Affiliated Homeless Service Sites — King County, Washington, 2020. MMWR Morb Mortal Wkly Rep. 2020 May 1;69(17):523–6. </w:t>
      </w:r>
    </w:p>
    <w:p w14:paraId="031C77BB"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 </w:t>
      </w:r>
      <w:r w:rsidRPr="008F141A">
        <w:rPr>
          <w:rFonts w:ascii="Times New Roman" w:hAnsi="Times New Roman" w:cs="Times New Roman"/>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7629FF0C"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4. </w:t>
      </w:r>
      <w:r w:rsidRPr="008F141A">
        <w:rPr>
          <w:rFonts w:ascii="Times New Roman" w:hAnsi="Times New Roman" w:cs="Times New Roman"/>
        </w:rPr>
        <w:tab/>
        <w:t xml:space="preserve">Baggett TP, Keyes H, Sporn N, Gaeta JM. Prevalence of SARS-CoV-2 Infection in Residents of a Large Homeless Shelter in Boston. JAMA. 2020 Jun 2;323(21):2191. </w:t>
      </w:r>
    </w:p>
    <w:p w14:paraId="442A5F74"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5. </w:t>
      </w:r>
      <w:r w:rsidRPr="008F141A">
        <w:rPr>
          <w:rFonts w:ascii="Times New Roman" w:hAnsi="Times New Roman" w:cs="Times New Roman"/>
        </w:rPr>
        <w:tab/>
        <w:t xml:space="preserve">Mosites E, Parker EM, Clarke KEN, Gaeta JM, Baggett TP, Imbert E, et al. Assessment of SARS-CoV-2 Infection Prevalence in Homeless Shelters — Four U.S. Cities, March 27–April 15, 2020. MMWR Morb Mortal Wkly Rep. 2020 May 1;69(17):521–2. </w:t>
      </w:r>
    </w:p>
    <w:p w14:paraId="289CCBDE"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6. </w:t>
      </w:r>
      <w:r w:rsidRPr="008F141A">
        <w:rPr>
          <w:rFonts w:ascii="Times New Roman" w:hAnsi="Times New Roman" w:cs="Times New Roman"/>
        </w:rPr>
        <w:tab/>
        <w:t xml:space="preserve">Wallace M, Hagan L, Curran KG, Williams SP, Handanagic S, Bjork A, et al. COVID-19 in Correctional and Detention Facilities - United States, February-April 2020. MMWR Morb Mortal Wkly Rep. 2020 May 15;69(19):587–90. </w:t>
      </w:r>
    </w:p>
    <w:p w14:paraId="2245DE9D"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7. </w:t>
      </w:r>
      <w:r w:rsidRPr="008F141A">
        <w:rPr>
          <w:rFonts w:ascii="Times New Roman" w:hAnsi="Times New Roman" w:cs="Times New Roman"/>
        </w:rPr>
        <w:tab/>
        <w:t xml:space="preserve">Lewis NM, Salmanson AP, Price A, Risk I, Guymon C, Wisner M, et al. Community-Associated Outbreak of COVID-19 in a Correctional Facility - Utah, September 2020-January 2021. MMWR Morb Mortal Wkly Rep. 2021 Apr 2;70(13):467–72. </w:t>
      </w:r>
    </w:p>
    <w:p w14:paraId="6D79F424"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8. </w:t>
      </w:r>
      <w:r w:rsidRPr="008F141A">
        <w:rPr>
          <w:rFonts w:ascii="Times New Roman" w:hAnsi="Times New Roman" w:cs="Times New Roman"/>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7A97F160"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9. </w:t>
      </w:r>
      <w:r w:rsidRPr="008F141A">
        <w:rPr>
          <w:rFonts w:ascii="Times New Roman" w:hAnsi="Times New Roman" w:cs="Times New Roman"/>
        </w:rPr>
        <w:tab/>
        <w:t xml:space="preserve">Chapman LAC, Kushel M, Cox SN, Scarborough A, Cawley C, Nguyen TQ, et al. Comparison of infection control strategies to reduce COVID-19 outbreaks in homeless shelters in the United States: a simulation study. BMC Med. 2021 May 7;19(1):116. </w:t>
      </w:r>
    </w:p>
    <w:p w14:paraId="3213EA16"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10. </w:t>
      </w:r>
      <w:r w:rsidRPr="008F141A">
        <w:rPr>
          <w:rFonts w:ascii="Times New Roman" w:hAnsi="Times New Roman" w:cs="Times New Roman"/>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41080B5C"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11. </w:t>
      </w:r>
      <w:r w:rsidRPr="008F141A">
        <w:rPr>
          <w:rFonts w:ascii="Times New Roman" w:hAnsi="Times New Roman" w:cs="Times New Roman"/>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6CA89931"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12. </w:t>
      </w:r>
      <w:r w:rsidRPr="008F141A">
        <w:rPr>
          <w:rFonts w:ascii="Times New Roman" w:hAnsi="Times New Roman" w:cs="Times New Roman"/>
        </w:rPr>
        <w:tab/>
        <w:t xml:space="preserve">Toblin RL, Cohen SI, Hagan LM. SARS-CoV-2 Infection Among Correctional Staff in the Federal Bureau of Prisons. Am J Public Health. 2021 Jun;111(6):1164–7. </w:t>
      </w:r>
    </w:p>
    <w:p w14:paraId="1B09E5AA"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lastRenderedPageBreak/>
        <w:t xml:space="preserve">13. </w:t>
      </w:r>
      <w:r w:rsidRPr="008F141A">
        <w:rPr>
          <w:rFonts w:ascii="Times New Roman" w:hAnsi="Times New Roman" w:cs="Times New Roman"/>
        </w:rPr>
        <w:tab/>
        <w:t>Centers for Disease Controla and Prevention. Interim Guidance for SARS-CoV-2 Testing in Correctional and Detention Facilities [Internet]. 2021 [cited 2021 Jul 21]. Available from: https://www.cdc.gov/coronavirus/2019-ncov/community/correction-detention/testing.html</w:t>
      </w:r>
    </w:p>
    <w:p w14:paraId="65BC5DC8"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14. </w:t>
      </w:r>
      <w:r w:rsidRPr="008F141A">
        <w:rPr>
          <w:rFonts w:ascii="Times New Roman" w:hAnsi="Times New Roman" w:cs="Times New Roman"/>
        </w:rPr>
        <w:tab/>
        <w:t xml:space="preserve">Brown CM, Vostok J, Johnson H, Burns M, Gharpure R, Sami S, et al. Outbreak of SARS-CoV-2 Infections, Including COVID-19 Vaccine Breakthrough Infections, Associated with Large Public Gatherings — Barnstable County, Massachusetts, July 2021. MMWR Morb Mortal Wkly Rep. 2021 Aug 6;70(31):1059–62. </w:t>
      </w:r>
    </w:p>
    <w:p w14:paraId="0666B640"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15. </w:t>
      </w:r>
      <w:r w:rsidRPr="008F141A">
        <w:rPr>
          <w:rFonts w:ascii="Times New Roman" w:hAnsi="Times New Roman" w:cs="Times New Roman"/>
        </w:rPr>
        <w:tab/>
        <w:t xml:space="preserve">Bergwerk M, Gonen T, Lustig Y, Amit S, Lipsitch M, Cohen C, et al. Covid-19 Breakthrough Infections in Vaccinated Health Care Workers. New England Journal of Medicine. 2021 Jul 28;0(0):null. </w:t>
      </w:r>
    </w:p>
    <w:p w14:paraId="2D6A5AA4"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16. </w:t>
      </w:r>
      <w:r w:rsidRPr="008F141A">
        <w:rPr>
          <w:rFonts w:ascii="Times New Roman" w:hAnsi="Times New Roman" w:cs="Times New Roman"/>
        </w:rPr>
        <w:tab/>
        <w:t xml:space="preserve">Brinkley-Rubinstein L, Peterson M, Martin R, Chan P, Berk J. Breakthrough SARS-CoV-2 Infections in Prison after Vaccination. N Engl J Med. 2021 Jul 7; </w:t>
      </w:r>
    </w:p>
    <w:p w14:paraId="6424118E"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17. </w:t>
      </w:r>
      <w:r w:rsidRPr="008F141A">
        <w:rPr>
          <w:rFonts w:ascii="Times New Roman" w:hAnsi="Times New Roman" w:cs="Times New Roman"/>
        </w:rPr>
        <w:tab/>
        <w:t xml:space="preserve">Peak CM, Childs LM, Grad YH, Buckee CO. Comparing nonpharmaceutical interventions for containing emerging epidemics. PNAS. 2017 Apr 11;114(15):4023–8. </w:t>
      </w:r>
    </w:p>
    <w:p w14:paraId="56C25578"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18. </w:t>
      </w:r>
      <w:r w:rsidRPr="008F141A">
        <w:rPr>
          <w:rFonts w:ascii="Times New Roman" w:hAnsi="Times New Roman" w:cs="Times New Roman"/>
        </w:rPr>
        <w:tab/>
        <w:t xml:space="preserve">Larremore DB, Wilder B, Lester E, Shehata S, Burke JM, Hay JA, et al. Test sensitivity is secondary to frequency and turnaround time for COVID-19 screening. Science Advances. 2021 Jan 1;7(1):eabd5393. </w:t>
      </w:r>
    </w:p>
    <w:p w14:paraId="7855B11C"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19. </w:t>
      </w:r>
      <w:r w:rsidRPr="008F141A">
        <w:rPr>
          <w:rFonts w:ascii="Times New Roman" w:hAnsi="Times New Roman" w:cs="Times New Roman"/>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0A787B2F"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20. </w:t>
      </w:r>
      <w:r w:rsidRPr="008F141A">
        <w:rPr>
          <w:rFonts w:ascii="Times New Roman" w:hAnsi="Times New Roman" w:cs="Times New Roman"/>
        </w:rPr>
        <w:tab/>
        <w:t xml:space="preserve">Li R, Pei S, Chen B, Song Y, Zhang T, Yang W, et al. Substantial undocumented infection facilitates the rapid dissemination of novel coronavirus (SARS-CoV-2). Science. 2020 May 1;368(6490):489–93. </w:t>
      </w:r>
    </w:p>
    <w:p w14:paraId="4B1A5EDD"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21. </w:t>
      </w:r>
      <w:r w:rsidRPr="008F141A">
        <w:rPr>
          <w:rFonts w:ascii="Times New Roman" w:hAnsi="Times New Roman" w:cs="Times New Roman"/>
        </w:rPr>
        <w:tab/>
        <w:t xml:space="preserve">He X, Lau EHY, Wu P, Deng X, Wang J, Hao X, et al. Temporal dynamics in viral shedding and transmissibility of COVID-19. Nat Med. 2020 May;26(5):672–5. </w:t>
      </w:r>
    </w:p>
    <w:p w14:paraId="4DB6253E"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22. </w:t>
      </w:r>
      <w:r w:rsidRPr="008F141A">
        <w:rPr>
          <w:rFonts w:ascii="Times New Roman" w:hAnsi="Times New Roman" w:cs="Times New Roman"/>
        </w:rPr>
        <w:tab/>
        <w:t xml:space="preserve">McAloon C, Collins Á, Hunt K, Barber A, Byrne AW, Butler F, et al. Incubation period of COVID-19: a rapid systematic review and meta-analysis of observational research. BMJ Open. 2020 Aug 1;10(8):e039652. </w:t>
      </w:r>
    </w:p>
    <w:p w14:paraId="5FBF9702"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23. </w:t>
      </w:r>
      <w:r w:rsidRPr="008F141A">
        <w:rPr>
          <w:rFonts w:ascii="Times New Roman" w:hAnsi="Times New Roman" w:cs="Times New Roman"/>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54111F9C"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24. </w:t>
      </w:r>
      <w:r w:rsidRPr="008F141A">
        <w:rPr>
          <w:rFonts w:ascii="Times New Roman" w:hAnsi="Times New Roman" w:cs="Times New Roman"/>
        </w:rPr>
        <w:tab/>
        <w:t xml:space="preserve">Pilarowski G, Lebel P, Sunshine S, Liu J, Crawford E, Marquez C, et al. Performance Characteristics of a Rapid Severe Acute Respiratory Syndrome Coronavirus 2 Antigen Detection Assay at a Public Plaza Testing Site in San Francisco. The Journal of Infectious Diseases. 2021 Apr 1;223(7):1139–44. </w:t>
      </w:r>
    </w:p>
    <w:p w14:paraId="2FF6957D"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25. </w:t>
      </w:r>
      <w:r w:rsidRPr="008F141A">
        <w:rPr>
          <w:rFonts w:ascii="Times New Roman" w:hAnsi="Times New Roman" w:cs="Times New Roman"/>
        </w:rPr>
        <w:tab/>
        <w:t xml:space="preserve">Pilarowski G, Marquez C, Rubio L, Peng J, Martinez J, Black D, et al. Field Performance and Public Health Response Using the BinaxNOWTM Rapid Severe Acute Respiratory Syndrome </w:t>
      </w:r>
      <w:r w:rsidRPr="008F141A">
        <w:rPr>
          <w:rFonts w:ascii="Times New Roman" w:hAnsi="Times New Roman" w:cs="Times New Roman"/>
        </w:rPr>
        <w:lastRenderedPageBreak/>
        <w:t>Coronavirus 2 (SARS-CoV-2) Antigen Detection Assay During Community-Based Testing. Clinical Infectious Diseases [Internet]. 2020 Dec 26 [cited 2021 Jul 14];(ciaa1890). Available from: https://doi.org/10.1093/cid/ciaa1890</w:t>
      </w:r>
    </w:p>
    <w:p w14:paraId="21D1B2E1"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26. </w:t>
      </w:r>
      <w:r w:rsidRPr="008F141A">
        <w:rPr>
          <w:rFonts w:ascii="Times New Roman" w:hAnsi="Times New Roman" w:cs="Times New Roman"/>
        </w:rPr>
        <w:tab/>
        <w:t xml:space="preserve">Frediani JK, Levy JM, Rao A, Bassit L, Figueroa J, Vos MB, et al. Multidisciplinary assessment of the Abbott BinaxNOW SARS-CoV-2 point-of-care antigen test in the context of emerging viral variants and self-administration. Sci Rep. 2021 Jul 16;11(1):14604. </w:t>
      </w:r>
    </w:p>
    <w:p w14:paraId="04C82CBF"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27. </w:t>
      </w:r>
      <w:r w:rsidRPr="008F141A">
        <w:rPr>
          <w:rFonts w:ascii="Times New Roman" w:hAnsi="Times New Roman" w:cs="Times New Roman"/>
        </w:rPr>
        <w:tab/>
        <w:t>R Core Team. R: A Language and Environment for Statistical Computing [Internet]. Vienna, Austria: R Foundation for Statistical Computing; 2021. Available from: https://www.R-project.org/</w:t>
      </w:r>
    </w:p>
    <w:p w14:paraId="0E69480C"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28. </w:t>
      </w:r>
      <w:r w:rsidRPr="008F141A">
        <w:rPr>
          <w:rFonts w:ascii="Times New Roman" w:hAnsi="Times New Roman" w:cs="Times New Roman"/>
        </w:rPr>
        <w:tab/>
        <w:t xml:space="preserve">Wickham H, Averick M, Bryan J, Chang W, McGowan LD, François R, et al. Welcome to the tidyverse. Journal of Open Source Software. 2019;4(43):1686. </w:t>
      </w:r>
    </w:p>
    <w:p w14:paraId="77FDB1B9"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29. </w:t>
      </w:r>
      <w:r w:rsidRPr="008F141A">
        <w:rPr>
          <w:rFonts w:ascii="Times New Roman" w:hAnsi="Times New Roman" w:cs="Times New Roman"/>
        </w:rPr>
        <w:tab/>
        <w:t>Carnell R. triangle: Provides the Standard Distribution Functions for the Triangle Distribution [Internet]. 2019. Available from: https://CRAN.R-project.org/package=triangle</w:t>
      </w:r>
    </w:p>
    <w:p w14:paraId="5A97FD57"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30. </w:t>
      </w:r>
      <w:r w:rsidRPr="008F141A">
        <w:rPr>
          <w:rFonts w:ascii="Times New Roman" w:hAnsi="Times New Roman" w:cs="Times New Roman"/>
        </w:rPr>
        <w:tab/>
        <w:t>Pedersen TL. patchwork: The Composer of Plots [Internet]. 2020. Available from: https://CRAN.R-project.org/package=patchwork</w:t>
      </w:r>
    </w:p>
    <w:p w14:paraId="13DEEB9E"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31. </w:t>
      </w:r>
      <w:r w:rsidRPr="008F141A">
        <w:rPr>
          <w:rFonts w:ascii="Times New Roman" w:hAnsi="Times New Roman" w:cs="Times New Roman"/>
        </w:rPr>
        <w:tab/>
        <w:t xml:space="preserve">Blumberg S, Lu P, Hoover CM, Lloyd-Smith JO, Kwan AT, Sears D, et al. Mitigating outbreaks in congregate settings by decreasing the size of the susceptible population. medRxiv. 2021 Jul 7;2021.07.05.21260043. </w:t>
      </w:r>
    </w:p>
    <w:p w14:paraId="6A01CD49"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32. </w:t>
      </w:r>
      <w:r w:rsidRPr="008F141A">
        <w:rPr>
          <w:rFonts w:ascii="Times New Roman" w:hAnsi="Times New Roman" w:cs="Times New Roman"/>
        </w:rPr>
        <w:tab/>
        <w:t>Ryckman T, Chin ET, Prince L, Leidner D, Long E, Studdert DM, et al. Outbreaks of COVID-19 variants in US prisons: a mathematical modelling analysis of vaccination and reopening policies. The Lancet Public Health [Internet]. 2021 Aug 5 [cited 2021 Aug 11];0(0). Available from: https://www.thelancet.com/journals/lanpub/article/PIIS2468-2667(21)00162-6/abstract</w:t>
      </w:r>
    </w:p>
    <w:p w14:paraId="622D4EE5"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33. </w:t>
      </w:r>
      <w:r w:rsidRPr="008F141A">
        <w:rPr>
          <w:rFonts w:ascii="Times New Roman" w:hAnsi="Times New Roman" w:cs="Times New Roman"/>
        </w:rPr>
        <w:tab/>
        <w:t xml:space="preserve">Rocha LEC, Singh V, Esch M, Lenaerts T, Liljeros F, Thorson A. Dynamic contact networks of patients and MRSA spread in hospitals. Sci Rep. 2020 Jun 9;10(1):9336. </w:t>
      </w:r>
    </w:p>
    <w:p w14:paraId="7F389E2D"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34. </w:t>
      </w:r>
      <w:r w:rsidRPr="008F141A">
        <w:rPr>
          <w:rFonts w:ascii="Times New Roman" w:hAnsi="Times New Roman" w:cs="Times New Roman"/>
        </w:rPr>
        <w:tab/>
        <w:t xml:space="preserve">Lo NC, Nyathi S, Chapman LAC, Rodriguez-Barraquer I, Kushel M, Bibbins-Domingo K, et al. Influenza, Varicella, and Mumps Outbreaks in US Migrant Detention Centers. JAMA. 2021 Jan 12;325(2):180–2. </w:t>
      </w:r>
    </w:p>
    <w:p w14:paraId="3A190F45" w14:textId="77777777" w:rsidR="008F141A" w:rsidRPr="008F141A" w:rsidRDefault="008F141A" w:rsidP="008F141A">
      <w:pPr>
        <w:pStyle w:val="Bibliography"/>
        <w:rPr>
          <w:rFonts w:ascii="Times New Roman" w:hAnsi="Times New Roman" w:cs="Times New Roman"/>
        </w:rPr>
      </w:pPr>
      <w:r w:rsidRPr="008F141A">
        <w:rPr>
          <w:rFonts w:ascii="Times New Roman" w:hAnsi="Times New Roman" w:cs="Times New Roman"/>
        </w:rPr>
        <w:t xml:space="preserve">35. </w:t>
      </w:r>
      <w:r w:rsidRPr="008F141A">
        <w:rPr>
          <w:rFonts w:ascii="Times New Roman" w:hAnsi="Times New Roman" w:cs="Times New Roman"/>
        </w:rPr>
        <w:tab/>
        <w:t>Mabud TS, de Lourdes Delgado Alves M, Ko AI, Basu S, Walter KS, Cohen T, et al. Evaluating strategies for control of tuberculosis in prisons and prevention of spillover into communities: An observational and modeling study from Brazil. PLoS Med [Internet]. 2019 Jan 24 [cited 2021 Jun 30];16(1). Available from: https://www.ncbi.nlm.nih.gov/pmc/articles/PMC6345418/</w:t>
      </w:r>
    </w:p>
    <w:p w14:paraId="464FE3E4" w14:textId="5F68533A"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Zhao, Guixiang (Grace) (CDC/ONDIEH/NCCDPHP)" w:date="2021-08-17T15:39:00Z" w:initials="fwj4">
    <w:p w14:paraId="2435D02E" w14:textId="7244D20C" w:rsidR="00024AA4" w:rsidRDefault="00024AA4">
      <w:pPr>
        <w:pStyle w:val="CommentText"/>
      </w:pPr>
      <w:r>
        <w:rPr>
          <w:rStyle w:val="CommentReference"/>
        </w:rPr>
        <w:annotationRef/>
      </w:r>
      <w:r>
        <w:t>STLT ADS: change to “preventing the spread of SARS-CoV-2, the virus that causes COVID-19”. This can also introduce SARS-CoV-2 in the text</w:t>
      </w:r>
    </w:p>
  </w:comment>
  <w:comment w:id="10" w:author="Fukunaga, Rena (CDC/DDPHSIS/CGH/DGHT)" w:date="2021-08-19T11:18:00Z" w:initials="FR(">
    <w:p w14:paraId="7488080A" w14:textId="056AD32C" w:rsidR="00024AA4" w:rsidRDefault="00024AA4">
      <w:pPr>
        <w:pStyle w:val="CommentText"/>
      </w:pPr>
      <w:r>
        <w:rPr>
          <w:rStyle w:val="CommentReference"/>
        </w:rPr>
        <w:annotationRef/>
      </w:r>
      <w:r>
        <w:t>Updated</w:t>
      </w:r>
    </w:p>
  </w:comment>
  <w:comment w:id="19" w:author="Zhao, Guixiang (Grace) (CDC/ONDIEH/NCCDPHP)" w:date="2021-08-17T15:45:00Z" w:initials="fwj4">
    <w:p w14:paraId="4576A4AE" w14:textId="12AC1204" w:rsidR="00024AA4" w:rsidRDefault="00024AA4">
      <w:pPr>
        <w:pStyle w:val="CommentText"/>
      </w:pPr>
      <w:r>
        <w:rPr>
          <w:rStyle w:val="CommentReference"/>
        </w:rPr>
        <w:annotationRef/>
      </w:r>
      <w:r>
        <w:t>STLT ADS: Consider re-wording, ‘numerous’ sounds a lot. Suggest providing the percentages of vaccine breakthrough cases, and cite a reference</w:t>
      </w:r>
    </w:p>
  </w:comment>
  <w:comment w:id="20" w:author="Fukunaga, Rena (CDC/DDPHSIS/CGH/DGHT)" w:date="2021-08-19T11:20:00Z" w:initials="FR(">
    <w:p w14:paraId="4EA45C74" w14:textId="2866EC7A" w:rsidR="00024AA4" w:rsidRDefault="00024AA4">
      <w:pPr>
        <w:pStyle w:val="CommentText"/>
      </w:pPr>
      <w:r>
        <w:rPr>
          <w:rStyle w:val="CommentReference"/>
        </w:rPr>
        <w:annotationRef/>
      </w:r>
      <w:r>
        <w:t>Noted. Phrasing changed and reference added.</w:t>
      </w:r>
    </w:p>
  </w:comment>
  <w:comment w:id="14" w:author="Zhao, Guixiang (Grace) (CDC/ONDIEH/NCCDPHP)" w:date="2021-08-17T15:50:00Z" w:initials="fwj4">
    <w:p w14:paraId="2D6905CD" w14:textId="6AB602B2" w:rsidR="00024AA4" w:rsidRDefault="00024AA4">
      <w:pPr>
        <w:pStyle w:val="CommentText"/>
      </w:pPr>
      <w:r>
        <w:rPr>
          <w:rStyle w:val="CommentReference"/>
        </w:rPr>
        <w:annotationRef/>
      </w:r>
      <w:r>
        <w:t xml:space="preserve">STLT ADS: Does this statement refer to the general population or people in </w:t>
      </w:r>
      <w:r w:rsidRPr="00E14288">
        <w:rPr>
          <w:sz w:val="24"/>
          <w:szCs w:val="24"/>
        </w:rPr>
        <w:t>congregate settings</w:t>
      </w:r>
      <w:r>
        <w:rPr>
          <w:sz w:val="24"/>
          <w:szCs w:val="24"/>
        </w:rPr>
        <w:t>? Please clarify</w:t>
      </w:r>
    </w:p>
  </w:comment>
  <w:comment w:id="15" w:author="Fukunaga, Rena (CDC/DDPHSIS/CGH/DGHT)" w:date="2021-08-19T11:21:00Z" w:initials="FR(">
    <w:p w14:paraId="7D670334" w14:textId="0645CE7A" w:rsidR="00024AA4" w:rsidRDefault="00024AA4">
      <w:pPr>
        <w:pStyle w:val="CommentText"/>
      </w:pPr>
      <w:r>
        <w:rPr>
          <w:rStyle w:val="CommentReference"/>
        </w:rPr>
        <w:annotationRef/>
      </w:r>
      <w:r>
        <w:t>For now, general population.</w:t>
      </w:r>
    </w:p>
  </w:comment>
  <w:comment w:id="56" w:author="Zhao, Guixiang (Grace) (CDC/ONDIEH/NCCDPHP)" w:date="2021-08-17T15:52:00Z" w:initials="fwj4">
    <w:p w14:paraId="0DE91609" w14:textId="648F56AA" w:rsidR="00024AA4" w:rsidRDefault="00024AA4">
      <w:pPr>
        <w:pStyle w:val="CommentText"/>
      </w:pPr>
      <w:r>
        <w:rPr>
          <w:rStyle w:val="CommentReference"/>
        </w:rPr>
        <w:annotationRef/>
      </w:r>
      <w:r>
        <w:t xml:space="preserve">STLT ADS: what guidance? </w:t>
      </w:r>
    </w:p>
  </w:comment>
  <w:comment w:id="57" w:author="Fukunaga, Rena (CDC/DDPHSIS/CGH/DGHT)" w:date="2021-08-19T11:23:00Z" w:initials="FR(">
    <w:p w14:paraId="334115B6" w14:textId="3F4566BE" w:rsidR="00024AA4" w:rsidRDefault="00024AA4">
      <w:pPr>
        <w:pStyle w:val="CommentText"/>
      </w:pPr>
      <w:r>
        <w:rPr>
          <w:rStyle w:val="CommentReference"/>
        </w:rPr>
        <w:annotationRef/>
      </w:r>
      <w:r>
        <w:t>Clarified</w:t>
      </w:r>
    </w:p>
  </w:comment>
  <w:comment w:id="73" w:author="Zhao, Guixiang (Grace) (CDC/ONDIEH/NCCDPHP)" w:date="2021-08-17T17:11:00Z" w:initials="fwj4">
    <w:p w14:paraId="10A9EBB4" w14:textId="308B985B" w:rsidR="00024AA4" w:rsidRDefault="00024AA4">
      <w:pPr>
        <w:pStyle w:val="CommentText"/>
      </w:pPr>
      <w:r>
        <w:rPr>
          <w:rStyle w:val="CommentReference"/>
        </w:rPr>
        <w:annotationRef/>
      </w:r>
      <w:r>
        <w:t>STLT ADS: what kind of delay—delay for testing, or delay for getting a test result?</w:t>
      </w:r>
    </w:p>
  </w:comment>
  <w:comment w:id="74" w:author="Fukunaga, Rena (CDC/DDPHSIS/CGH/DGHT)" w:date="2021-08-19T11:23:00Z" w:initials="FR(">
    <w:p w14:paraId="2ACF2203" w14:textId="640707FC" w:rsidR="00024AA4" w:rsidRDefault="00024AA4">
      <w:pPr>
        <w:pStyle w:val="CommentText"/>
      </w:pPr>
      <w:r>
        <w:rPr>
          <w:rStyle w:val="CommentReference"/>
        </w:rPr>
        <w:annotationRef/>
      </w:r>
      <w:r>
        <w:t>Clarified</w:t>
      </w:r>
    </w:p>
  </w:comment>
  <w:comment w:id="75" w:author="Hoover, Christopher M" w:date="2021-08-19T10:07:00Z" w:initials="HCM">
    <w:p w14:paraId="4AFE6C06" w14:textId="68993364" w:rsidR="00024AA4" w:rsidRDefault="00024AA4">
      <w:pPr>
        <w:pStyle w:val="CommentText"/>
      </w:pPr>
      <w:r>
        <w:rPr>
          <w:rStyle w:val="CommentReference"/>
        </w:rPr>
        <w:annotationRef/>
      </w:r>
      <w:r>
        <w:t xml:space="preserve">Edited to use “turnaround time” for a bit more consistency </w:t>
      </w:r>
    </w:p>
  </w:comment>
  <w:comment w:id="111" w:author="Zhao, Guixiang (Grace) (CDC/ONDIEH/NCCDPHP)" w:date="2021-08-17T16:00:00Z" w:initials="fwj4">
    <w:p w14:paraId="0E35E0E1" w14:textId="3C24E9F0" w:rsidR="00024AA4" w:rsidRDefault="00024AA4">
      <w:pPr>
        <w:pStyle w:val="CommentText"/>
      </w:pPr>
      <w:r>
        <w:rPr>
          <w:rStyle w:val="CommentReference"/>
        </w:rPr>
        <w:annotationRef/>
      </w:r>
      <w:r>
        <w:t>STLT ADS: Should be Figure 1a?</w:t>
      </w:r>
    </w:p>
  </w:comment>
  <w:comment w:id="112" w:author="Hoover, Christopher M" w:date="2021-08-19T10:10:00Z" w:initials="HCM">
    <w:p w14:paraId="23A48282" w14:textId="52F620FB" w:rsidR="00024AA4" w:rsidRDefault="00024AA4">
      <w:pPr>
        <w:pStyle w:val="CommentText"/>
      </w:pPr>
      <w:r>
        <w:rPr>
          <w:rStyle w:val="CommentReference"/>
        </w:rPr>
        <w:annotationRef/>
      </w:r>
      <w:r>
        <w:t>Correct!</w:t>
      </w:r>
    </w:p>
  </w:comment>
  <w:comment w:id="172" w:author="Hoover, Christopher M" w:date="2021-08-19T10:24:00Z" w:initials="HCM">
    <w:p w14:paraId="036534F3" w14:textId="47B36906" w:rsidR="00024AA4" w:rsidRDefault="00024AA4">
      <w:pPr>
        <w:pStyle w:val="CommentText"/>
      </w:pPr>
      <w:r>
        <w:rPr>
          <w:rStyle w:val="CommentReference"/>
        </w:rPr>
        <w:annotationRef/>
      </w:r>
      <w:r>
        <w:t>Flip-flopped definitions in the caption, double-checked elsewhere and definitions are fine</w:t>
      </w:r>
    </w:p>
  </w:comment>
  <w:comment w:id="198" w:author="Zhao, Guixiang (Grace) (CDC/ONDIEH/NCCDPHP)" w:date="2021-08-17T16:09:00Z" w:initials="fwj4">
    <w:p w14:paraId="21EC3133" w14:textId="7FEF5CFA" w:rsidR="00024AA4" w:rsidRDefault="00024AA4">
      <w:pPr>
        <w:pStyle w:val="CommentText"/>
      </w:pPr>
      <w:r>
        <w:rPr>
          <w:rStyle w:val="CommentReference"/>
        </w:rPr>
        <w:annotationRef/>
      </w:r>
      <w:r>
        <w:t>STLT ADS: RT-PCR?</w:t>
      </w:r>
    </w:p>
  </w:comment>
  <w:comment w:id="199" w:author="Fukunaga, Rena (CDC/DDPHSIS/CGH/DGHT)" w:date="2021-08-19T11:25:00Z" w:initials="FR(">
    <w:p w14:paraId="0E557251" w14:textId="4B243817" w:rsidR="00024AA4" w:rsidRDefault="00024AA4">
      <w:pPr>
        <w:pStyle w:val="CommentText"/>
      </w:pPr>
      <w:r>
        <w:rPr>
          <w:rStyle w:val="CommentReference"/>
        </w:rPr>
        <w:annotationRef/>
      </w:r>
      <w:r>
        <w:t>Updated</w:t>
      </w:r>
    </w:p>
  </w:comment>
  <w:comment w:id="212" w:author="Zhao, Guixiang (Grace) (CDC/ONDIEH/NCCDPHP)" w:date="2021-08-17T16:11:00Z" w:initials="fwj4">
    <w:p w14:paraId="655825FB" w14:textId="4E079DAE" w:rsidR="00024AA4" w:rsidRDefault="00024AA4">
      <w:pPr>
        <w:pStyle w:val="CommentText"/>
      </w:pPr>
      <w:r>
        <w:rPr>
          <w:rStyle w:val="CommentReference"/>
        </w:rPr>
        <w:annotationRef/>
      </w:r>
      <w:r>
        <w:t>STLT ADS: delay for testing or for isolation? Please clarify</w:t>
      </w:r>
    </w:p>
  </w:comment>
  <w:comment w:id="213" w:author="Fukunaga, Rena (CDC/DDPHSIS/CGH/DGHT)" w:date="2021-08-19T16:52:00Z" w:initials="FR(">
    <w:p w14:paraId="6547D8AA" w14:textId="28DA39DC" w:rsidR="00024AA4" w:rsidRDefault="00024AA4">
      <w:pPr>
        <w:pStyle w:val="CommentText"/>
      </w:pPr>
      <w:r>
        <w:rPr>
          <w:rStyle w:val="CommentReference"/>
        </w:rPr>
        <w:annotationRef/>
      </w:r>
      <w:r>
        <w:t>Updated</w:t>
      </w:r>
    </w:p>
  </w:comment>
  <w:comment w:id="218" w:author="Hoover, Christopher M" w:date="2021-08-19T10:31:00Z" w:initials="HCM">
    <w:p w14:paraId="6828C6D8" w14:textId="57FC8429" w:rsidR="00024AA4" w:rsidRDefault="00024AA4">
      <w:pPr>
        <w:pStyle w:val="CommentText"/>
      </w:pPr>
      <w:r>
        <w:rPr>
          <w:rStyle w:val="CommentReference"/>
        </w:rPr>
        <w:annotationRef/>
      </w:r>
      <w:r>
        <w:t xml:space="preserve">Just to distinguish from tau used above and to keep </w:t>
      </w:r>
      <w:proofErr w:type="spellStart"/>
      <w:r>
        <w:t>r_t</w:t>
      </w:r>
      <w:proofErr w:type="spellEnd"/>
      <w:r>
        <w:t xml:space="preserve"> notation consistent from above</w:t>
      </w:r>
    </w:p>
  </w:comment>
  <w:comment w:id="262" w:author="Zhao, Guixiang (Grace) (CDC/ONDIEH/NCCDPHP)" w:date="2021-08-17T16:15:00Z" w:initials="fwj4">
    <w:p w14:paraId="58437733" w14:textId="176E398C" w:rsidR="00024AA4" w:rsidRDefault="00024AA4">
      <w:pPr>
        <w:pStyle w:val="CommentText"/>
      </w:pPr>
      <w:r>
        <w:rPr>
          <w:rStyle w:val="CommentReference"/>
        </w:rPr>
        <w:annotationRef/>
      </w:r>
      <w:r>
        <w:t>STLT ADS: staff working schedules?</w:t>
      </w:r>
    </w:p>
  </w:comment>
  <w:comment w:id="263" w:author="Fukunaga, Rena (CDC/DDPHSIS/CGH/DGHT)" w:date="2021-08-19T11:24:00Z" w:initials="FR(">
    <w:p w14:paraId="31498083" w14:textId="220CB8FE" w:rsidR="00024AA4" w:rsidRDefault="00024AA4">
      <w:pPr>
        <w:pStyle w:val="CommentText"/>
      </w:pPr>
      <w:r>
        <w:rPr>
          <w:rStyle w:val="CommentReference"/>
        </w:rPr>
        <w:annotationRef/>
      </w:r>
      <w:r>
        <w:t>Updated</w:t>
      </w:r>
    </w:p>
  </w:comment>
  <w:comment w:id="281" w:author="Hoover, Christopher M" w:date="2021-08-19T14:17:00Z" w:initials="HCM">
    <w:p w14:paraId="3E12CA95" w14:textId="3852F792" w:rsidR="0034476B" w:rsidRDefault="0034476B">
      <w:pPr>
        <w:pStyle w:val="CommentText"/>
      </w:pPr>
      <w:r>
        <w:rPr>
          <w:rStyle w:val="CommentReference"/>
        </w:rPr>
        <w:annotationRef/>
      </w:r>
      <w:r>
        <w:t>Changed from Quarantined (Q) to Isolated (O)</w:t>
      </w:r>
    </w:p>
  </w:comment>
  <w:comment w:id="282" w:author="Zhao, Guixiang (Grace) (CDC/ONDIEH/NCCDPHP)" w:date="2021-08-17T16:23:00Z" w:initials="fwj4">
    <w:p w14:paraId="4840C285" w14:textId="4DFEE517" w:rsidR="00024AA4" w:rsidRDefault="00024AA4">
      <w:pPr>
        <w:pStyle w:val="CommentText"/>
      </w:pPr>
      <w:r>
        <w:rPr>
          <w:rStyle w:val="CommentReference"/>
        </w:rPr>
        <w:annotationRef/>
      </w:r>
      <w:r>
        <w:t>STLT ADS: not sure about this—when staff got a positive test result, they should be isolated. Close contacts should be quarantined. Please check</w:t>
      </w:r>
    </w:p>
  </w:comment>
  <w:comment w:id="283" w:author="Fukunaga, Rena (CDC/DDPHSIS/CGH/DGHT)" w:date="2021-08-19T11:26:00Z" w:initials="FR(">
    <w:p w14:paraId="613C893C" w14:textId="7D047AA5" w:rsidR="00024AA4" w:rsidRDefault="00024AA4">
      <w:pPr>
        <w:pStyle w:val="CommentText"/>
      </w:pPr>
      <w:r>
        <w:rPr>
          <w:rStyle w:val="CommentReference"/>
        </w:rPr>
        <w:annotationRef/>
      </w:r>
      <w:r>
        <w:t>Chris – Looks like a simple oversight on our end. I will leave it up to you to change to I and double check this paragraph.</w:t>
      </w:r>
    </w:p>
  </w:comment>
  <w:comment w:id="284" w:author="Hoover, Christopher M" w:date="2021-08-19T10:42:00Z" w:initials="HCM">
    <w:p w14:paraId="67B71943" w14:textId="7C08032D" w:rsidR="00024AA4" w:rsidRDefault="00024AA4">
      <w:pPr>
        <w:pStyle w:val="CommentText"/>
      </w:pPr>
      <w:r>
        <w:rPr>
          <w:rStyle w:val="CommentReference"/>
        </w:rPr>
        <w:annotationRef/>
      </w:r>
      <w:r>
        <w:t>I admit I’m not up to speed with nuances between quarantined and isolated and elected quarantined here to use “Q” and distinguish from “I” which already stands for Infected. Think we can keep the Q notation and just change “quarantined” to “isolated” and maybe make a note about using Q to distinguish from infected (I)?</w:t>
      </w:r>
    </w:p>
  </w:comment>
  <w:comment w:id="285" w:author="Fukunaga, Rena (CDC/DDPHSIS/CGH/DGHT)" w:date="2021-08-19T16:54:00Z" w:initials="FR(">
    <w:p w14:paraId="36D32B50" w14:textId="2A18CF93" w:rsidR="003064B9" w:rsidRDefault="003064B9">
      <w:pPr>
        <w:pStyle w:val="CommentText"/>
      </w:pPr>
      <w:r>
        <w:rPr>
          <w:rStyle w:val="CommentReference"/>
        </w:rPr>
        <w:annotationRef/>
      </w:r>
      <w:r>
        <w:t>How about we use Iso or ISO?</w:t>
      </w:r>
    </w:p>
  </w:comment>
  <w:comment w:id="361" w:author="Zhao, Guixiang (Grace) (CDC/ONDIEH/NCCDPHP)" w:date="2021-08-17T17:02:00Z" w:initials="fwj4">
    <w:p w14:paraId="0DDA832A" w14:textId="10DC4DE3" w:rsidR="00024AA4" w:rsidRDefault="00024AA4">
      <w:pPr>
        <w:pStyle w:val="CommentText"/>
      </w:pPr>
      <w:r>
        <w:rPr>
          <w:rStyle w:val="CommentReference"/>
        </w:rPr>
        <w:annotationRef/>
      </w:r>
      <w:r>
        <w:t>STLT ADS: Should this be Figure 2?</w:t>
      </w:r>
    </w:p>
  </w:comment>
  <w:comment w:id="362" w:author="Fukunaga, Rena (CDC/DDPHSIS/CGH/DGHT)" w:date="2021-08-19T16:55:00Z" w:initials="FR(">
    <w:p w14:paraId="5DF063BC" w14:textId="4FF15309" w:rsidR="003064B9" w:rsidRDefault="003064B9">
      <w:pPr>
        <w:pStyle w:val="CommentText"/>
      </w:pPr>
      <w:r>
        <w:rPr>
          <w:rStyle w:val="CommentReference"/>
        </w:rPr>
        <w:annotationRef/>
      </w:r>
      <w:r>
        <w:t>Updated</w:t>
      </w:r>
    </w:p>
  </w:comment>
  <w:comment w:id="366" w:author="Hoover, Christopher M" w:date="2021-08-19T11:23:00Z" w:initials="HCM">
    <w:p w14:paraId="48DC1A7E" w14:textId="16103EA9" w:rsidR="00024AA4" w:rsidRDefault="00024AA4">
      <w:pPr>
        <w:pStyle w:val="CommentText"/>
      </w:pPr>
      <w:r>
        <w:rPr>
          <w:rStyle w:val="CommentReference"/>
        </w:rPr>
        <w:annotationRef/>
      </w:r>
      <w:r>
        <w:rPr>
          <w:noProof/>
        </w:rPr>
        <w:t>Setxhsdfhsdfghssdfgsdf</w:t>
      </w:r>
    </w:p>
  </w:comment>
  <w:comment w:id="367" w:author="Hoover, Christopher M" w:date="2021-08-19T11:23:00Z" w:initials="HCM">
    <w:p w14:paraId="7F7F5174" w14:textId="73CCF31C" w:rsidR="00024AA4" w:rsidRDefault="00024AA4">
      <w:pPr>
        <w:pStyle w:val="CommentText"/>
      </w:pPr>
      <w:r>
        <w:rPr>
          <w:rStyle w:val="CommentReference"/>
        </w:rPr>
        <w:annotationRef/>
      </w:r>
      <w:r>
        <w:t xml:space="preserve">Seth and I talked about this and decided it could be biased by </w:t>
      </w:r>
      <w:proofErr w:type="gramStart"/>
      <w:r>
        <w:t>a number of</w:t>
      </w:r>
      <w:proofErr w:type="gramEnd"/>
      <w:r>
        <w:t xml:space="preserve"> factors, so decided to delete. Not essential to any of the findings or anything, just kind of reiterates that work and test schedules were not aligned</w:t>
      </w:r>
    </w:p>
  </w:comment>
  <w:comment w:id="368" w:author="Fukunaga, Rena (CDC/DDPHSIS/CGH/DGHT)" w:date="2021-08-19T16:56:00Z" w:initials="FR(">
    <w:p w14:paraId="4B0DB218" w14:textId="3A28B1E0" w:rsidR="003064B9" w:rsidRDefault="003064B9">
      <w:pPr>
        <w:pStyle w:val="CommentText"/>
      </w:pPr>
      <w:r>
        <w:rPr>
          <w:rStyle w:val="CommentReference"/>
        </w:rPr>
        <w:annotationRef/>
      </w:r>
      <w:r>
        <w:t>Noted</w:t>
      </w:r>
    </w:p>
  </w:comment>
  <w:comment w:id="372" w:author="Hoover, Christopher M" w:date="2021-08-19T11:37:00Z" w:initials="HCM">
    <w:p w14:paraId="2EA85438" w14:textId="62AE233C" w:rsidR="00024AA4" w:rsidRDefault="00024AA4">
      <w:pPr>
        <w:pStyle w:val="CommentText"/>
      </w:pPr>
      <w:r>
        <w:rPr>
          <w:rStyle w:val="CommentReference"/>
        </w:rPr>
        <w:annotationRef/>
      </w:r>
      <w:r>
        <w:t xml:space="preserve">I might try and work with Nick to make this figure 3 panels with the additional two panels showing the same </w:t>
      </w:r>
      <w:proofErr w:type="gramStart"/>
      <w:r>
        <w:t>information, but</w:t>
      </w:r>
      <w:proofErr w:type="gramEnd"/>
      <w:r>
        <w:t xml:space="preserve"> applied to the simulated work schedules under systematic and random strategies.</w:t>
      </w:r>
    </w:p>
  </w:comment>
  <w:comment w:id="373" w:author="Fukunaga, Rena (CDC/DDPHSIS/CGH/DGHT)" w:date="2021-08-19T16:56:00Z" w:initials="FR(">
    <w:p w14:paraId="0D9C1490" w14:textId="092CBB1F" w:rsidR="003064B9" w:rsidRDefault="003064B9">
      <w:pPr>
        <w:pStyle w:val="CommentText"/>
      </w:pPr>
      <w:r>
        <w:rPr>
          <w:rStyle w:val="CommentReference"/>
        </w:rPr>
        <w:annotationRef/>
      </w:r>
      <w:r>
        <w:t>Noted!</w:t>
      </w:r>
    </w:p>
  </w:comment>
  <w:comment w:id="407" w:author="Zhao, Guixiang (Grace) (CDC/ONDIEH/NCCDPHP)" w:date="2021-08-17T16:39:00Z" w:initials="fwj4">
    <w:p w14:paraId="01E709FD" w14:textId="6412A70C" w:rsidR="00024AA4" w:rsidRDefault="00024AA4">
      <w:pPr>
        <w:pStyle w:val="CommentText"/>
      </w:pPr>
      <w:r>
        <w:rPr>
          <w:rStyle w:val="CommentReference"/>
        </w:rPr>
        <w:annotationRef/>
      </w:r>
      <w:r>
        <w:t xml:space="preserve">STLT ADS: Think general readers may not know what these means. Suggest providing some examples to explain what they are. </w:t>
      </w:r>
    </w:p>
  </w:comment>
  <w:comment w:id="408" w:author="Fukunaga, Rena (CDC/DDPHSIS/CGH/DGHT)" w:date="2021-08-19T11:28:00Z" w:initials="FR(">
    <w:p w14:paraId="3B041508" w14:textId="6263500C" w:rsidR="00024AA4" w:rsidRDefault="00024AA4">
      <w:pPr>
        <w:pStyle w:val="CommentText"/>
      </w:pPr>
      <w:r>
        <w:rPr>
          <w:rStyle w:val="CommentReference"/>
        </w:rPr>
        <w:annotationRef/>
      </w:r>
      <w:r w:rsidR="003064B9">
        <w:t>Updated</w:t>
      </w:r>
    </w:p>
  </w:comment>
  <w:comment w:id="435" w:author="Zhao, Guixiang (Grace) (CDC/ONDIEH/NCCDPHP)" w:date="2021-08-17T17:05:00Z" w:initials="fwj4">
    <w:p w14:paraId="707B6CA6" w14:textId="0FBFB6FB" w:rsidR="00024AA4" w:rsidRDefault="00024AA4">
      <w:pPr>
        <w:pStyle w:val="CommentText"/>
      </w:pPr>
      <w:r>
        <w:rPr>
          <w:rStyle w:val="CommentReference"/>
        </w:rPr>
        <w:annotationRef/>
      </w:r>
      <w:r>
        <w:t>STLT ADS: Please clarify what “these additional interventions” are</w:t>
      </w:r>
    </w:p>
  </w:comment>
  <w:comment w:id="436" w:author="Fukunaga, Rena (CDC/DDPHSIS/CGH/DGHT)" w:date="2021-08-19T16:57:00Z" w:initials="FR(">
    <w:p w14:paraId="002B3F7C" w14:textId="30E36903" w:rsidR="003064B9" w:rsidRDefault="003064B9">
      <w:pPr>
        <w:pStyle w:val="CommentText"/>
      </w:pPr>
      <w:r>
        <w:rPr>
          <w:rStyle w:val="CommentReference"/>
        </w:rPr>
        <w:annotationRef/>
      </w:r>
      <w:r>
        <w:t>Chris, are these COVID-19 prevention strategies that are control interventions?</w:t>
      </w:r>
    </w:p>
  </w:comment>
  <w:comment w:id="437" w:author="Hoover, Christopher M" w:date="2021-08-19T14:13:00Z" w:initials="HCM">
    <w:p w14:paraId="0BAC9926" w14:textId="0107DE21" w:rsidR="0034476B" w:rsidRDefault="0034476B">
      <w:pPr>
        <w:pStyle w:val="CommentText"/>
      </w:pPr>
      <w:r>
        <w:rPr>
          <w:rStyle w:val="CommentReference"/>
        </w:rPr>
        <w:annotationRef/>
      </w:r>
      <w:r>
        <w:t>Yes, this is meant to refer collectively to items in the list in the preceding paragraph (</w:t>
      </w:r>
      <w:r w:rsidRPr="000B3CAB">
        <w:rPr>
          <w:sz w:val="24"/>
          <w:szCs w:val="24"/>
        </w:rPr>
        <w:t xml:space="preserve">Universal masking, </w:t>
      </w:r>
      <w:r>
        <w:rPr>
          <w:sz w:val="24"/>
          <w:szCs w:val="24"/>
        </w:rPr>
        <w:t xml:space="preserve">rapid isolation of COVID-19 cases, quarantine of individuals with </w:t>
      </w:r>
      <w:proofErr w:type="gramStart"/>
      <w:r>
        <w:rPr>
          <w:sz w:val="24"/>
          <w:szCs w:val="24"/>
        </w:rPr>
        <w:t>high risk</w:t>
      </w:r>
      <w:proofErr w:type="gramEnd"/>
      <w:r>
        <w:rPr>
          <w:sz w:val="24"/>
          <w:szCs w:val="24"/>
        </w:rPr>
        <w:t xml:space="preserve"> exposures</w:t>
      </w:r>
      <w:r w:rsidRPr="000B3CAB">
        <w:rPr>
          <w:sz w:val="24"/>
          <w:szCs w:val="24"/>
        </w:rPr>
        <w:t xml:space="preserve">, avoiding crowds, </w:t>
      </w:r>
      <w:r>
        <w:rPr>
          <w:sz w:val="24"/>
          <w:szCs w:val="24"/>
        </w:rPr>
        <w:t xml:space="preserve">physical distancing, </w:t>
      </w:r>
      <w:r w:rsidRPr="000B3CAB">
        <w:rPr>
          <w:sz w:val="24"/>
          <w:szCs w:val="24"/>
        </w:rPr>
        <w:t>proper ventilation, and facility-wide vaccination</w:t>
      </w:r>
      <w:r>
        <w:t>)</w:t>
      </w:r>
    </w:p>
  </w:comment>
  <w:comment w:id="456" w:author="Zhao, Guixiang (Grace) (CDC/ONDIEH/NCCDPHP)" w:date="2021-08-17T16:52:00Z" w:initials="fwj4">
    <w:p w14:paraId="79FE8DD3" w14:textId="6F647E7B" w:rsidR="00024AA4" w:rsidRDefault="00024AA4">
      <w:pPr>
        <w:pStyle w:val="CommentText"/>
      </w:pPr>
      <w:r>
        <w:rPr>
          <w:rStyle w:val="CommentReference"/>
        </w:rPr>
        <w:annotationRef/>
      </w:r>
      <w:r>
        <w:t>STLT ADS: please change to “physical distancing”</w:t>
      </w:r>
    </w:p>
  </w:comment>
  <w:comment w:id="457" w:author="Fukunaga, Rena (CDC/DDPHSIS/CGH/DGHT)" w:date="2021-08-19T11:28:00Z" w:initials="FR(">
    <w:p w14:paraId="4B4F8F9D" w14:textId="53A23ACA" w:rsidR="00024AA4" w:rsidRDefault="00024AA4">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35D02E" w15:done="0"/>
  <w15:commentEx w15:paraId="7488080A" w15:paraIdParent="2435D02E" w15:done="0"/>
  <w15:commentEx w15:paraId="4576A4AE" w15:done="0"/>
  <w15:commentEx w15:paraId="4EA45C74" w15:paraIdParent="4576A4AE" w15:done="0"/>
  <w15:commentEx w15:paraId="2D6905CD" w15:done="0"/>
  <w15:commentEx w15:paraId="7D670334" w15:paraIdParent="2D6905CD" w15:done="0"/>
  <w15:commentEx w15:paraId="0DE91609" w15:done="0"/>
  <w15:commentEx w15:paraId="334115B6" w15:paraIdParent="0DE91609" w15:done="0"/>
  <w15:commentEx w15:paraId="10A9EBB4" w15:done="0"/>
  <w15:commentEx w15:paraId="2ACF2203" w15:paraIdParent="10A9EBB4" w15:done="0"/>
  <w15:commentEx w15:paraId="4AFE6C06" w15:paraIdParent="10A9EBB4" w15:done="0"/>
  <w15:commentEx w15:paraId="0E35E0E1" w15:done="0"/>
  <w15:commentEx w15:paraId="23A48282" w15:paraIdParent="0E35E0E1" w15:done="0"/>
  <w15:commentEx w15:paraId="036534F3" w15:done="0"/>
  <w15:commentEx w15:paraId="21EC3133" w15:done="0"/>
  <w15:commentEx w15:paraId="0E557251" w15:paraIdParent="21EC3133" w15:done="0"/>
  <w15:commentEx w15:paraId="655825FB" w15:done="0"/>
  <w15:commentEx w15:paraId="6547D8AA" w15:paraIdParent="655825FB" w15:done="0"/>
  <w15:commentEx w15:paraId="6828C6D8" w15:done="0"/>
  <w15:commentEx w15:paraId="58437733" w15:done="0"/>
  <w15:commentEx w15:paraId="31498083" w15:paraIdParent="58437733" w15:done="0"/>
  <w15:commentEx w15:paraId="3E12CA95" w15:done="0"/>
  <w15:commentEx w15:paraId="4840C285" w15:done="0"/>
  <w15:commentEx w15:paraId="613C893C" w15:paraIdParent="4840C285" w15:done="0"/>
  <w15:commentEx w15:paraId="67B71943" w15:paraIdParent="4840C285" w15:done="0"/>
  <w15:commentEx w15:paraId="36D32B50" w15:paraIdParent="4840C285" w15:done="0"/>
  <w15:commentEx w15:paraId="0DDA832A" w15:done="0"/>
  <w15:commentEx w15:paraId="5DF063BC" w15:paraIdParent="0DDA832A" w15:done="0"/>
  <w15:commentEx w15:paraId="48DC1A7E" w15:done="0"/>
  <w15:commentEx w15:paraId="7F7F5174" w15:done="0"/>
  <w15:commentEx w15:paraId="4B0DB218" w15:paraIdParent="7F7F5174" w15:done="0"/>
  <w15:commentEx w15:paraId="2EA85438" w15:done="0"/>
  <w15:commentEx w15:paraId="0D9C1490" w15:paraIdParent="2EA85438" w15:done="0"/>
  <w15:commentEx w15:paraId="01E709FD" w15:done="0"/>
  <w15:commentEx w15:paraId="3B041508" w15:paraIdParent="01E709FD" w15:done="0"/>
  <w15:commentEx w15:paraId="707B6CA6" w15:done="0"/>
  <w15:commentEx w15:paraId="002B3F7C" w15:paraIdParent="707B6CA6" w15:done="0"/>
  <w15:commentEx w15:paraId="0BAC9926" w15:paraIdParent="707B6CA6" w15:done="0"/>
  <w15:commentEx w15:paraId="79FE8DD3" w15:done="0"/>
  <w15:commentEx w15:paraId="4B4F8F9D" w15:paraIdParent="79FE8D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56A3" w16cex:dateUtc="2021-08-17T19:39:00Z"/>
  <w16cex:commentExtensible w16cex:durableId="24C8BC91" w16cex:dateUtc="2021-08-19T15:18:00Z"/>
  <w16cex:commentExtensible w16cex:durableId="24C65822" w16cex:dateUtc="2021-08-17T19:45:00Z"/>
  <w16cex:commentExtensible w16cex:durableId="24C8BD19" w16cex:dateUtc="2021-08-19T15:20:00Z"/>
  <w16cex:commentExtensible w16cex:durableId="24C6594D" w16cex:dateUtc="2021-08-17T19:50:00Z"/>
  <w16cex:commentExtensible w16cex:durableId="24C8BD2B" w16cex:dateUtc="2021-08-19T15:21:00Z"/>
  <w16cex:commentExtensible w16cex:durableId="24C659D9" w16cex:dateUtc="2021-08-17T19:52:00Z"/>
  <w16cex:commentExtensible w16cex:durableId="24C8BDBB" w16cex:dateUtc="2021-08-19T15:23:00Z"/>
  <w16cex:commentExtensible w16cex:durableId="24C66C45" w16cex:dateUtc="2021-08-17T21:11:00Z"/>
  <w16cex:commentExtensible w16cex:durableId="24C8BDB6" w16cex:dateUtc="2021-08-19T15:23:00Z"/>
  <w16cex:commentExtensible w16cex:durableId="24C8ABE8" w16cex:dateUtc="2021-08-19T17:07:00Z"/>
  <w16cex:commentExtensible w16cex:durableId="24C65B85" w16cex:dateUtc="2021-08-17T20:00:00Z"/>
  <w16cex:commentExtensible w16cex:durableId="24C8ACAD" w16cex:dateUtc="2021-08-19T17:10:00Z"/>
  <w16cex:commentExtensible w16cex:durableId="24C8AFCE" w16cex:dateUtc="2021-08-19T17:24:00Z"/>
  <w16cex:commentExtensible w16cex:durableId="24C65DCB" w16cex:dateUtc="2021-08-17T20:09:00Z"/>
  <w16cex:commentExtensible w16cex:durableId="24C8BE2F" w16cex:dateUtc="2021-08-19T15:25:00Z"/>
  <w16cex:commentExtensible w16cex:durableId="24C65E19" w16cex:dateUtc="2021-08-17T20:11:00Z"/>
  <w16cex:commentExtensible w16cex:durableId="24C90AC5" w16cex:dateUtc="2021-08-19T20:52:00Z"/>
  <w16cex:commentExtensible w16cex:durableId="24C8B170" w16cex:dateUtc="2021-08-19T17:31:00Z"/>
  <w16cex:commentExtensible w16cex:durableId="24C65F37" w16cex:dateUtc="2021-08-17T20:15:00Z"/>
  <w16cex:commentExtensible w16cex:durableId="24C8BDE6" w16cex:dateUtc="2021-08-19T15:24:00Z"/>
  <w16cex:commentExtensible w16cex:durableId="24C8E677" w16cex:dateUtc="2021-08-19T21:17:00Z"/>
  <w16cex:commentExtensible w16cex:durableId="24C660E4" w16cex:dateUtc="2021-08-17T20:23:00Z"/>
  <w16cex:commentExtensible w16cex:durableId="24C8BE67" w16cex:dateUtc="2021-08-19T15:26:00Z"/>
  <w16cex:commentExtensible w16cex:durableId="24C8B40F" w16cex:dateUtc="2021-08-19T17:42:00Z"/>
  <w16cex:commentExtensible w16cex:durableId="24C90B4A" w16cex:dateUtc="2021-08-19T20:54:00Z"/>
  <w16cex:commentExtensible w16cex:durableId="24C66A36" w16cex:dateUtc="2021-08-17T21:02:00Z"/>
  <w16cex:commentExtensible w16cex:durableId="24C90B8A" w16cex:dateUtc="2021-08-19T20:55:00Z"/>
  <w16cex:commentExtensible w16cex:durableId="24C8BDA9" w16cex:dateUtc="2021-08-19T18:23:00Z"/>
  <w16cex:commentExtensible w16cex:durableId="24C8BD9A" w16cex:dateUtc="2021-08-19T18:23:00Z"/>
  <w16cex:commentExtensible w16cex:durableId="24C90BA6" w16cex:dateUtc="2021-08-19T20:56:00Z"/>
  <w16cex:commentExtensible w16cex:durableId="24C8C0DE" w16cex:dateUtc="2021-08-19T18:37:00Z"/>
  <w16cex:commentExtensible w16cex:durableId="24C90BB6" w16cex:dateUtc="2021-08-19T20:56:00Z"/>
  <w16cex:commentExtensible w16cex:durableId="24C664B0" w16cex:dateUtc="2021-08-17T20:39:00Z"/>
  <w16cex:commentExtensible w16cex:durableId="24C8BECC" w16cex:dateUtc="2021-08-19T15:28:00Z"/>
  <w16cex:commentExtensible w16cex:durableId="24C66AC5" w16cex:dateUtc="2021-08-17T21:05:00Z"/>
  <w16cex:commentExtensible w16cex:durableId="24C90BE4" w16cex:dateUtc="2021-08-19T20:57:00Z"/>
  <w16cex:commentExtensible w16cex:durableId="24C8E59E" w16cex:dateUtc="2021-08-19T21:13:00Z"/>
  <w16cex:commentExtensible w16cex:durableId="24C667BC" w16cex:dateUtc="2021-08-17T20:52:00Z"/>
  <w16cex:commentExtensible w16cex:durableId="24C8BEF3" w16cex:dateUtc="2021-08-19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35D02E" w16cid:durableId="24C656A3"/>
  <w16cid:commentId w16cid:paraId="7488080A" w16cid:durableId="24C8BC91"/>
  <w16cid:commentId w16cid:paraId="4576A4AE" w16cid:durableId="24C65822"/>
  <w16cid:commentId w16cid:paraId="4EA45C74" w16cid:durableId="24C8BD19"/>
  <w16cid:commentId w16cid:paraId="2D6905CD" w16cid:durableId="24C6594D"/>
  <w16cid:commentId w16cid:paraId="7D670334" w16cid:durableId="24C8BD2B"/>
  <w16cid:commentId w16cid:paraId="0DE91609" w16cid:durableId="24C659D9"/>
  <w16cid:commentId w16cid:paraId="334115B6" w16cid:durableId="24C8BDBB"/>
  <w16cid:commentId w16cid:paraId="10A9EBB4" w16cid:durableId="24C66C45"/>
  <w16cid:commentId w16cid:paraId="2ACF2203" w16cid:durableId="24C8BDB6"/>
  <w16cid:commentId w16cid:paraId="4AFE6C06" w16cid:durableId="24C8ABE8"/>
  <w16cid:commentId w16cid:paraId="0E35E0E1" w16cid:durableId="24C65B85"/>
  <w16cid:commentId w16cid:paraId="23A48282" w16cid:durableId="24C8ACAD"/>
  <w16cid:commentId w16cid:paraId="036534F3" w16cid:durableId="24C8AFCE"/>
  <w16cid:commentId w16cid:paraId="21EC3133" w16cid:durableId="24C65DCB"/>
  <w16cid:commentId w16cid:paraId="0E557251" w16cid:durableId="24C8BE2F"/>
  <w16cid:commentId w16cid:paraId="655825FB" w16cid:durableId="24C65E19"/>
  <w16cid:commentId w16cid:paraId="6547D8AA" w16cid:durableId="24C90AC5"/>
  <w16cid:commentId w16cid:paraId="6828C6D8" w16cid:durableId="24C8B170"/>
  <w16cid:commentId w16cid:paraId="58437733" w16cid:durableId="24C65F37"/>
  <w16cid:commentId w16cid:paraId="31498083" w16cid:durableId="24C8BDE6"/>
  <w16cid:commentId w16cid:paraId="3E12CA95" w16cid:durableId="24C8E677"/>
  <w16cid:commentId w16cid:paraId="4840C285" w16cid:durableId="24C660E4"/>
  <w16cid:commentId w16cid:paraId="613C893C" w16cid:durableId="24C8BE67"/>
  <w16cid:commentId w16cid:paraId="67B71943" w16cid:durableId="24C8B40F"/>
  <w16cid:commentId w16cid:paraId="36D32B50" w16cid:durableId="24C90B4A"/>
  <w16cid:commentId w16cid:paraId="0DDA832A" w16cid:durableId="24C66A36"/>
  <w16cid:commentId w16cid:paraId="5DF063BC" w16cid:durableId="24C90B8A"/>
  <w16cid:commentId w16cid:paraId="48DC1A7E" w16cid:durableId="24C8BDA9"/>
  <w16cid:commentId w16cid:paraId="7F7F5174" w16cid:durableId="24C8BD9A"/>
  <w16cid:commentId w16cid:paraId="4B0DB218" w16cid:durableId="24C90BA6"/>
  <w16cid:commentId w16cid:paraId="2EA85438" w16cid:durableId="24C8C0DE"/>
  <w16cid:commentId w16cid:paraId="0D9C1490" w16cid:durableId="24C90BB6"/>
  <w16cid:commentId w16cid:paraId="01E709FD" w16cid:durableId="24C664B0"/>
  <w16cid:commentId w16cid:paraId="3B041508" w16cid:durableId="24C8BECC"/>
  <w16cid:commentId w16cid:paraId="707B6CA6" w16cid:durableId="24C66AC5"/>
  <w16cid:commentId w16cid:paraId="002B3F7C" w16cid:durableId="24C90BE4"/>
  <w16cid:commentId w16cid:paraId="0BAC9926" w16cid:durableId="24C8E59E"/>
  <w16cid:commentId w16cid:paraId="79FE8DD3" w16cid:durableId="24C667BC"/>
  <w16cid:commentId w16cid:paraId="4B4F8F9D" w16cid:durableId="24C8BE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9DD7A" w14:textId="77777777" w:rsidR="00AF4898" w:rsidRDefault="00AF4898" w:rsidP="004F3384">
      <w:pPr>
        <w:spacing w:after="0" w:line="240" w:lineRule="auto"/>
      </w:pPr>
      <w:r>
        <w:separator/>
      </w:r>
    </w:p>
  </w:endnote>
  <w:endnote w:type="continuationSeparator" w:id="0">
    <w:p w14:paraId="0B28A0A3" w14:textId="77777777" w:rsidR="00AF4898" w:rsidRDefault="00AF4898" w:rsidP="004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4D"/>
    <w:family w:val="decorative"/>
    <w:pitch w:val="variable"/>
    <w:sig w:usb0="00000003" w:usb1="1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8999" w14:textId="77777777" w:rsidR="003064B9" w:rsidRDefault="003064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024AA4" w:rsidRDefault="00024AA4">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024AA4" w:rsidRDefault="00024A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40B18" w14:textId="77777777" w:rsidR="003064B9" w:rsidRDefault="00306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7559F" w14:textId="77777777" w:rsidR="00AF4898" w:rsidRDefault="00AF4898" w:rsidP="004F3384">
      <w:pPr>
        <w:spacing w:after="0" w:line="240" w:lineRule="auto"/>
      </w:pPr>
      <w:r>
        <w:separator/>
      </w:r>
    </w:p>
  </w:footnote>
  <w:footnote w:type="continuationSeparator" w:id="0">
    <w:p w14:paraId="4C7CB494" w14:textId="77777777" w:rsidR="00AF4898" w:rsidRDefault="00AF4898" w:rsidP="004F3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446A" w14:textId="77777777" w:rsidR="003064B9" w:rsidRDefault="00306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5354A" w14:textId="77777777" w:rsidR="003064B9" w:rsidRDefault="00306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D070" w14:textId="77777777" w:rsidR="003064B9" w:rsidRDefault="00306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5"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o, Guixiang (Grace) (CDC/ONDIEH/NCCDPHP)">
    <w15:presenceInfo w15:providerId="None" w15:userId="Zhao, Guixiang (Grace) (CDC/ONDIEH/NCCDPHP)"/>
  </w15:person>
  <w15:person w15:author="Hoover, Christopher M">
    <w15:presenceInfo w15:providerId="AD" w15:userId="S::christopher.hoover@ucsf.edu::70baeba4-3ad7-443c-b97f-5d7b8006d5ac"/>
  </w15:person>
  <w15:person w15:author="Fukunaga, Rena (CDC/DDPHSIS/CGH/DGHT)">
    <w15:presenceInfo w15:providerId="AD" w15:userId="S::lxi9@cdc.gov::f64100fa-c4e3-4d4c-bb00-31c14c3495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DF8"/>
    <w:rsid w:val="00003C5C"/>
    <w:rsid w:val="000070E0"/>
    <w:rsid w:val="00024AA4"/>
    <w:rsid w:val="00030FCF"/>
    <w:rsid w:val="000312C4"/>
    <w:rsid w:val="00032C0B"/>
    <w:rsid w:val="00033B58"/>
    <w:rsid w:val="00035958"/>
    <w:rsid w:val="00042EE8"/>
    <w:rsid w:val="0005447A"/>
    <w:rsid w:val="00057106"/>
    <w:rsid w:val="000601D4"/>
    <w:rsid w:val="00061CE0"/>
    <w:rsid w:val="00062946"/>
    <w:rsid w:val="000739F4"/>
    <w:rsid w:val="00075106"/>
    <w:rsid w:val="00081E49"/>
    <w:rsid w:val="0008210C"/>
    <w:rsid w:val="00082D73"/>
    <w:rsid w:val="00085D6B"/>
    <w:rsid w:val="0008785C"/>
    <w:rsid w:val="00091E64"/>
    <w:rsid w:val="00093D5C"/>
    <w:rsid w:val="00095CEE"/>
    <w:rsid w:val="00096241"/>
    <w:rsid w:val="000A4E2D"/>
    <w:rsid w:val="000B3CAB"/>
    <w:rsid w:val="000B5380"/>
    <w:rsid w:val="000C2971"/>
    <w:rsid w:val="000C4642"/>
    <w:rsid w:val="000C7957"/>
    <w:rsid w:val="000D3DBE"/>
    <w:rsid w:val="000D6386"/>
    <w:rsid w:val="000D6ECA"/>
    <w:rsid w:val="000F07D2"/>
    <w:rsid w:val="000F201A"/>
    <w:rsid w:val="000F384E"/>
    <w:rsid w:val="000F4110"/>
    <w:rsid w:val="000F695E"/>
    <w:rsid w:val="001012D6"/>
    <w:rsid w:val="00104D05"/>
    <w:rsid w:val="001072BC"/>
    <w:rsid w:val="0011447A"/>
    <w:rsid w:val="00114FB9"/>
    <w:rsid w:val="00117636"/>
    <w:rsid w:val="00117B2D"/>
    <w:rsid w:val="0013185A"/>
    <w:rsid w:val="00136F3E"/>
    <w:rsid w:val="00141F12"/>
    <w:rsid w:val="001423CF"/>
    <w:rsid w:val="001447F5"/>
    <w:rsid w:val="001458E3"/>
    <w:rsid w:val="00147672"/>
    <w:rsid w:val="00151782"/>
    <w:rsid w:val="00152E26"/>
    <w:rsid w:val="0015497D"/>
    <w:rsid w:val="00157B9E"/>
    <w:rsid w:val="00164B9B"/>
    <w:rsid w:val="001663B7"/>
    <w:rsid w:val="00172032"/>
    <w:rsid w:val="0017207C"/>
    <w:rsid w:val="00176972"/>
    <w:rsid w:val="00177AD6"/>
    <w:rsid w:val="00177CE8"/>
    <w:rsid w:val="00181A58"/>
    <w:rsid w:val="00184FA9"/>
    <w:rsid w:val="00185EB4"/>
    <w:rsid w:val="001901FE"/>
    <w:rsid w:val="00191F96"/>
    <w:rsid w:val="00192622"/>
    <w:rsid w:val="001931AC"/>
    <w:rsid w:val="00197A5E"/>
    <w:rsid w:val="001A38DB"/>
    <w:rsid w:val="001A459F"/>
    <w:rsid w:val="001A4EEB"/>
    <w:rsid w:val="001A6F88"/>
    <w:rsid w:val="001B0139"/>
    <w:rsid w:val="001B0336"/>
    <w:rsid w:val="001B3AB1"/>
    <w:rsid w:val="001B41F3"/>
    <w:rsid w:val="001B5BBC"/>
    <w:rsid w:val="001B685B"/>
    <w:rsid w:val="001B6ECC"/>
    <w:rsid w:val="001C2032"/>
    <w:rsid w:val="001C3669"/>
    <w:rsid w:val="001D3375"/>
    <w:rsid w:val="001D4918"/>
    <w:rsid w:val="001E0060"/>
    <w:rsid w:val="001E41CD"/>
    <w:rsid w:val="001E5632"/>
    <w:rsid w:val="001F5DA9"/>
    <w:rsid w:val="001F787E"/>
    <w:rsid w:val="00201233"/>
    <w:rsid w:val="00205978"/>
    <w:rsid w:val="0021025E"/>
    <w:rsid w:val="00210731"/>
    <w:rsid w:val="002140D2"/>
    <w:rsid w:val="00221343"/>
    <w:rsid w:val="00222AC1"/>
    <w:rsid w:val="002246E2"/>
    <w:rsid w:val="00224842"/>
    <w:rsid w:val="002270DA"/>
    <w:rsid w:val="00236BD0"/>
    <w:rsid w:val="0024061A"/>
    <w:rsid w:val="00241A7B"/>
    <w:rsid w:val="00242433"/>
    <w:rsid w:val="00242F9D"/>
    <w:rsid w:val="00251108"/>
    <w:rsid w:val="0025469C"/>
    <w:rsid w:val="002606D1"/>
    <w:rsid w:val="00263DBA"/>
    <w:rsid w:val="00285A3D"/>
    <w:rsid w:val="0028639D"/>
    <w:rsid w:val="00286C06"/>
    <w:rsid w:val="00290672"/>
    <w:rsid w:val="00292DB3"/>
    <w:rsid w:val="002A07BE"/>
    <w:rsid w:val="002A3127"/>
    <w:rsid w:val="002A7D63"/>
    <w:rsid w:val="002B4ED3"/>
    <w:rsid w:val="002B5ECA"/>
    <w:rsid w:val="002C515D"/>
    <w:rsid w:val="002C73D9"/>
    <w:rsid w:val="002D1413"/>
    <w:rsid w:val="002D4CDB"/>
    <w:rsid w:val="002E0A7A"/>
    <w:rsid w:val="002E1A9A"/>
    <w:rsid w:val="002F3BF7"/>
    <w:rsid w:val="002F53F7"/>
    <w:rsid w:val="002F6423"/>
    <w:rsid w:val="00300781"/>
    <w:rsid w:val="0030183D"/>
    <w:rsid w:val="0030281D"/>
    <w:rsid w:val="00302836"/>
    <w:rsid w:val="00303286"/>
    <w:rsid w:val="00304C07"/>
    <w:rsid w:val="00305FEA"/>
    <w:rsid w:val="003064B9"/>
    <w:rsid w:val="00307CEA"/>
    <w:rsid w:val="00307D9F"/>
    <w:rsid w:val="003111A4"/>
    <w:rsid w:val="00315A40"/>
    <w:rsid w:val="00316CC0"/>
    <w:rsid w:val="00322174"/>
    <w:rsid w:val="00333CDC"/>
    <w:rsid w:val="00334EC8"/>
    <w:rsid w:val="0034476B"/>
    <w:rsid w:val="003451E7"/>
    <w:rsid w:val="00346B90"/>
    <w:rsid w:val="00351FBA"/>
    <w:rsid w:val="00352BAA"/>
    <w:rsid w:val="00353877"/>
    <w:rsid w:val="00354103"/>
    <w:rsid w:val="00356C39"/>
    <w:rsid w:val="00360519"/>
    <w:rsid w:val="003614B1"/>
    <w:rsid w:val="00363CC2"/>
    <w:rsid w:val="00364EC2"/>
    <w:rsid w:val="00370E2F"/>
    <w:rsid w:val="00377609"/>
    <w:rsid w:val="00380CC7"/>
    <w:rsid w:val="003846F5"/>
    <w:rsid w:val="00384DDF"/>
    <w:rsid w:val="003866F2"/>
    <w:rsid w:val="00386B63"/>
    <w:rsid w:val="003877CC"/>
    <w:rsid w:val="00392187"/>
    <w:rsid w:val="00393B04"/>
    <w:rsid w:val="003949D3"/>
    <w:rsid w:val="003A0A17"/>
    <w:rsid w:val="003A16BD"/>
    <w:rsid w:val="003A23DE"/>
    <w:rsid w:val="003B0F2D"/>
    <w:rsid w:val="003B135E"/>
    <w:rsid w:val="003B4108"/>
    <w:rsid w:val="003B5E4B"/>
    <w:rsid w:val="003B644F"/>
    <w:rsid w:val="003B6943"/>
    <w:rsid w:val="003C5D05"/>
    <w:rsid w:val="003D122D"/>
    <w:rsid w:val="003D1429"/>
    <w:rsid w:val="003D2F98"/>
    <w:rsid w:val="003E2837"/>
    <w:rsid w:val="003E2B91"/>
    <w:rsid w:val="003E3426"/>
    <w:rsid w:val="003E5048"/>
    <w:rsid w:val="003F2D97"/>
    <w:rsid w:val="004006AE"/>
    <w:rsid w:val="00400D5A"/>
    <w:rsid w:val="00402744"/>
    <w:rsid w:val="00404BC6"/>
    <w:rsid w:val="004062C0"/>
    <w:rsid w:val="00407CFE"/>
    <w:rsid w:val="00410BFC"/>
    <w:rsid w:val="00413293"/>
    <w:rsid w:val="004134D2"/>
    <w:rsid w:val="00413739"/>
    <w:rsid w:val="00414EBD"/>
    <w:rsid w:val="00415ED9"/>
    <w:rsid w:val="00430654"/>
    <w:rsid w:val="00436DE0"/>
    <w:rsid w:val="00442554"/>
    <w:rsid w:val="0044422A"/>
    <w:rsid w:val="00446230"/>
    <w:rsid w:val="0044778E"/>
    <w:rsid w:val="00452584"/>
    <w:rsid w:val="00452951"/>
    <w:rsid w:val="00457C9A"/>
    <w:rsid w:val="00460658"/>
    <w:rsid w:val="00463D20"/>
    <w:rsid w:val="0046448B"/>
    <w:rsid w:val="00474A59"/>
    <w:rsid w:val="00475515"/>
    <w:rsid w:val="00480EC3"/>
    <w:rsid w:val="004820BC"/>
    <w:rsid w:val="00484359"/>
    <w:rsid w:val="00484550"/>
    <w:rsid w:val="0049065D"/>
    <w:rsid w:val="004A4AAA"/>
    <w:rsid w:val="004A6C3F"/>
    <w:rsid w:val="004A7816"/>
    <w:rsid w:val="004B42D6"/>
    <w:rsid w:val="004B43A3"/>
    <w:rsid w:val="004E4AE4"/>
    <w:rsid w:val="004E6787"/>
    <w:rsid w:val="004E7B14"/>
    <w:rsid w:val="004E7F97"/>
    <w:rsid w:val="004F103D"/>
    <w:rsid w:val="004F3384"/>
    <w:rsid w:val="004F4FCB"/>
    <w:rsid w:val="00501F5E"/>
    <w:rsid w:val="00502ECB"/>
    <w:rsid w:val="00505D23"/>
    <w:rsid w:val="005065E7"/>
    <w:rsid w:val="00506DC3"/>
    <w:rsid w:val="00507A76"/>
    <w:rsid w:val="0051026B"/>
    <w:rsid w:val="00511976"/>
    <w:rsid w:val="00514864"/>
    <w:rsid w:val="00517756"/>
    <w:rsid w:val="00524DD4"/>
    <w:rsid w:val="005259BA"/>
    <w:rsid w:val="005272B0"/>
    <w:rsid w:val="00531E17"/>
    <w:rsid w:val="00533C96"/>
    <w:rsid w:val="00533EAD"/>
    <w:rsid w:val="005341EB"/>
    <w:rsid w:val="0053683C"/>
    <w:rsid w:val="00536F49"/>
    <w:rsid w:val="00537B8F"/>
    <w:rsid w:val="005446F0"/>
    <w:rsid w:val="0054502C"/>
    <w:rsid w:val="0054557E"/>
    <w:rsid w:val="00550029"/>
    <w:rsid w:val="0055039D"/>
    <w:rsid w:val="00555F79"/>
    <w:rsid w:val="00560BCF"/>
    <w:rsid w:val="00561B1E"/>
    <w:rsid w:val="00567E30"/>
    <w:rsid w:val="0057321A"/>
    <w:rsid w:val="0058284A"/>
    <w:rsid w:val="00582CC7"/>
    <w:rsid w:val="00583E02"/>
    <w:rsid w:val="005875F8"/>
    <w:rsid w:val="005909BC"/>
    <w:rsid w:val="00593F45"/>
    <w:rsid w:val="00594323"/>
    <w:rsid w:val="00594991"/>
    <w:rsid w:val="00596B7E"/>
    <w:rsid w:val="005A2642"/>
    <w:rsid w:val="005A2D9A"/>
    <w:rsid w:val="005A3831"/>
    <w:rsid w:val="005A3BF6"/>
    <w:rsid w:val="005A468F"/>
    <w:rsid w:val="005B2EBD"/>
    <w:rsid w:val="005C48ED"/>
    <w:rsid w:val="005C6410"/>
    <w:rsid w:val="005D11A5"/>
    <w:rsid w:val="005D43BE"/>
    <w:rsid w:val="005E208C"/>
    <w:rsid w:val="005E4A67"/>
    <w:rsid w:val="005E5D19"/>
    <w:rsid w:val="005E7B91"/>
    <w:rsid w:val="005F6118"/>
    <w:rsid w:val="005F6813"/>
    <w:rsid w:val="0060041F"/>
    <w:rsid w:val="00601D93"/>
    <w:rsid w:val="00603C0F"/>
    <w:rsid w:val="006104B7"/>
    <w:rsid w:val="00625960"/>
    <w:rsid w:val="00627F02"/>
    <w:rsid w:val="00630B4B"/>
    <w:rsid w:val="00635B19"/>
    <w:rsid w:val="00637615"/>
    <w:rsid w:val="00641B53"/>
    <w:rsid w:val="00642582"/>
    <w:rsid w:val="00652479"/>
    <w:rsid w:val="00652FDF"/>
    <w:rsid w:val="00653AED"/>
    <w:rsid w:val="00653D60"/>
    <w:rsid w:val="00661217"/>
    <w:rsid w:val="00663D20"/>
    <w:rsid w:val="00665714"/>
    <w:rsid w:val="00666A7F"/>
    <w:rsid w:val="00667F14"/>
    <w:rsid w:val="006737D0"/>
    <w:rsid w:val="006749DD"/>
    <w:rsid w:val="00675315"/>
    <w:rsid w:val="006803D6"/>
    <w:rsid w:val="00690A47"/>
    <w:rsid w:val="0069210B"/>
    <w:rsid w:val="00692E03"/>
    <w:rsid w:val="006A2BBE"/>
    <w:rsid w:val="006A2C06"/>
    <w:rsid w:val="006A325E"/>
    <w:rsid w:val="006A33B0"/>
    <w:rsid w:val="006A580A"/>
    <w:rsid w:val="006A7D1E"/>
    <w:rsid w:val="006B0D30"/>
    <w:rsid w:val="006B70CA"/>
    <w:rsid w:val="006C746A"/>
    <w:rsid w:val="006C74B6"/>
    <w:rsid w:val="006D0A73"/>
    <w:rsid w:val="006D13FF"/>
    <w:rsid w:val="006D1B96"/>
    <w:rsid w:val="006D23B2"/>
    <w:rsid w:val="006D5796"/>
    <w:rsid w:val="006E4425"/>
    <w:rsid w:val="006E559E"/>
    <w:rsid w:val="006E5E6C"/>
    <w:rsid w:val="006E7725"/>
    <w:rsid w:val="006F35CB"/>
    <w:rsid w:val="006F4E52"/>
    <w:rsid w:val="00701757"/>
    <w:rsid w:val="00721A3E"/>
    <w:rsid w:val="007227D1"/>
    <w:rsid w:val="00722C15"/>
    <w:rsid w:val="007237B3"/>
    <w:rsid w:val="00723C85"/>
    <w:rsid w:val="00731884"/>
    <w:rsid w:val="00733811"/>
    <w:rsid w:val="00733A7E"/>
    <w:rsid w:val="00737A07"/>
    <w:rsid w:val="0074235B"/>
    <w:rsid w:val="007501C4"/>
    <w:rsid w:val="00753362"/>
    <w:rsid w:val="00762CBA"/>
    <w:rsid w:val="00770455"/>
    <w:rsid w:val="007723A2"/>
    <w:rsid w:val="0077643F"/>
    <w:rsid w:val="00780D5F"/>
    <w:rsid w:val="0078173C"/>
    <w:rsid w:val="0078583D"/>
    <w:rsid w:val="00787F61"/>
    <w:rsid w:val="00793A48"/>
    <w:rsid w:val="00796881"/>
    <w:rsid w:val="007A2E6C"/>
    <w:rsid w:val="007A67BF"/>
    <w:rsid w:val="007B12F9"/>
    <w:rsid w:val="007B685F"/>
    <w:rsid w:val="007B6A1C"/>
    <w:rsid w:val="007C211A"/>
    <w:rsid w:val="007C3CB4"/>
    <w:rsid w:val="007C49CA"/>
    <w:rsid w:val="007C4D1D"/>
    <w:rsid w:val="007C64A6"/>
    <w:rsid w:val="007C695C"/>
    <w:rsid w:val="007D4C2C"/>
    <w:rsid w:val="007E2095"/>
    <w:rsid w:val="007E619A"/>
    <w:rsid w:val="007E61EA"/>
    <w:rsid w:val="007E65C0"/>
    <w:rsid w:val="007E7862"/>
    <w:rsid w:val="007F6027"/>
    <w:rsid w:val="007F677C"/>
    <w:rsid w:val="007F7472"/>
    <w:rsid w:val="00802357"/>
    <w:rsid w:val="0080236E"/>
    <w:rsid w:val="00806053"/>
    <w:rsid w:val="00806D62"/>
    <w:rsid w:val="008149D8"/>
    <w:rsid w:val="00815375"/>
    <w:rsid w:val="00816D4D"/>
    <w:rsid w:val="0082388B"/>
    <w:rsid w:val="00825E36"/>
    <w:rsid w:val="00827414"/>
    <w:rsid w:val="00841104"/>
    <w:rsid w:val="0084256E"/>
    <w:rsid w:val="00850AE0"/>
    <w:rsid w:val="0085134B"/>
    <w:rsid w:val="00852D5A"/>
    <w:rsid w:val="00857CCC"/>
    <w:rsid w:val="00860720"/>
    <w:rsid w:val="00866F66"/>
    <w:rsid w:val="00870F7F"/>
    <w:rsid w:val="00871CF6"/>
    <w:rsid w:val="00882F47"/>
    <w:rsid w:val="008831C2"/>
    <w:rsid w:val="008832C3"/>
    <w:rsid w:val="00891145"/>
    <w:rsid w:val="00892CD6"/>
    <w:rsid w:val="008941A3"/>
    <w:rsid w:val="008A0303"/>
    <w:rsid w:val="008A2C99"/>
    <w:rsid w:val="008A49ED"/>
    <w:rsid w:val="008A53AE"/>
    <w:rsid w:val="008C1FD0"/>
    <w:rsid w:val="008C20AD"/>
    <w:rsid w:val="008C79B9"/>
    <w:rsid w:val="008D5CB4"/>
    <w:rsid w:val="008E1480"/>
    <w:rsid w:val="008E3B72"/>
    <w:rsid w:val="008E67FB"/>
    <w:rsid w:val="008E71BC"/>
    <w:rsid w:val="008E7EFF"/>
    <w:rsid w:val="008F141A"/>
    <w:rsid w:val="008F7EFB"/>
    <w:rsid w:val="0090004E"/>
    <w:rsid w:val="00901C93"/>
    <w:rsid w:val="00905FC5"/>
    <w:rsid w:val="00911C32"/>
    <w:rsid w:val="00916E05"/>
    <w:rsid w:val="009231F1"/>
    <w:rsid w:val="00927D34"/>
    <w:rsid w:val="00931049"/>
    <w:rsid w:val="009522E2"/>
    <w:rsid w:val="00954A71"/>
    <w:rsid w:val="00963F4D"/>
    <w:rsid w:val="0096785E"/>
    <w:rsid w:val="00976EAD"/>
    <w:rsid w:val="0098458A"/>
    <w:rsid w:val="00984F39"/>
    <w:rsid w:val="00986EB9"/>
    <w:rsid w:val="00990EE7"/>
    <w:rsid w:val="00992D7B"/>
    <w:rsid w:val="00994335"/>
    <w:rsid w:val="00994DBC"/>
    <w:rsid w:val="009A162D"/>
    <w:rsid w:val="009A4B62"/>
    <w:rsid w:val="009A59C3"/>
    <w:rsid w:val="009B0DD4"/>
    <w:rsid w:val="009C0CAF"/>
    <w:rsid w:val="009C3CD1"/>
    <w:rsid w:val="009C6440"/>
    <w:rsid w:val="009D18B2"/>
    <w:rsid w:val="009D414E"/>
    <w:rsid w:val="009D7258"/>
    <w:rsid w:val="009D73FD"/>
    <w:rsid w:val="009E0448"/>
    <w:rsid w:val="009E1E5E"/>
    <w:rsid w:val="009F22B2"/>
    <w:rsid w:val="009F5948"/>
    <w:rsid w:val="009F6F17"/>
    <w:rsid w:val="009F7989"/>
    <w:rsid w:val="00A00A20"/>
    <w:rsid w:val="00A030FB"/>
    <w:rsid w:val="00A03249"/>
    <w:rsid w:val="00A111DC"/>
    <w:rsid w:val="00A13723"/>
    <w:rsid w:val="00A16E90"/>
    <w:rsid w:val="00A23BCA"/>
    <w:rsid w:val="00A245B6"/>
    <w:rsid w:val="00A25499"/>
    <w:rsid w:val="00A313FE"/>
    <w:rsid w:val="00A367B2"/>
    <w:rsid w:val="00A368D7"/>
    <w:rsid w:val="00A401B1"/>
    <w:rsid w:val="00A43324"/>
    <w:rsid w:val="00A43E70"/>
    <w:rsid w:val="00A44972"/>
    <w:rsid w:val="00A524F9"/>
    <w:rsid w:val="00A52C24"/>
    <w:rsid w:val="00A53230"/>
    <w:rsid w:val="00A54A6E"/>
    <w:rsid w:val="00A62D45"/>
    <w:rsid w:val="00A74D1B"/>
    <w:rsid w:val="00A7545B"/>
    <w:rsid w:val="00A7757D"/>
    <w:rsid w:val="00A814F4"/>
    <w:rsid w:val="00A858C1"/>
    <w:rsid w:val="00A86B22"/>
    <w:rsid w:val="00A92432"/>
    <w:rsid w:val="00A927DE"/>
    <w:rsid w:val="00A9546D"/>
    <w:rsid w:val="00A97A9F"/>
    <w:rsid w:val="00A97D3E"/>
    <w:rsid w:val="00AA578F"/>
    <w:rsid w:val="00AA7359"/>
    <w:rsid w:val="00AB1F38"/>
    <w:rsid w:val="00AB5C29"/>
    <w:rsid w:val="00AD5633"/>
    <w:rsid w:val="00AE042E"/>
    <w:rsid w:val="00AF04E2"/>
    <w:rsid w:val="00AF24DD"/>
    <w:rsid w:val="00AF4898"/>
    <w:rsid w:val="00AF7930"/>
    <w:rsid w:val="00AF7C8E"/>
    <w:rsid w:val="00AF7EA6"/>
    <w:rsid w:val="00B07CE3"/>
    <w:rsid w:val="00B127AF"/>
    <w:rsid w:val="00B21289"/>
    <w:rsid w:val="00B32C30"/>
    <w:rsid w:val="00B34B40"/>
    <w:rsid w:val="00B3683D"/>
    <w:rsid w:val="00B40165"/>
    <w:rsid w:val="00B40D17"/>
    <w:rsid w:val="00B414A5"/>
    <w:rsid w:val="00B47236"/>
    <w:rsid w:val="00B4730A"/>
    <w:rsid w:val="00B576EE"/>
    <w:rsid w:val="00B6048A"/>
    <w:rsid w:val="00B61006"/>
    <w:rsid w:val="00B6129C"/>
    <w:rsid w:val="00B637AE"/>
    <w:rsid w:val="00B64955"/>
    <w:rsid w:val="00B65B5C"/>
    <w:rsid w:val="00B672AB"/>
    <w:rsid w:val="00B7244D"/>
    <w:rsid w:val="00B74C88"/>
    <w:rsid w:val="00B812AC"/>
    <w:rsid w:val="00B832E3"/>
    <w:rsid w:val="00B908EA"/>
    <w:rsid w:val="00BA0348"/>
    <w:rsid w:val="00BB3D3D"/>
    <w:rsid w:val="00BB40D7"/>
    <w:rsid w:val="00BC3468"/>
    <w:rsid w:val="00BC4B97"/>
    <w:rsid w:val="00BC73B7"/>
    <w:rsid w:val="00BC75CC"/>
    <w:rsid w:val="00BD02C3"/>
    <w:rsid w:val="00BD64FE"/>
    <w:rsid w:val="00BE0E85"/>
    <w:rsid w:val="00BE32B6"/>
    <w:rsid w:val="00BE42ED"/>
    <w:rsid w:val="00BE69E0"/>
    <w:rsid w:val="00BF07D3"/>
    <w:rsid w:val="00BF75FD"/>
    <w:rsid w:val="00C03C4C"/>
    <w:rsid w:val="00C06041"/>
    <w:rsid w:val="00C07AEB"/>
    <w:rsid w:val="00C10722"/>
    <w:rsid w:val="00C12613"/>
    <w:rsid w:val="00C13777"/>
    <w:rsid w:val="00C13FF1"/>
    <w:rsid w:val="00C17B91"/>
    <w:rsid w:val="00C22CAF"/>
    <w:rsid w:val="00C231E2"/>
    <w:rsid w:val="00C244C3"/>
    <w:rsid w:val="00C24B36"/>
    <w:rsid w:val="00C25440"/>
    <w:rsid w:val="00C277D9"/>
    <w:rsid w:val="00C31F8F"/>
    <w:rsid w:val="00C34B43"/>
    <w:rsid w:val="00C416C2"/>
    <w:rsid w:val="00C42B28"/>
    <w:rsid w:val="00C42E7B"/>
    <w:rsid w:val="00C440C1"/>
    <w:rsid w:val="00C45425"/>
    <w:rsid w:val="00C465C5"/>
    <w:rsid w:val="00C46F07"/>
    <w:rsid w:val="00C5048C"/>
    <w:rsid w:val="00C50E5E"/>
    <w:rsid w:val="00C51136"/>
    <w:rsid w:val="00C522BA"/>
    <w:rsid w:val="00C575CB"/>
    <w:rsid w:val="00C62B17"/>
    <w:rsid w:val="00C650F7"/>
    <w:rsid w:val="00C678D7"/>
    <w:rsid w:val="00C70171"/>
    <w:rsid w:val="00C70E12"/>
    <w:rsid w:val="00C817ED"/>
    <w:rsid w:val="00C84073"/>
    <w:rsid w:val="00C86620"/>
    <w:rsid w:val="00C916C4"/>
    <w:rsid w:val="00C93A45"/>
    <w:rsid w:val="00C93F3D"/>
    <w:rsid w:val="00C957CC"/>
    <w:rsid w:val="00C97B3D"/>
    <w:rsid w:val="00CA4738"/>
    <w:rsid w:val="00CA503C"/>
    <w:rsid w:val="00CB12EF"/>
    <w:rsid w:val="00CB494C"/>
    <w:rsid w:val="00CB4BD9"/>
    <w:rsid w:val="00CC1991"/>
    <w:rsid w:val="00CD0DA2"/>
    <w:rsid w:val="00CD3D93"/>
    <w:rsid w:val="00CE21EA"/>
    <w:rsid w:val="00CE4CFE"/>
    <w:rsid w:val="00CE5D77"/>
    <w:rsid w:val="00CF0ECC"/>
    <w:rsid w:val="00CF1C90"/>
    <w:rsid w:val="00CF3296"/>
    <w:rsid w:val="00D00F59"/>
    <w:rsid w:val="00D02C2E"/>
    <w:rsid w:val="00D06201"/>
    <w:rsid w:val="00D07C11"/>
    <w:rsid w:val="00D07DCF"/>
    <w:rsid w:val="00D119AA"/>
    <w:rsid w:val="00D13955"/>
    <w:rsid w:val="00D21B0A"/>
    <w:rsid w:val="00D22351"/>
    <w:rsid w:val="00D2365D"/>
    <w:rsid w:val="00D23B03"/>
    <w:rsid w:val="00D26908"/>
    <w:rsid w:val="00D3500D"/>
    <w:rsid w:val="00D3542D"/>
    <w:rsid w:val="00D43EDB"/>
    <w:rsid w:val="00D4410F"/>
    <w:rsid w:val="00D44DE9"/>
    <w:rsid w:val="00D46490"/>
    <w:rsid w:val="00D47C7A"/>
    <w:rsid w:val="00D54964"/>
    <w:rsid w:val="00D54CB3"/>
    <w:rsid w:val="00D6188C"/>
    <w:rsid w:val="00D715D0"/>
    <w:rsid w:val="00D75F5E"/>
    <w:rsid w:val="00D81266"/>
    <w:rsid w:val="00D82205"/>
    <w:rsid w:val="00D83648"/>
    <w:rsid w:val="00D83DC8"/>
    <w:rsid w:val="00D8491A"/>
    <w:rsid w:val="00D85358"/>
    <w:rsid w:val="00D85D23"/>
    <w:rsid w:val="00D86123"/>
    <w:rsid w:val="00D87B1B"/>
    <w:rsid w:val="00D9684A"/>
    <w:rsid w:val="00D9785E"/>
    <w:rsid w:val="00DA0422"/>
    <w:rsid w:val="00DA7B9F"/>
    <w:rsid w:val="00DB1267"/>
    <w:rsid w:val="00DB2A53"/>
    <w:rsid w:val="00DB37A9"/>
    <w:rsid w:val="00DB4E32"/>
    <w:rsid w:val="00DB621B"/>
    <w:rsid w:val="00DC75AB"/>
    <w:rsid w:val="00DC78B3"/>
    <w:rsid w:val="00DD5720"/>
    <w:rsid w:val="00DE268B"/>
    <w:rsid w:val="00DE413E"/>
    <w:rsid w:val="00DE464C"/>
    <w:rsid w:val="00DE723E"/>
    <w:rsid w:val="00DE79FD"/>
    <w:rsid w:val="00DF0700"/>
    <w:rsid w:val="00DF3F75"/>
    <w:rsid w:val="00DF5892"/>
    <w:rsid w:val="00E10286"/>
    <w:rsid w:val="00E10F29"/>
    <w:rsid w:val="00E1116F"/>
    <w:rsid w:val="00E13140"/>
    <w:rsid w:val="00E13DE9"/>
    <w:rsid w:val="00E14288"/>
    <w:rsid w:val="00E16333"/>
    <w:rsid w:val="00E21F0C"/>
    <w:rsid w:val="00E261C1"/>
    <w:rsid w:val="00E3426E"/>
    <w:rsid w:val="00E3512A"/>
    <w:rsid w:val="00E37886"/>
    <w:rsid w:val="00E41987"/>
    <w:rsid w:val="00E43895"/>
    <w:rsid w:val="00E50A15"/>
    <w:rsid w:val="00E51F1F"/>
    <w:rsid w:val="00E5544D"/>
    <w:rsid w:val="00E56BD0"/>
    <w:rsid w:val="00E60DCD"/>
    <w:rsid w:val="00E82087"/>
    <w:rsid w:val="00E82FF8"/>
    <w:rsid w:val="00E83B12"/>
    <w:rsid w:val="00E852DD"/>
    <w:rsid w:val="00E865E9"/>
    <w:rsid w:val="00E86C5A"/>
    <w:rsid w:val="00E8729F"/>
    <w:rsid w:val="00E8733A"/>
    <w:rsid w:val="00E87C2B"/>
    <w:rsid w:val="00E97702"/>
    <w:rsid w:val="00EA099F"/>
    <w:rsid w:val="00EA22C3"/>
    <w:rsid w:val="00EA649E"/>
    <w:rsid w:val="00EA6B24"/>
    <w:rsid w:val="00EB3BE7"/>
    <w:rsid w:val="00EB3D0F"/>
    <w:rsid w:val="00EC1413"/>
    <w:rsid w:val="00EC45AD"/>
    <w:rsid w:val="00EC656A"/>
    <w:rsid w:val="00ED0FD7"/>
    <w:rsid w:val="00ED1B5F"/>
    <w:rsid w:val="00ED69F8"/>
    <w:rsid w:val="00EE3DAD"/>
    <w:rsid w:val="00EE6D5D"/>
    <w:rsid w:val="00EF60E0"/>
    <w:rsid w:val="00EF6AD6"/>
    <w:rsid w:val="00F16D64"/>
    <w:rsid w:val="00F211BB"/>
    <w:rsid w:val="00F21C3A"/>
    <w:rsid w:val="00F22968"/>
    <w:rsid w:val="00F33693"/>
    <w:rsid w:val="00F33AC3"/>
    <w:rsid w:val="00F33CCB"/>
    <w:rsid w:val="00F35293"/>
    <w:rsid w:val="00F35F11"/>
    <w:rsid w:val="00F371A2"/>
    <w:rsid w:val="00F41742"/>
    <w:rsid w:val="00F41AFC"/>
    <w:rsid w:val="00F42835"/>
    <w:rsid w:val="00F43EF9"/>
    <w:rsid w:val="00F55BA1"/>
    <w:rsid w:val="00F6253B"/>
    <w:rsid w:val="00F65463"/>
    <w:rsid w:val="00F66322"/>
    <w:rsid w:val="00F709FB"/>
    <w:rsid w:val="00F71CC6"/>
    <w:rsid w:val="00F77600"/>
    <w:rsid w:val="00F81B89"/>
    <w:rsid w:val="00F82329"/>
    <w:rsid w:val="00F87C72"/>
    <w:rsid w:val="00F9100F"/>
    <w:rsid w:val="00F94549"/>
    <w:rsid w:val="00F969E6"/>
    <w:rsid w:val="00FA000B"/>
    <w:rsid w:val="00FA17D2"/>
    <w:rsid w:val="00FA1FCF"/>
    <w:rsid w:val="00FA2EFB"/>
    <w:rsid w:val="00FA309F"/>
    <w:rsid w:val="00FA3F4E"/>
    <w:rsid w:val="00FA3FA4"/>
    <w:rsid w:val="00FA63A5"/>
    <w:rsid w:val="00FB26D1"/>
    <w:rsid w:val="00FB3D97"/>
    <w:rsid w:val="00FC0B0B"/>
    <w:rsid w:val="00FC362A"/>
    <w:rsid w:val="00FC44AA"/>
    <w:rsid w:val="00FC70C6"/>
    <w:rsid w:val="00FD3C57"/>
    <w:rsid w:val="00FD4DDA"/>
    <w:rsid w:val="00FD796C"/>
    <w:rsid w:val="00FE0F69"/>
    <w:rsid w:val="00FF1814"/>
    <w:rsid w:val="00FF26D2"/>
    <w:rsid w:val="00FF419A"/>
    <w:rsid w:val="00FF4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DBA25"/>
  <w15:docId w15:val="{5F9A03A7-056D-4881-8B08-2B227CD1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semiHidden/>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 w:type="paragraph" w:customStyle="1" w:styleId="ImageCaption">
    <w:name w:val="Image Caption"/>
    <w:basedOn w:val="Caption"/>
    <w:rsid w:val="00EB3BE7"/>
    <w:pPr>
      <w:spacing w:after="120"/>
    </w:pPr>
    <w:rPr>
      <w:iCs w:val="0"/>
      <w:color w:val="auto"/>
      <w:sz w:val="24"/>
      <w:szCs w:val="24"/>
    </w:rPr>
  </w:style>
  <w:style w:type="paragraph" w:styleId="Caption">
    <w:name w:val="caption"/>
    <w:basedOn w:val="Normal"/>
    <w:next w:val="Normal"/>
    <w:uiPriority w:val="35"/>
    <w:semiHidden/>
    <w:unhideWhenUsed/>
    <w:qFormat/>
    <w:rsid w:val="00EB3BE7"/>
    <w:pPr>
      <w:spacing w:after="200" w:line="240" w:lineRule="auto"/>
    </w:pPr>
    <w:rPr>
      <w:i/>
      <w:iCs/>
      <w:color w:val="44546A" w:themeColor="text2"/>
      <w:sz w:val="18"/>
      <w:szCs w:val="18"/>
    </w:rPr>
  </w:style>
  <w:style w:type="paragraph" w:styleId="Revision">
    <w:name w:val="Revision"/>
    <w:hidden/>
    <w:uiPriority w:val="99"/>
    <w:semiHidden/>
    <w:rsid w:val="00414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19605</Words>
  <Characters>113513</Characters>
  <Application>Microsoft Office Word</Application>
  <DocSecurity>0</DocSecurity>
  <Lines>1401</Lines>
  <Paragraphs>338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Centers for Disease Control and Prevention</Company>
  <LinksUpToDate>false</LinksUpToDate>
  <CharactersWithSpaces>132780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Guagliardo, Sarah (CDC/OID/NCEZID)</dc:creator>
  <cp:keywords/>
  <dc:description/>
  <cp:lastModifiedBy>Hoover, Christopher M</cp:lastModifiedBy>
  <cp:revision>2</cp:revision>
  <cp:lastPrinted>2017-12-18T18:40:00Z</cp:lastPrinted>
  <dcterms:created xsi:type="dcterms:W3CDTF">2021-08-19T21:19:00Z</dcterms:created>
  <dcterms:modified xsi:type="dcterms:W3CDTF">2021-08-19T21:19:00Z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id="I3nYiRBK"/&gt;&lt;style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ies>
</file>